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82040" w14:textId="77777777" w:rsidR="004C667C" w:rsidRPr="005E6F15" w:rsidRDefault="004C667C" w:rsidP="001B2EB5">
      <w:pPr>
        <w:rPr>
          <w:sz w:val="36"/>
          <w:lang w:val="en-US"/>
        </w:rPr>
      </w:pPr>
      <w:r w:rsidRPr="005E6F15">
        <w:rPr>
          <w:sz w:val="36"/>
          <w:lang w:val="en-US"/>
        </w:rPr>
        <w:t xml:space="preserve">Materials and methods  </w:t>
      </w:r>
    </w:p>
    <w:p w14:paraId="5E09F690" w14:textId="77777777" w:rsidR="004C667C" w:rsidRDefault="00CC39AA" w:rsidP="001B2EB5">
      <w:pPr>
        <w:pStyle w:val="Heading2"/>
        <w:rPr>
          <w:i w:val="0"/>
          <w:iCs w:val="0"/>
          <w:sz w:val="24"/>
          <w:szCs w:val="24"/>
          <w:lang w:val="en-US"/>
        </w:rPr>
      </w:pPr>
      <w:r>
        <w:rPr>
          <w:lang w:val="en-US"/>
        </w:rPr>
        <w:t>2</w:t>
      </w:r>
      <w:r w:rsidR="004C667C">
        <w:rPr>
          <w:lang w:val="en-US"/>
        </w:rPr>
        <w:t>.</w:t>
      </w:r>
      <w:r>
        <w:rPr>
          <w:lang w:val="en-US"/>
        </w:rPr>
        <w:t>1</w:t>
      </w:r>
      <w:del w:id="0" w:author="Fife, Austin (afife@uidaho.edu)" w:date="2018-04-20T18:45:00Z">
        <w:r w:rsidR="004C667C" w:rsidDel="0002668E">
          <w:rPr>
            <w:lang w:val="en-US"/>
          </w:rPr>
          <w:delText>.</w:delText>
        </w:r>
      </w:del>
      <w:r w:rsidR="004C667C">
        <w:rPr>
          <w:lang w:val="en-US"/>
        </w:rPr>
        <w:t xml:space="preserve"> Plant characteristics and living conditions</w:t>
      </w:r>
    </w:p>
    <w:p w14:paraId="3F44DECF" w14:textId="409A8978" w:rsidR="004C667C" w:rsidRDefault="004C667C" w:rsidP="001B2EB5">
      <w:pPr>
        <w:rPr>
          <w:lang w:val="en-US"/>
        </w:rPr>
      </w:pPr>
      <w:r>
        <w:rPr>
          <w:lang w:val="en-US"/>
        </w:rPr>
        <w:t xml:space="preserve">Potato clones were provided by the USDA-ARS, Small Grains and Potato Germplasm Research Unit Aberdeen, ID, USA. </w:t>
      </w:r>
      <w:bookmarkStart w:id="1" w:name="_Hlk511732506"/>
      <w:r>
        <w:rPr>
          <w:lang w:val="en-US"/>
        </w:rPr>
        <w:t xml:space="preserve">We used three sibling clones derived from </w:t>
      </w:r>
      <w:bookmarkStart w:id="2" w:name="_Hlk511732636"/>
      <w:r>
        <w:rPr>
          <w:i/>
          <w:iCs/>
          <w:lang w:val="en-US"/>
        </w:rPr>
        <w:t xml:space="preserve">Solanum </w:t>
      </w:r>
      <w:proofErr w:type="spellStart"/>
      <w:r>
        <w:rPr>
          <w:i/>
          <w:iCs/>
          <w:lang w:val="en-US"/>
        </w:rPr>
        <w:t>chacoense</w:t>
      </w:r>
      <w:proofErr w:type="spellEnd"/>
      <w:r>
        <w:rPr>
          <w:lang w:val="en-US"/>
        </w:rPr>
        <w:t xml:space="preserve"> L. </w:t>
      </w:r>
      <w:bookmarkEnd w:id="2"/>
      <w:r>
        <w:rPr>
          <w:lang w:val="en-US"/>
        </w:rPr>
        <w:t xml:space="preserve">with </w:t>
      </w:r>
      <w:r w:rsidR="00F67BC5">
        <w:rPr>
          <w:lang w:val="en-US"/>
        </w:rPr>
        <w:t xml:space="preserve">putative </w:t>
      </w:r>
      <w:r>
        <w:rPr>
          <w:lang w:val="en-US"/>
        </w:rPr>
        <w:t>resistance to Lso: A07781-3LB (‘3LB’), A07781-4LB, (‘4LB’), and A07781-10LB (‘10LB’) (</w:t>
      </w:r>
      <w:r w:rsidR="00F5201B">
        <w:rPr>
          <w:lang w:val="en-US"/>
        </w:rPr>
        <w:t>Rashidi et al. 2017</w:t>
      </w:r>
      <w:r>
        <w:rPr>
          <w:lang w:val="en-US"/>
        </w:rPr>
        <w:t xml:space="preserve">). </w:t>
      </w:r>
      <w:bookmarkEnd w:id="1"/>
      <w:r>
        <w:rPr>
          <w:lang w:val="en-US"/>
        </w:rPr>
        <w:t xml:space="preserve">Russet Burbank was used as a </w:t>
      </w:r>
      <w:r w:rsidR="00CD5AB7">
        <w:rPr>
          <w:lang w:val="en-US"/>
        </w:rPr>
        <w:t>susceptible c</w:t>
      </w:r>
      <w:ins w:id="3" w:author="Fife, Austin (afife@uidaho.edu)" w:date="2018-04-20T18:34:00Z">
        <w:r w:rsidR="005245A8">
          <w:rPr>
            <w:lang w:val="en-US"/>
          </w:rPr>
          <w:t>ontrol</w:t>
        </w:r>
      </w:ins>
      <w:del w:id="4" w:author="Fife, Austin (afife@uidaho.edu)" w:date="2018-04-20T18:34:00Z">
        <w:r w:rsidR="00CD5AB7" w:rsidDel="005245A8">
          <w:rPr>
            <w:lang w:val="en-US"/>
          </w:rPr>
          <w:delText>heck</w:delText>
        </w:r>
      </w:del>
      <w:r>
        <w:rPr>
          <w:lang w:val="en-US"/>
        </w:rPr>
        <w:t xml:space="preserve"> due to its </w:t>
      </w:r>
      <w:r w:rsidR="00CD5AB7">
        <w:rPr>
          <w:lang w:val="en-US"/>
        </w:rPr>
        <w:t xml:space="preserve">susceptibility to </w:t>
      </w:r>
      <w:proofErr w:type="spellStart"/>
      <w:r w:rsidR="00CD5AB7">
        <w:rPr>
          <w:lang w:val="en-US"/>
        </w:rPr>
        <w:t>Lso</w:t>
      </w:r>
      <w:proofErr w:type="spellEnd"/>
      <w:r w:rsidR="00CD5AB7">
        <w:rPr>
          <w:lang w:val="en-US"/>
        </w:rPr>
        <w:t xml:space="preserve"> (</w:t>
      </w:r>
      <w:proofErr w:type="spellStart"/>
      <w:r w:rsidR="00CD5AB7">
        <w:rPr>
          <w:lang w:val="en-US"/>
        </w:rPr>
        <w:t>Munyaneza</w:t>
      </w:r>
      <w:proofErr w:type="spellEnd"/>
      <w:r w:rsidR="00CD5AB7">
        <w:rPr>
          <w:lang w:val="en-US"/>
        </w:rPr>
        <w:t xml:space="preserve"> et al. 2011) and its </w:t>
      </w:r>
      <w:r>
        <w:rPr>
          <w:lang w:val="en-US"/>
        </w:rPr>
        <w:t>large role in Idaho agriculture</w:t>
      </w:r>
      <w:del w:id="5" w:author="Fife, Austin (afife@uidaho.edu)" w:date="2018-04-20T18:35:00Z">
        <w:r w:rsidDel="005245A8">
          <w:rPr>
            <w:lang w:val="en-US"/>
          </w:rPr>
          <w:delText>:</w:delText>
        </w:r>
      </w:del>
      <w:ins w:id="6" w:author="Fife, Austin (afife@uidaho.edu)" w:date="2018-04-20T18:35:00Z">
        <w:r w:rsidR="005245A8">
          <w:rPr>
            <w:lang w:val="en-US"/>
          </w:rPr>
          <w:t>.</w:t>
        </w:r>
      </w:ins>
      <w:r>
        <w:rPr>
          <w:lang w:val="en-US"/>
        </w:rPr>
        <w:t xml:space="preserve"> Russet Burbank comprised 48.3% of Idaho’s total potato acreage planted in 2017 (</w:t>
      </w:r>
      <w:r w:rsidR="00F5201B">
        <w:rPr>
          <w:lang w:val="en-US"/>
        </w:rPr>
        <w:t>USDA 2017</w:t>
      </w:r>
      <w:r>
        <w:rPr>
          <w:lang w:val="en-US"/>
        </w:rPr>
        <w:t>). Potatoes were grown in a greenhouse maintained between 25-32°C, 32% RH, with a photoperiod of 16:8 (</w:t>
      </w:r>
      <w:proofErr w:type="gramStart"/>
      <w:r>
        <w:rPr>
          <w:lang w:val="en-US"/>
        </w:rPr>
        <w:t>L:D</w:t>
      </w:r>
      <w:proofErr w:type="gramEnd"/>
      <w:r>
        <w:rPr>
          <w:lang w:val="en-US"/>
        </w:rPr>
        <w:t xml:space="preserve">). Plants were grown in pots </w:t>
      </w:r>
      <w:r w:rsidR="00CD5AB7">
        <w:rPr>
          <w:lang w:val="en-US"/>
        </w:rPr>
        <w:t xml:space="preserve">of </w:t>
      </w:r>
      <w:r>
        <w:rPr>
          <w:lang w:val="en-US"/>
        </w:rPr>
        <w:t>approximately 8.5</w:t>
      </w:r>
      <w:r w:rsidR="00A41D06">
        <w:rPr>
          <w:lang w:val="en-US"/>
        </w:rPr>
        <w:t xml:space="preserve"> cm length</w:t>
      </w:r>
      <w:r>
        <w:rPr>
          <w:lang w:val="en-US"/>
        </w:rPr>
        <w:t xml:space="preserve"> </w:t>
      </w:r>
      <w:r w:rsidRPr="00BB1EF8">
        <w:rPr>
          <w:rFonts w:asciiTheme="majorHAnsi" w:hAnsiTheme="majorHAnsi" w:cstheme="majorHAnsi"/>
          <w:lang w:val="en-US"/>
        </w:rPr>
        <w:t>x</w:t>
      </w:r>
      <w:r>
        <w:rPr>
          <w:lang w:val="en-US"/>
        </w:rPr>
        <w:t xml:space="preserve"> 8.5</w:t>
      </w:r>
      <w:r w:rsidR="00A41D06">
        <w:rPr>
          <w:lang w:val="en-US"/>
        </w:rPr>
        <w:t xml:space="preserve"> cm width</w:t>
      </w:r>
      <w:r>
        <w:rPr>
          <w:lang w:val="en-US"/>
        </w:rPr>
        <w:t xml:space="preserve"> </w:t>
      </w:r>
      <w:r w:rsidRPr="00BB1EF8">
        <w:rPr>
          <w:rFonts w:asciiTheme="majorHAnsi" w:hAnsiTheme="majorHAnsi" w:cstheme="majorHAnsi"/>
          <w:lang w:val="en-US"/>
        </w:rPr>
        <w:t>x</w:t>
      </w:r>
      <w:r>
        <w:rPr>
          <w:lang w:val="en-US"/>
        </w:rPr>
        <w:t xml:space="preserve"> 9.5 cm</w:t>
      </w:r>
      <w:r w:rsidR="00A41D06">
        <w:rPr>
          <w:lang w:val="en-US"/>
        </w:rPr>
        <w:t xml:space="preserve"> height</w:t>
      </w:r>
      <w:r>
        <w:rPr>
          <w:lang w:val="en-US"/>
        </w:rPr>
        <w:t xml:space="preserve">, with a soil mixture of 4:4:4:1 peat moss: compost: coconut coir: perlite. Fertilizer was not used on experimental plants to avoid nitrogen increases which may affect insect feeding behaviors </w:t>
      </w:r>
      <w:r w:rsidR="00803BD8" w:rsidRPr="00803BD8">
        <w:rPr>
          <w:lang w:val="en-US"/>
        </w:rPr>
        <w:t>(Pfeiffer and</w:t>
      </w:r>
      <w:r w:rsidR="00803BD8">
        <w:rPr>
          <w:lang w:val="en-US"/>
        </w:rPr>
        <w:t xml:space="preserve"> </w:t>
      </w:r>
      <w:proofErr w:type="spellStart"/>
      <w:r w:rsidR="00803BD8" w:rsidRPr="00803BD8">
        <w:rPr>
          <w:lang w:val="en-US"/>
        </w:rPr>
        <w:t>Burts</w:t>
      </w:r>
      <w:proofErr w:type="spellEnd"/>
      <w:r w:rsidR="00803BD8" w:rsidRPr="00803BD8">
        <w:rPr>
          <w:lang w:val="en-US"/>
        </w:rPr>
        <w:t xml:space="preserve"> 1983, 1984)</w:t>
      </w:r>
      <w:r>
        <w:rPr>
          <w:lang w:val="en-US"/>
        </w:rPr>
        <w:t xml:space="preserve">. We used plants in their vegetative growth stage (growth stage II) </w:t>
      </w:r>
      <w:r w:rsidR="00803BD8" w:rsidRPr="00803BD8">
        <w:rPr>
          <w:lang w:val="en-US"/>
        </w:rPr>
        <w:t>(</w:t>
      </w:r>
      <w:proofErr w:type="spellStart"/>
      <w:r w:rsidR="00803BD8" w:rsidRPr="00803BD8">
        <w:rPr>
          <w:lang w:val="en-US"/>
        </w:rPr>
        <w:t>Dwelle</w:t>
      </w:r>
      <w:proofErr w:type="spellEnd"/>
      <w:r w:rsidR="00803BD8" w:rsidRPr="00803BD8">
        <w:rPr>
          <w:lang w:val="en-US"/>
        </w:rPr>
        <w:t xml:space="preserve"> et al. 2003).</w:t>
      </w:r>
      <w:r>
        <w:rPr>
          <w:lang w:val="en-US"/>
        </w:rPr>
        <w:t xml:space="preserve"> </w:t>
      </w:r>
    </w:p>
    <w:p w14:paraId="1A1D5379" w14:textId="4BEA9B8B" w:rsidR="005A38F7" w:rsidRDefault="005A38F7" w:rsidP="001B2EB5">
      <w:pPr>
        <w:rPr>
          <w:ins w:id="7" w:author="Fife, Austin (afife@uidaho.edu)" w:date="2018-04-23T11:09:00Z"/>
          <w:lang w:val="en-US"/>
        </w:rPr>
      </w:pPr>
    </w:p>
    <w:p w14:paraId="6C8A29DE" w14:textId="4C957A45" w:rsidR="00267AF7" w:rsidRDefault="00267AF7" w:rsidP="00267AF7">
      <w:pPr>
        <w:pStyle w:val="Heading2"/>
        <w:rPr>
          <w:ins w:id="8" w:author="Fife, Austin (afife@uidaho.edu)" w:date="2018-04-23T11:09:00Z"/>
          <w:i w:val="0"/>
          <w:iCs w:val="0"/>
          <w:sz w:val="24"/>
          <w:szCs w:val="24"/>
          <w:lang w:val="en-US"/>
        </w:rPr>
      </w:pPr>
      <w:ins w:id="9" w:author="Fife, Austin (afife@uidaho.edu)" w:date="2018-04-23T11:09:00Z">
        <w:r>
          <w:rPr>
            <w:lang w:val="en-US"/>
          </w:rPr>
          <w:t xml:space="preserve">2.2 </w:t>
        </w:r>
        <w:r w:rsidRPr="009E4654">
          <w:rPr>
            <w:lang w:val="en-US"/>
          </w:rPr>
          <w:t>Insect characteristics and living conditions</w:t>
        </w:r>
      </w:ins>
    </w:p>
    <w:p w14:paraId="0B751075" w14:textId="319C836D" w:rsidR="00267AF7" w:rsidRDefault="00267AF7" w:rsidP="00267AF7">
      <w:pPr>
        <w:rPr>
          <w:ins w:id="10" w:author="Fife, Austin (afife@uidaho.edu)" w:date="2018-04-23T11:09:00Z"/>
          <w:lang w:val="en-US"/>
        </w:rPr>
      </w:pPr>
      <w:ins w:id="11" w:author="Fife, Austin (afife@uidaho.edu)" w:date="2018-04-23T11:09:00Z">
        <w:r>
          <w:rPr>
            <w:lang w:val="en-US"/>
          </w:rPr>
          <w:t xml:space="preserve">A Lso-positive potato psyllid colony was reared in the same greenhouse conditions as described above to avoid phenological asynchrony </w:t>
        </w:r>
        <w:r w:rsidRPr="006676FE">
          <w:rPr>
            <w:lang w:val="en-US"/>
          </w:rPr>
          <w:t>(Hodkinson et al.</w:t>
        </w:r>
        <w:r>
          <w:rPr>
            <w:lang w:val="en-US"/>
          </w:rPr>
          <w:t xml:space="preserve"> 2015</w:t>
        </w:r>
        <w:r w:rsidRPr="006676FE">
          <w:rPr>
            <w:lang w:val="en-US"/>
          </w:rPr>
          <w:t>).</w:t>
        </w:r>
        <w:r>
          <w:rPr>
            <w:lang w:val="en-US"/>
          </w:rPr>
          <w:t xml:space="preserve"> The ‘Central’ haplotype was confirmed via the methods described in Swisher and </w:t>
        </w:r>
        <w:proofErr w:type="spellStart"/>
        <w:r>
          <w:rPr>
            <w:lang w:val="en-US"/>
          </w:rPr>
          <w:t>Crosslin</w:t>
        </w:r>
        <w:proofErr w:type="spellEnd"/>
        <w:r>
          <w:rPr>
            <w:lang w:val="en-US"/>
          </w:rPr>
          <w:t xml:space="preserve"> (</w:t>
        </w:r>
        <w:r w:rsidRPr="003A4DE0">
          <w:rPr>
            <w:lang w:val="en-US"/>
          </w:rPr>
          <w:t>2014</w:t>
        </w:r>
        <w:r>
          <w:rPr>
            <w:lang w:val="en-US"/>
          </w:rPr>
          <w:t>) and analyzed with ethidium bromide-stained agarose gels. Psyllids were allowed free access to both Russet Burbank potatoes and ‘Yellow Pear’ tomatoes (</w:t>
        </w:r>
        <w:r>
          <w:rPr>
            <w:i/>
            <w:iCs/>
            <w:lang w:val="en-US"/>
          </w:rPr>
          <w:t xml:space="preserve">Solanum </w:t>
        </w:r>
        <w:proofErr w:type="spellStart"/>
        <w:r>
          <w:rPr>
            <w:i/>
            <w:iCs/>
            <w:lang w:val="en-US"/>
          </w:rPr>
          <w:t>lycopersicum</w:t>
        </w:r>
        <w:proofErr w:type="spellEnd"/>
        <w:r>
          <w:rPr>
            <w:lang w:val="en-US"/>
          </w:rPr>
          <w:t xml:space="preserve"> L.). </w:t>
        </w:r>
        <w:r>
          <w:t>Colony plants were fertilized once weekly with</w:t>
        </w:r>
        <w:r>
          <w:rPr>
            <w:lang w:val="en-US"/>
          </w:rPr>
          <w:t xml:space="preserve"> approximately</w:t>
        </w:r>
        <w:r>
          <w:t xml:space="preserve"> </w:t>
        </w:r>
        <w:r>
          <w:rPr>
            <w:lang w:val="en-US"/>
          </w:rPr>
          <w:t>17 g</w:t>
        </w:r>
        <w:r>
          <w:t xml:space="preserve"> of 24:8:16 NPK fertilizer </w:t>
        </w:r>
        <w:r>
          <w:rPr>
            <w:lang w:val="en-US"/>
          </w:rPr>
          <w:t>per gallon</w:t>
        </w:r>
        <w:r>
          <w:t xml:space="preserve"> of water</w:t>
        </w:r>
        <w:r w:rsidDel="00CF070D">
          <w:rPr>
            <w:lang w:val="en-US"/>
          </w:rPr>
          <w:t xml:space="preserve"> </w:t>
        </w:r>
        <w:r>
          <w:rPr>
            <w:lang w:val="en-US"/>
          </w:rPr>
          <w:t>(</w:t>
        </w:r>
        <w:proofErr w:type="spellStart"/>
        <w:r>
          <w:rPr>
            <w:lang w:val="en-US"/>
          </w:rPr>
          <w:t>MiracleGro</w:t>
        </w:r>
        <w:proofErr w:type="spellEnd"/>
        <w:r>
          <w:rPr>
            <w:vertAlign w:val="superscript"/>
            <w:lang w:val="en-US"/>
          </w:rPr>
          <w:t xml:space="preserve">® </w:t>
        </w:r>
        <w:r>
          <w:rPr>
            <w:lang w:val="en-US"/>
          </w:rPr>
          <w:t xml:space="preserve">All Purpose Plant Food, Scotts Company, Marysville, OH). Plants were replaced as needed. </w:t>
        </w:r>
      </w:ins>
    </w:p>
    <w:p w14:paraId="025E08F4" w14:textId="77777777" w:rsidR="00267AF7" w:rsidRDefault="00267AF7" w:rsidP="001B2EB5">
      <w:pPr>
        <w:rPr>
          <w:lang w:val="en-US"/>
        </w:rPr>
      </w:pPr>
    </w:p>
    <w:p w14:paraId="502485A3" w14:textId="5C0CBBFE" w:rsidR="004C667C" w:rsidRDefault="00CC39AA">
      <w:pPr>
        <w:pStyle w:val="Heading2"/>
        <w:rPr>
          <w:i w:val="0"/>
          <w:iCs w:val="0"/>
          <w:sz w:val="24"/>
          <w:szCs w:val="24"/>
          <w:lang w:val="en-US"/>
        </w:rPr>
      </w:pPr>
      <w:commentRangeStart w:id="12"/>
      <w:r>
        <w:rPr>
          <w:lang w:val="en-US"/>
        </w:rPr>
        <w:t>2</w:t>
      </w:r>
      <w:r w:rsidR="004C667C">
        <w:rPr>
          <w:lang w:val="en-US"/>
        </w:rPr>
        <w:t>.</w:t>
      </w:r>
      <w:ins w:id="13" w:author="Wenninger, Erik (erikw@uidaho.edu)" w:date="2018-04-23T15:54:00Z">
        <w:r w:rsidR="00B56B07">
          <w:rPr>
            <w:lang w:val="en-US"/>
          </w:rPr>
          <w:t>3</w:t>
        </w:r>
      </w:ins>
      <w:del w:id="14" w:author="Wenninger, Erik (erikw@uidaho.edu)" w:date="2018-04-23T15:54:00Z">
        <w:r w:rsidDel="00B56B07">
          <w:rPr>
            <w:lang w:val="en-US"/>
          </w:rPr>
          <w:delText>2</w:delText>
        </w:r>
      </w:del>
      <w:del w:id="15" w:author="Fife, Austin (afife@uidaho.edu)" w:date="2018-04-20T18:45:00Z">
        <w:r w:rsidR="004C667C" w:rsidDel="0002668E">
          <w:rPr>
            <w:lang w:val="en-US"/>
          </w:rPr>
          <w:delText>.</w:delText>
        </w:r>
      </w:del>
      <w:r w:rsidR="004C667C">
        <w:rPr>
          <w:lang w:val="en-US"/>
        </w:rPr>
        <w:t xml:space="preserve"> </w:t>
      </w:r>
      <w:ins w:id="16" w:author="Fife, Austin (afife@uidaho.edu)" w:date="2018-04-23T11:10:00Z">
        <w:r w:rsidR="00267AF7">
          <w:rPr>
            <w:lang w:val="en-US"/>
          </w:rPr>
          <w:t>Lso detection</w:t>
        </w:r>
      </w:ins>
      <w:ins w:id="17" w:author="Fife, Austin (afife@uidaho.edu)" w:date="2018-04-23T11:09:00Z">
        <w:r w:rsidR="00267AF7">
          <w:rPr>
            <w:lang w:val="en-US"/>
          </w:rPr>
          <w:t xml:space="preserve"> </w:t>
        </w:r>
      </w:ins>
      <w:del w:id="18" w:author="Fife, Austin (afife@uidaho.edu)" w:date="2018-04-23T11:08:00Z">
        <w:r w:rsidR="009E4654" w:rsidRPr="009E4654" w:rsidDel="00267AF7">
          <w:rPr>
            <w:lang w:val="en-US"/>
          </w:rPr>
          <w:delText>Insect characteristics and living conditions</w:delText>
        </w:r>
      </w:del>
    </w:p>
    <w:p w14:paraId="216C034E" w14:textId="741E818B" w:rsidR="00A62F8B" w:rsidRPr="009F325C" w:rsidRDefault="004C667C" w:rsidP="000B583D">
      <w:pPr>
        <w:rPr>
          <w:lang w:val="en-US"/>
        </w:rPr>
      </w:pPr>
      <w:moveFromRangeStart w:id="19" w:author="Fife, Austin (afife@uidaho.edu)" w:date="2018-04-23T11:09:00Z" w:name="move512245071"/>
      <w:moveFrom w:id="20" w:author="Fife, Austin (afife@uidaho.edu)" w:date="2018-04-23T11:09:00Z">
        <w:r w:rsidDel="00267AF7">
          <w:rPr>
            <w:lang w:val="en-US"/>
          </w:rPr>
          <w:t xml:space="preserve">A Lso-positive potato psyllid colony was reared in the same greenhouse </w:t>
        </w:r>
        <w:r w:rsidR="00247788" w:rsidDel="00267AF7">
          <w:rPr>
            <w:lang w:val="en-US"/>
          </w:rPr>
          <w:t xml:space="preserve">conditions as described above </w:t>
        </w:r>
        <w:r w:rsidDel="00267AF7">
          <w:rPr>
            <w:lang w:val="en-US"/>
          </w:rPr>
          <w:t xml:space="preserve">to avoid phenological asynchrony </w:t>
        </w:r>
        <w:r w:rsidR="006676FE" w:rsidRPr="006676FE" w:rsidDel="00267AF7">
          <w:rPr>
            <w:lang w:val="en-US"/>
          </w:rPr>
          <w:t>(Hodkinson et al.</w:t>
        </w:r>
        <w:r w:rsidR="008736CB" w:rsidDel="00267AF7">
          <w:rPr>
            <w:lang w:val="en-US"/>
          </w:rPr>
          <w:t xml:space="preserve"> 2015</w:t>
        </w:r>
        <w:r w:rsidR="006676FE" w:rsidRPr="006676FE" w:rsidDel="00267AF7">
          <w:rPr>
            <w:lang w:val="en-US"/>
          </w:rPr>
          <w:t>).</w:t>
        </w:r>
        <w:r w:rsidDel="00267AF7">
          <w:rPr>
            <w:lang w:val="en-US"/>
          </w:rPr>
          <w:t xml:space="preserve"> </w:t>
        </w:r>
      </w:moveFrom>
      <w:moveFromRangeEnd w:id="19"/>
      <w:r>
        <w:rPr>
          <w:lang w:val="en-US"/>
        </w:rPr>
        <w:t>Forty psyllids were</w:t>
      </w:r>
      <w:r w:rsidR="005D1524">
        <w:rPr>
          <w:lang w:val="en-US"/>
        </w:rPr>
        <w:t xml:space="preserve"> </w:t>
      </w:r>
      <w:r w:rsidR="00CD4F96">
        <w:rPr>
          <w:lang w:val="en-US"/>
        </w:rPr>
        <w:t xml:space="preserve">transferred </w:t>
      </w:r>
      <w:del w:id="21" w:author="Fife, Austin (afife@uidaho.edu)" w:date="2018-04-20T18:35:00Z">
        <w:r w:rsidR="00CD4F96" w:rsidDel="005245A8">
          <w:rPr>
            <w:lang w:val="en-US"/>
          </w:rPr>
          <w:delText xml:space="preserve">to 70% ethanol </w:delText>
        </w:r>
      </w:del>
      <w:r w:rsidR="00CD4F96">
        <w:rPr>
          <w:lang w:val="en-US"/>
        </w:rPr>
        <w:t>to individual microcentrifuge tubes</w:t>
      </w:r>
      <w:ins w:id="22" w:author="Fife, Austin (afife@uidaho.edu)" w:date="2018-04-20T18:36:00Z">
        <w:r w:rsidR="005245A8">
          <w:rPr>
            <w:lang w:val="en-US"/>
          </w:rPr>
          <w:t xml:space="preserve"> filled with 70% ethanol</w:t>
        </w:r>
      </w:ins>
      <w:r w:rsidR="00CD4F96">
        <w:rPr>
          <w:lang w:val="en-US"/>
        </w:rPr>
        <w:t xml:space="preserve">. Lso </w:t>
      </w:r>
      <w:r w:rsidR="00247788">
        <w:rPr>
          <w:lang w:val="en-US"/>
        </w:rPr>
        <w:t>incidence</w:t>
      </w:r>
      <w:r w:rsidR="00CD4F96">
        <w:rPr>
          <w:lang w:val="en-US"/>
        </w:rPr>
        <w:t xml:space="preserve"> was</w:t>
      </w:r>
      <w:r>
        <w:rPr>
          <w:lang w:val="en-US"/>
        </w:rPr>
        <w:t xml:space="preserve"> tested at the Aberdeen Research and Extension Center (Aberdeen, ID, USA)</w:t>
      </w:r>
      <w:r w:rsidR="00696097">
        <w:rPr>
          <w:lang w:val="en-US"/>
        </w:rPr>
        <w:t>.</w:t>
      </w:r>
      <w:r>
        <w:rPr>
          <w:lang w:val="en-US"/>
        </w:rPr>
        <w:t xml:space="preserve"> </w:t>
      </w:r>
      <w:r w:rsidR="00A62F8B">
        <w:rPr>
          <w:lang w:val="en-US"/>
        </w:rPr>
        <w:t xml:space="preserve">DNA extraction was based on the methods described by </w:t>
      </w:r>
      <w:proofErr w:type="spellStart"/>
      <w:r w:rsidR="00A62F8B">
        <w:rPr>
          <w:lang w:val="en-US"/>
        </w:rPr>
        <w:t>Marzachi</w:t>
      </w:r>
      <w:proofErr w:type="spellEnd"/>
      <w:r w:rsidR="00A62F8B">
        <w:rPr>
          <w:lang w:val="en-US"/>
        </w:rPr>
        <w:t xml:space="preserve"> et al. (1998)</w:t>
      </w:r>
      <w:del w:id="23" w:author="Fife, Austin (afife@uidaho.edu)" w:date="2018-04-20T18:36:00Z">
        <w:r w:rsidR="00A62F8B" w:rsidDel="00406EC7">
          <w:rPr>
            <w:lang w:val="en-US"/>
          </w:rPr>
          <w:delText>:</w:delText>
        </w:r>
      </w:del>
      <w:ins w:id="24" w:author="Fife, Austin (afife@uidaho.edu)" w:date="2018-04-20T18:36:00Z">
        <w:r w:rsidR="00406EC7">
          <w:rPr>
            <w:lang w:val="en-US"/>
          </w:rPr>
          <w:t xml:space="preserve">. </w:t>
        </w:r>
      </w:ins>
      <w:ins w:id="25" w:author="Wenninger, Erik (erikw@uidaho.edu)" w:date="2018-04-23T15:50:00Z">
        <w:r w:rsidR="006D1981">
          <w:rPr>
            <w:lang w:val="en-US"/>
          </w:rPr>
          <w:t>Individual p</w:t>
        </w:r>
      </w:ins>
      <w:del w:id="26" w:author="Fife, Austin (afife@uidaho.edu)" w:date="2018-04-20T18:36:00Z">
        <w:r w:rsidR="00A62F8B" w:rsidDel="00406EC7">
          <w:rPr>
            <w:lang w:val="en-US"/>
          </w:rPr>
          <w:delText xml:space="preserve"> </w:delText>
        </w:r>
        <w:r w:rsidR="00247788" w:rsidDel="00406EC7">
          <w:rPr>
            <w:lang w:val="en-US"/>
          </w:rPr>
          <w:delText>p</w:delText>
        </w:r>
      </w:del>
      <w:ins w:id="27" w:author="Fife, Austin (afife@uidaho.edu)" w:date="2018-04-20T18:36:00Z">
        <w:del w:id="28" w:author="Wenninger, Erik (erikw@uidaho.edu)" w:date="2018-04-23T15:50:00Z">
          <w:r w:rsidR="00406EC7" w:rsidDel="006D1981">
            <w:rPr>
              <w:lang w:val="en-US"/>
            </w:rPr>
            <w:delText>P</w:delText>
          </w:r>
        </w:del>
      </w:ins>
      <w:r w:rsidR="00A62F8B">
        <w:rPr>
          <w:lang w:val="en-US"/>
        </w:rPr>
        <w:t>syllids were ground by a homogenizer</w:t>
      </w:r>
      <w:r w:rsidR="000B583D">
        <w:rPr>
          <w:lang w:val="en-US"/>
        </w:rPr>
        <w:t xml:space="preserve"> (</w:t>
      </w:r>
      <w:r w:rsidR="000B583D" w:rsidRPr="000B583D">
        <w:rPr>
          <w:lang w:val="en-US"/>
        </w:rPr>
        <w:t>Omni International Inc., Kennesaw, GA)</w:t>
      </w:r>
      <w:ins w:id="29" w:author="Wenninger, Erik (erikw@uidaho.edu)" w:date="2018-04-23T15:51:00Z">
        <w:r w:rsidR="006D1981">
          <w:rPr>
            <w:lang w:val="en-US"/>
          </w:rPr>
          <w:t xml:space="preserve">, </w:t>
        </w:r>
      </w:ins>
      <w:del w:id="30" w:author="Wenninger, Erik (erikw@uidaho.edu)" w:date="2018-04-23T15:51:00Z">
        <w:r w:rsidR="00F40772" w:rsidDel="006D1981">
          <w:rPr>
            <w:lang w:val="en-US"/>
          </w:rPr>
          <w:delText>.</w:delText>
        </w:r>
        <w:r w:rsidR="000B583D" w:rsidDel="006D1981">
          <w:rPr>
            <w:lang w:val="en-US"/>
          </w:rPr>
          <w:delText xml:space="preserve"> </w:delText>
        </w:r>
        <w:r w:rsidR="00A62F8B" w:rsidDel="006D1981">
          <w:rPr>
            <w:lang w:val="en-US"/>
          </w:rPr>
          <w:delText xml:space="preserve">Homogenized </w:delText>
        </w:r>
      </w:del>
      <w:ins w:id="31" w:author="Fife, Austin (afife@uidaho.edu)" w:date="2018-04-23T11:10:00Z">
        <w:del w:id="32" w:author="Wenninger, Erik (erikw@uidaho.edu)" w:date="2018-04-23T15:51:00Z">
          <w:r w:rsidR="000F3B1A" w:rsidDel="006D1981">
            <w:rPr>
              <w:lang w:val="en-US"/>
            </w:rPr>
            <w:delText xml:space="preserve">Individual </w:delText>
          </w:r>
        </w:del>
      </w:ins>
      <w:del w:id="33" w:author="Wenninger, Erik (erikw@uidaho.edu)" w:date="2018-04-23T15:51:00Z">
        <w:r w:rsidR="00A62F8B" w:rsidDel="006D1981">
          <w:rPr>
            <w:lang w:val="en-US"/>
          </w:rPr>
          <w:delText>psyllids</w:delText>
        </w:r>
      </w:del>
      <w:ins w:id="34" w:author="Fife, Austin (afife@uidaho.edu)" w:date="2018-04-23T11:10:00Z">
        <w:del w:id="35" w:author="Wenninger, Erik (erikw@uidaho.edu)" w:date="2018-04-23T15:51:00Z">
          <w:r w:rsidR="000F3B1A" w:rsidDel="006D1981">
            <w:rPr>
              <w:lang w:val="en-US"/>
            </w:rPr>
            <w:delText xml:space="preserve"> (</w:delText>
          </w:r>
        </w:del>
      </w:ins>
      <w:ins w:id="36" w:author="Fife, Austin (afife@uidaho.edu)" w:date="2018-04-23T11:11:00Z">
        <w:del w:id="37" w:author="Wenninger, Erik (erikw@uidaho.edu)" w:date="2018-04-23T15:51:00Z">
          <w:r w:rsidR="000F3B1A" w:rsidDel="006D1981">
            <w:rPr>
              <w:lang w:val="en-US"/>
            </w:rPr>
            <w:delText>one psyllid per sample)</w:delText>
          </w:r>
        </w:del>
      </w:ins>
      <w:del w:id="38" w:author="Wenninger, Erik (erikw@uidaho.edu)" w:date="2018-04-23T15:51:00Z">
        <w:r w:rsidR="00A62F8B" w:rsidDel="006D1981">
          <w:rPr>
            <w:lang w:val="en-US"/>
          </w:rPr>
          <w:delText xml:space="preserve"> were </w:delText>
        </w:r>
      </w:del>
      <w:r w:rsidR="00A62F8B">
        <w:rPr>
          <w:lang w:val="en-US"/>
        </w:rPr>
        <w:t>macerat</w:t>
      </w:r>
      <w:del w:id="39" w:author="Wenninger, Erik (erikw@uidaho.edu)" w:date="2018-04-23T15:51:00Z">
        <w:r w:rsidR="00A62F8B" w:rsidDel="006D1981">
          <w:rPr>
            <w:lang w:val="en-US"/>
          </w:rPr>
          <w:delText>ed</w:delText>
        </w:r>
      </w:del>
      <w:ins w:id="40" w:author="Wenninger, Erik (erikw@uidaho.edu)" w:date="2018-04-23T15:51:00Z">
        <w:r w:rsidR="006D1981">
          <w:rPr>
            <w:lang w:val="en-US"/>
          </w:rPr>
          <w:t>ing each psyllid</w:t>
        </w:r>
      </w:ins>
      <w:r w:rsidR="00A62F8B">
        <w:rPr>
          <w:lang w:val="en-US"/>
        </w:rPr>
        <w:t xml:space="preserve"> for 1 minute at high speed and an additional minute at medium speed in 500 </w:t>
      </w:r>
      <w:r w:rsidR="00247788">
        <w:rPr>
          <w:lang w:val="en-US"/>
        </w:rPr>
        <w:t>µ</w:t>
      </w:r>
      <w:r w:rsidR="00A62F8B">
        <w:rPr>
          <w:lang w:val="en-US"/>
        </w:rPr>
        <w:t>l of CTAB 2%</w:t>
      </w:r>
      <w:ins w:id="41" w:author="Fife, Austin (afife@uidaho.edu)" w:date="2018-04-23T11:11:00Z">
        <w:r w:rsidR="000F3B1A">
          <w:rPr>
            <w:lang w:val="en-US"/>
          </w:rPr>
          <w:t xml:space="preserve"> </w:t>
        </w:r>
        <w:r w:rsidR="000F3B1A" w:rsidRPr="000F3B1A">
          <w:rPr>
            <w:lang w:val="en-US"/>
          </w:rPr>
          <w:t xml:space="preserve">% (Alpha </w:t>
        </w:r>
        <w:proofErr w:type="spellStart"/>
        <w:r w:rsidR="000F3B1A" w:rsidRPr="000F3B1A">
          <w:rPr>
            <w:lang w:val="en-US"/>
          </w:rPr>
          <w:t>Teknova</w:t>
        </w:r>
        <w:proofErr w:type="spellEnd"/>
        <w:r w:rsidR="000F3B1A" w:rsidRPr="000F3B1A">
          <w:rPr>
            <w:lang w:val="en-US"/>
          </w:rPr>
          <w:t>, Inc., Hollister, CA, Cat. No. C2190) (Composition: 2% CTAB, 100mM Tris-</w:t>
        </w:r>
        <w:proofErr w:type="spellStart"/>
        <w:r w:rsidR="000F3B1A" w:rsidRPr="000F3B1A">
          <w:rPr>
            <w:lang w:val="en-US"/>
          </w:rPr>
          <w:t>HCl</w:t>
        </w:r>
        <w:proofErr w:type="spellEnd"/>
        <w:r w:rsidR="000F3B1A" w:rsidRPr="000F3B1A">
          <w:rPr>
            <w:lang w:val="en-US"/>
          </w:rPr>
          <w:t>, pH 8.0, 20mM EDTA, pH 8.0, 1.4M Sodium Chloride (</w:t>
        </w:r>
        <w:proofErr w:type="spellStart"/>
        <w:r w:rsidR="000F3B1A" w:rsidRPr="000F3B1A">
          <w:rPr>
            <w:lang w:val="en-US"/>
          </w:rPr>
          <w:t>NaCl</w:t>
        </w:r>
        <w:proofErr w:type="spellEnd"/>
        <w:r w:rsidR="000F3B1A" w:rsidRPr="000F3B1A">
          <w:rPr>
            <w:lang w:val="en-US"/>
          </w:rPr>
          <w:t>).</w:t>
        </w:r>
      </w:ins>
      <w:del w:id="42" w:author="Fife, Austin (afife@uidaho.edu)" w:date="2018-04-23T11:11:00Z">
        <w:r w:rsidR="00A62F8B" w:rsidDel="000F3B1A">
          <w:rPr>
            <w:lang w:val="en-US"/>
          </w:rPr>
          <w:delText>.</w:delText>
        </w:r>
      </w:del>
      <w:r w:rsidR="00A62F8B">
        <w:rPr>
          <w:lang w:val="en-US"/>
        </w:rPr>
        <w:t xml:space="preserve"> Microcentrifuge tubes were then incubated at 60°C for 30 min</w:t>
      </w:r>
      <w:r w:rsidR="00D322AA">
        <w:rPr>
          <w:lang w:val="en-US"/>
        </w:rPr>
        <w:t>utes</w:t>
      </w:r>
      <w:del w:id="43" w:author="Fife, Austin (afife@uidaho.edu)" w:date="2018-04-20T18:36:00Z">
        <w:r w:rsidR="000B583D" w:rsidDel="00406EC7">
          <w:rPr>
            <w:lang w:val="en-US"/>
          </w:rPr>
          <w:delText>,</w:delText>
        </w:r>
      </w:del>
      <w:r w:rsidR="00A62F8B">
        <w:rPr>
          <w:lang w:val="en-US"/>
        </w:rPr>
        <w:t xml:space="preserve"> and gently mixed by inversion every</w:t>
      </w:r>
      <w:r w:rsidR="00A62F8B" w:rsidRPr="00A824CA">
        <w:rPr>
          <w:lang w:val="en-US"/>
        </w:rPr>
        <w:t xml:space="preserve"> 10 minutes</w:t>
      </w:r>
      <w:r w:rsidR="00A62F8B">
        <w:rPr>
          <w:lang w:val="en-US"/>
        </w:rPr>
        <w:t xml:space="preserve"> while incubating</w:t>
      </w:r>
      <w:r w:rsidR="00A62F8B" w:rsidRPr="00A824CA">
        <w:rPr>
          <w:lang w:val="en-US"/>
        </w:rPr>
        <w:t>.</w:t>
      </w:r>
      <w:r w:rsidR="00A62F8B">
        <w:rPr>
          <w:lang w:val="en-US"/>
        </w:rPr>
        <w:t xml:space="preserve"> Tubes were then</w:t>
      </w:r>
      <w:r w:rsidR="00A62F8B" w:rsidRPr="00A824CA">
        <w:rPr>
          <w:lang w:val="en-US"/>
        </w:rPr>
        <w:t xml:space="preserve"> </w:t>
      </w:r>
      <w:r w:rsidR="00A62F8B">
        <w:rPr>
          <w:lang w:val="en-US"/>
        </w:rPr>
        <w:t>spun in a centrifuge</w:t>
      </w:r>
      <w:r w:rsidR="00A62F8B" w:rsidRPr="00A824CA">
        <w:rPr>
          <w:lang w:val="en-US"/>
        </w:rPr>
        <w:t xml:space="preserve"> at 14</w:t>
      </w:r>
      <w:r w:rsidR="00A62F8B">
        <w:rPr>
          <w:lang w:val="en-US"/>
        </w:rPr>
        <w:t>,</w:t>
      </w:r>
      <w:r w:rsidR="00A62F8B" w:rsidRPr="00A824CA">
        <w:rPr>
          <w:lang w:val="en-US"/>
        </w:rPr>
        <w:t>000 rpm for 5</w:t>
      </w:r>
      <w:r w:rsidR="00A62F8B">
        <w:rPr>
          <w:lang w:val="en-US"/>
        </w:rPr>
        <w:t xml:space="preserve"> </w:t>
      </w:r>
      <w:r w:rsidR="00D322AA" w:rsidRPr="00A824CA">
        <w:rPr>
          <w:lang w:val="en-US"/>
        </w:rPr>
        <w:t>minutes</w:t>
      </w:r>
      <w:r w:rsidR="00A62F8B">
        <w:rPr>
          <w:lang w:val="en-US"/>
        </w:rPr>
        <w:t xml:space="preserve"> and </w:t>
      </w:r>
      <w:r w:rsidR="00247788">
        <w:rPr>
          <w:lang w:val="en-US"/>
        </w:rPr>
        <w:t xml:space="preserve">then the </w:t>
      </w:r>
      <w:r w:rsidR="00A62F8B" w:rsidRPr="00A824CA">
        <w:rPr>
          <w:lang w:val="en-US"/>
        </w:rPr>
        <w:t>supernatant</w:t>
      </w:r>
      <w:r w:rsidR="00A62F8B">
        <w:rPr>
          <w:lang w:val="en-US"/>
        </w:rPr>
        <w:t xml:space="preserve"> was transferred</w:t>
      </w:r>
      <w:r w:rsidR="00A62F8B" w:rsidRPr="00A824CA">
        <w:rPr>
          <w:lang w:val="en-US"/>
        </w:rPr>
        <w:t xml:space="preserve"> to </w:t>
      </w:r>
      <w:r w:rsidR="00A62F8B">
        <w:rPr>
          <w:lang w:val="en-US"/>
        </w:rPr>
        <w:t>clean</w:t>
      </w:r>
      <w:r w:rsidR="00A62F8B" w:rsidRPr="00A824CA">
        <w:rPr>
          <w:lang w:val="en-US"/>
        </w:rPr>
        <w:t xml:space="preserve"> 2</w:t>
      </w:r>
      <w:r w:rsidR="00A62F8B">
        <w:rPr>
          <w:lang w:val="en-US"/>
        </w:rPr>
        <w:t xml:space="preserve"> </w:t>
      </w:r>
      <w:r w:rsidR="00A62F8B" w:rsidRPr="00A824CA">
        <w:rPr>
          <w:lang w:val="en-US"/>
        </w:rPr>
        <w:t>ml</w:t>
      </w:r>
      <w:r w:rsidR="00A62F8B">
        <w:rPr>
          <w:lang w:val="en-US"/>
        </w:rPr>
        <w:t xml:space="preserve"> tubes. </w:t>
      </w:r>
      <w:r w:rsidR="000B583D">
        <w:rPr>
          <w:lang w:val="en-US"/>
        </w:rPr>
        <w:t xml:space="preserve">The supernatant was vortexed for approximately 20 seconds with 500 ml of </w:t>
      </w:r>
      <w:proofErr w:type="gramStart"/>
      <w:r w:rsidR="000B583D">
        <w:rPr>
          <w:lang w:val="en-US"/>
        </w:rPr>
        <w:t>chloroform:isoamyl</w:t>
      </w:r>
      <w:proofErr w:type="gramEnd"/>
      <w:r w:rsidR="000B583D">
        <w:rPr>
          <w:lang w:val="en-US"/>
        </w:rPr>
        <w:t xml:space="preserve"> alcohol (24:1 v:v)</w:t>
      </w:r>
      <w:ins w:id="44" w:author="Fife, Austin (afife@uidaho.edu)" w:date="2018-04-23T11:12:00Z">
        <w:r w:rsidR="002D5EA7">
          <w:rPr>
            <w:lang w:val="en-US"/>
          </w:rPr>
          <w:t xml:space="preserve"> </w:t>
        </w:r>
        <w:r w:rsidR="002D5EA7" w:rsidRPr="002D5EA7">
          <w:rPr>
            <w:lang w:val="en-US"/>
          </w:rPr>
          <w:t>(Sigma-Aldrich, Inc.</w:t>
        </w:r>
      </w:ins>
      <w:ins w:id="45" w:author="Wenninger, Erik (erikw@uidaho.edu)" w:date="2018-04-23T15:52:00Z">
        <w:r w:rsidR="006D1981">
          <w:rPr>
            <w:lang w:val="en-US"/>
          </w:rPr>
          <w:t>,</w:t>
        </w:r>
      </w:ins>
      <w:ins w:id="46" w:author="Fife, Austin (afife@uidaho.edu)" w:date="2018-04-23T11:12:00Z">
        <w:r w:rsidR="002D5EA7" w:rsidRPr="002D5EA7">
          <w:rPr>
            <w:lang w:val="en-US"/>
          </w:rPr>
          <w:t xml:space="preserve"> Atlanta, GA</w:t>
        </w:r>
      </w:ins>
      <w:ins w:id="47" w:author="Wenninger, Erik (erikw@uidaho.edu)" w:date="2018-04-23T15:52:00Z">
        <w:r w:rsidR="006D1981">
          <w:rPr>
            <w:lang w:val="en-US"/>
          </w:rPr>
          <w:t>;</w:t>
        </w:r>
      </w:ins>
      <w:ins w:id="48" w:author="Fife, Austin (afife@uidaho.edu)" w:date="2018-04-23T11:12:00Z">
        <w:del w:id="49" w:author="Wenninger, Erik (erikw@uidaho.edu)" w:date="2018-04-23T15:52:00Z">
          <w:r w:rsidR="002D5EA7" w:rsidRPr="002D5EA7" w:rsidDel="006D1981">
            <w:rPr>
              <w:lang w:val="en-US"/>
            </w:rPr>
            <w:delText>.</w:delText>
          </w:r>
        </w:del>
        <w:r w:rsidR="002D5EA7" w:rsidRPr="002D5EA7">
          <w:rPr>
            <w:lang w:val="en-US"/>
          </w:rPr>
          <w:t xml:space="preserve"> Cat</w:t>
        </w:r>
        <w:del w:id="50" w:author="Wenninger, Erik (erikw@uidaho.edu)" w:date="2018-04-23T15:52:00Z">
          <w:r w:rsidR="002D5EA7" w:rsidRPr="002D5EA7" w:rsidDel="006D1981">
            <w:rPr>
              <w:lang w:val="en-US"/>
            </w:rPr>
            <w:delText>.</w:delText>
          </w:r>
        </w:del>
      </w:ins>
      <w:ins w:id="51" w:author="Wenninger, Erik (erikw@uidaho.edu)" w:date="2018-04-23T15:52:00Z">
        <w:r w:rsidR="006D1981">
          <w:rPr>
            <w:lang w:val="en-US"/>
          </w:rPr>
          <w:t>alogue</w:t>
        </w:r>
      </w:ins>
      <w:ins w:id="52" w:author="Fife, Austin (afife@uidaho.edu)" w:date="2018-04-23T11:12:00Z">
        <w:r w:rsidR="002D5EA7" w:rsidRPr="002D5EA7">
          <w:rPr>
            <w:lang w:val="en-US"/>
          </w:rPr>
          <w:t xml:space="preserve"> number C0549)</w:t>
        </w:r>
      </w:ins>
      <w:r w:rsidR="00F7514D">
        <w:rPr>
          <w:lang w:val="en-US"/>
        </w:rPr>
        <w:t xml:space="preserve">, then </w:t>
      </w:r>
      <w:r w:rsidR="00A62F8B">
        <w:rPr>
          <w:lang w:val="en-US"/>
        </w:rPr>
        <w:t xml:space="preserve">centrifuged at 14,000 rpm for 5-10 </w:t>
      </w:r>
      <w:r w:rsidR="00D322AA" w:rsidRPr="00A824CA">
        <w:rPr>
          <w:lang w:val="en-US"/>
        </w:rPr>
        <w:t>minutes</w:t>
      </w:r>
      <w:ins w:id="53" w:author="Fife, Austin (afife@uidaho.edu)" w:date="2018-04-23T11:12:00Z">
        <w:r w:rsidR="002D5EA7">
          <w:rPr>
            <w:lang w:val="en-US"/>
          </w:rPr>
          <w:t xml:space="preserve"> at 4℃</w:t>
        </w:r>
      </w:ins>
      <w:r w:rsidR="00A62F8B">
        <w:rPr>
          <w:lang w:val="en-US"/>
        </w:rPr>
        <w:t>. The clean supernatant was transferred to a new tube</w:t>
      </w:r>
      <w:del w:id="54" w:author="Fife, Austin (afife@uidaho.edu)" w:date="2018-04-20T18:38:00Z">
        <w:r w:rsidR="00A62F8B" w:rsidDel="00406EC7">
          <w:rPr>
            <w:lang w:val="en-US"/>
          </w:rPr>
          <w:delText>,</w:delText>
        </w:r>
      </w:del>
      <w:ins w:id="55" w:author="Fife, Austin (afife@uidaho.edu)" w:date="2018-04-20T18:38:00Z">
        <w:r w:rsidR="00406EC7">
          <w:rPr>
            <w:lang w:val="en-US"/>
          </w:rPr>
          <w:t xml:space="preserve">, </w:t>
        </w:r>
      </w:ins>
      <w:del w:id="56" w:author="Fife, Austin (afife@uidaho.edu)" w:date="2018-04-20T18:38:00Z">
        <w:r w:rsidR="00A62F8B" w:rsidDel="00406EC7">
          <w:rPr>
            <w:lang w:val="en-US"/>
          </w:rPr>
          <w:delText xml:space="preserve"> and</w:delText>
        </w:r>
      </w:del>
      <w:ins w:id="57" w:author="Fife, Austin (afife@uidaho.edu)" w:date="2018-04-20T18:38:00Z">
        <w:r w:rsidR="00406EC7">
          <w:rPr>
            <w:lang w:val="en-US"/>
          </w:rPr>
          <w:t>then</w:t>
        </w:r>
      </w:ins>
      <w:r w:rsidR="00A62F8B">
        <w:rPr>
          <w:lang w:val="en-US"/>
        </w:rPr>
        <w:t xml:space="preserve"> refrigerated isopropanol </w:t>
      </w:r>
      <w:ins w:id="58" w:author="Fife, Austin (afife@uidaho.edu)" w:date="2018-04-23T11:12:00Z">
        <w:r w:rsidR="002D5EA7" w:rsidRPr="002D5EA7">
          <w:rPr>
            <w:lang w:val="en-US"/>
          </w:rPr>
          <w:t>(Sigma-Aldrich, Inc.</w:t>
        </w:r>
      </w:ins>
      <w:ins w:id="59" w:author="Wenninger, Erik (erikw@uidaho.edu)" w:date="2018-04-23T15:52:00Z">
        <w:r w:rsidR="006D1981">
          <w:rPr>
            <w:lang w:val="en-US"/>
          </w:rPr>
          <w:t>,</w:t>
        </w:r>
      </w:ins>
      <w:ins w:id="60" w:author="Fife, Austin (afife@uidaho.edu)" w:date="2018-04-23T11:12:00Z">
        <w:r w:rsidR="002D5EA7" w:rsidRPr="002D5EA7">
          <w:rPr>
            <w:lang w:val="en-US"/>
          </w:rPr>
          <w:t xml:space="preserve"> Atlanta, GA</w:t>
        </w:r>
      </w:ins>
      <w:ins w:id="61" w:author="Wenninger, Erik (erikw@uidaho.edu)" w:date="2018-04-23T15:52:00Z">
        <w:r w:rsidR="006D1981">
          <w:rPr>
            <w:lang w:val="en-US"/>
          </w:rPr>
          <w:t>;</w:t>
        </w:r>
      </w:ins>
      <w:ins w:id="62" w:author="Fife, Austin (afife@uidaho.edu)" w:date="2018-04-23T11:12:00Z">
        <w:del w:id="63" w:author="Wenninger, Erik (erikw@uidaho.edu)" w:date="2018-04-23T15:52:00Z">
          <w:r w:rsidR="002D5EA7" w:rsidRPr="002D5EA7" w:rsidDel="006D1981">
            <w:rPr>
              <w:lang w:val="en-US"/>
            </w:rPr>
            <w:delText>.</w:delText>
          </w:r>
        </w:del>
        <w:r w:rsidR="002D5EA7" w:rsidRPr="002D5EA7">
          <w:rPr>
            <w:lang w:val="en-US"/>
          </w:rPr>
          <w:t xml:space="preserve"> Cat</w:t>
        </w:r>
        <w:del w:id="64" w:author="Wenninger, Erik (erikw@uidaho.edu)" w:date="2018-04-23T15:52:00Z">
          <w:r w:rsidR="002D5EA7" w:rsidRPr="002D5EA7" w:rsidDel="006D1981">
            <w:rPr>
              <w:lang w:val="en-US"/>
            </w:rPr>
            <w:delText>.</w:delText>
          </w:r>
        </w:del>
      </w:ins>
      <w:ins w:id="65" w:author="Wenninger, Erik (erikw@uidaho.edu)" w:date="2018-04-23T15:52:00Z">
        <w:r w:rsidR="006D1981">
          <w:rPr>
            <w:lang w:val="en-US"/>
          </w:rPr>
          <w:t>alogue</w:t>
        </w:r>
      </w:ins>
      <w:ins w:id="66" w:author="Fife, Austin (afife@uidaho.edu)" w:date="2018-04-23T11:12:00Z">
        <w:r w:rsidR="002D5EA7" w:rsidRPr="002D5EA7">
          <w:rPr>
            <w:lang w:val="en-US"/>
          </w:rPr>
          <w:t xml:space="preserve"> number I9516) </w:t>
        </w:r>
      </w:ins>
      <w:r w:rsidR="00247788">
        <w:rPr>
          <w:lang w:val="en-US"/>
        </w:rPr>
        <w:t xml:space="preserve">was </w:t>
      </w:r>
      <w:r w:rsidR="00A62F8B">
        <w:rPr>
          <w:lang w:val="en-US"/>
        </w:rPr>
        <w:t>added at a rat</w:t>
      </w:r>
      <w:r w:rsidR="00247788">
        <w:rPr>
          <w:lang w:val="en-US"/>
        </w:rPr>
        <w:t>e</w:t>
      </w:r>
      <w:r w:rsidR="00A62F8B">
        <w:rPr>
          <w:lang w:val="en-US"/>
        </w:rPr>
        <w:t xml:space="preserve"> of 2/3 of the volume of the supernatant. The mixture was then refrigerated at </w:t>
      </w:r>
      <w:r w:rsidR="00247788">
        <w:rPr>
          <w:lang w:val="en-US"/>
        </w:rPr>
        <w:t>˗</w:t>
      </w:r>
      <w:r w:rsidR="00A62F8B" w:rsidRPr="00A824CA">
        <w:rPr>
          <w:lang w:val="en-US"/>
        </w:rPr>
        <w:t>20</w:t>
      </w:r>
      <w:r w:rsidR="00A62F8B">
        <w:rPr>
          <w:lang w:val="en-US"/>
        </w:rPr>
        <w:t>°C</w:t>
      </w:r>
      <w:r w:rsidR="00A62F8B" w:rsidRPr="00A824CA">
        <w:rPr>
          <w:lang w:val="en-US"/>
        </w:rPr>
        <w:t xml:space="preserve"> for 20-30</w:t>
      </w:r>
      <w:r w:rsidR="00247788">
        <w:rPr>
          <w:lang w:val="en-US"/>
        </w:rPr>
        <w:t xml:space="preserve"> </w:t>
      </w:r>
      <w:r w:rsidR="00D322AA" w:rsidRPr="00A824CA">
        <w:rPr>
          <w:lang w:val="en-US"/>
        </w:rPr>
        <w:t>minutes</w:t>
      </w:r>
      <w:r w:rsidR="00A62F8B" w:rsidRPr="00A824CA">
        <w:rPr>
          <w:lang w:val="en-US"/>
        </w:rPr>
        <w:t>.</w:t>
      </w:r>
      <w:r w:rsidR="00A62F8B">
        <w:rPr>
          <w:lang w:val="en-US"/>
        </w:rPr>
        <w:t xml:space="preserve"> DNA was precipitated by centrifuging the mixture for 20 </w:t>
      </w:r>
      <w:r w:rsidR="00D322AA" w:rsidRPr="00A824CA">
        <w:rPr>
          <w:lang w:val="en-US"/>
        </w:rPr>
        <w:t>minutes</w:t>
      </w:r>
      <w:r w:rsidR="00A62F8B">
        <w:rPr>
          <w:lang w:val="en-US"/>
        </w:rPr>
        <w:t xml:space="preserve"> at 14,000 </w:t>
      </w:r>
      <w:r w:rsidR="00A62F8B" w:rsidRPr="009F325C">
        <w:rPr>
          <w:lang w:val="en-US"/>
        </w:rPr>
        <w:t>rpm</w:t>
      </w:r>
      <w:ins w:id="67" w:author="Fife, Austin (afife@uidaho.edu)" w:date="2018-04-23T11:13:00Z">
        <w:r w:rsidR="002D5EA7">
          <w:rPr>
            <w:lang w:val="en-US"/>
          </w:rPr>
          <w:t xml:space="preserve"> at 4℃</w:t>
        </w:r>
      </w:ins>
      <w:r w:rsidR="00A62F8B" w:rsidRPr="009F325C">
        <w:rPr>
          <w:lang w:val="en-US"/>
        </w:rPr>
        <w:t xml:space="preserve">, gently pouring off the supernatant and keeping the precipitated DNA pellet. The pellet was washed in 300 </w:t>
      </w:r>
      <w:r w:rsidR="00247788" w:rsidRPr="009F325C">
        <w:rPr>
          <w:lang w:val="en-US"/>
        </w:rPr>
        <w:t>µ</w:t>
      </w:r>
      <w:r w:rsidR="00A62F8B" w:rsidRPr="009F325C">
        <w:rPr>
          <w:lang w:val="en-US"/>
        </w:rPr>
        <w:t xml:space="preserve">l of </w:t>
      </w:r>
      <w:r w:rsidR="00A62F8B" w:rsidRPr="009F325C">
        <w:rPr>
          <w:lang w:val="en-US"/>
        </w:rPr>
        <w:lastRenderedPageBreak/>
        <w:t xml:space="preserve">70% ethanol and centrifuged for 5 mins at 10,000 rpm. The pellet was then dried overnight in a fume hood. Once dry, 30 </w:t>
      </w:r>
      <w:r w:rsidR="00247788" w:rsidRPr="009F325C">
        <w:rPr>
          <w:lang w:val="en-US"/>
        </w:rPr>
        <w:t>µ</w:t>
      </w:r>
      <w:r w:rsidR="00A62F8B" w:rsidRPr="009F325C">
        <w:rPr>
          <w:lang w:val="en-US"/>
        </w:rPr>
        <w:t xml:space="preserve">l of nuclease-free water was added. DNA was stored at </w:t>
      </w:r>
      <w:r w:rsidR="00247788" w:rsidRPr="009F325C">
        <w:rPr>
          <w:lang w:val="en-US"/>
        </w:rPr>
        <w:t>˗</w:t>
      </w:r>
      <w:r w:rsidR="00A62F8B" w:rsidRPr="009F325C">
        <w:rPr>
          <w:lang w:val="en-US"/>
        </w:rPr>
        <w:t>20°C.</w:t>
      </w:r>
      <w:commentRangeEnd w:id="12"/>
      <w:r w:rsidR="0025344C">
        <w:rPr>
          <w:rStyle w:val="CommentReference"/>
        </w:rPr>
        <w:commentReference w:id="12"/>
      </w:r>
    </w:p>
    <w:p w14:paraId="56E7C394" w14:textId="77777777" w:rsidR="00395023" w:rsidRPr="009F325C" w:rsidRDefault="00395023" w:rsidP="00FA5FE4">
      <w:pPr>
        <w:rPr>
          <w:lang w:val="en-US"/>
        </w:rPr>
      </w:pPr>
    </w:p>
    <w:p w14:paraId="331EB77F" w14:textId="7C0E32F4" w:rsidR="00267AF7" w:rsidRDefault="009445BC" w:rsidP="008F382D">
      <w:pPr>
        <w:rPr>
          <w:ins w:id="68" w:author="Fife, Austin (afife@uidaho.edu)" w:date="2018-04-23T11:09:00Z"/>
          <w:lang w:val="en-US"/>
        </w:rPr>
      </w:pPr>
      <w:r w:rsidRPr="009F325C">
        <w:rPr>
          <w:lang w:val="en-US"/>
        </w:rPr>
        <w:t>Extracted DNA samples were then processed using</w:t>
      </w:r>
      <w:r w:rsidR="00E77E74" w:rsidRPr="009F325C">
        <w:rPr>
          <w:lang w:val="en-US"/>
        </w:rPr>
        <w:t xml:space="preserve"> a</w:t>
      </w:r>
      <w:r w:rsidR="002C6E01" w:rsidRPr="009F325C">
        <w:rPr>
          <w:lang w:val="en-US"/>
        </w:rPr>
        <w:t xml:space="preserve"> </w:t>
      </w:r>
      <w:proofErr w:type="spellStart"/>
      <w:r w:rsidR="00E77E74" w:rsidRPr="009F325C">
        <w:rPr>
          <w:lang w:val="en-US"/>
        </w:rPr>
        <w:t>Sybgreen</w:t>
      </w:r>
      <w:proofErr w:type="spellEnd"/>
      <w:r w:rsidR="00E77E74" w:rsidRPr="009F325C">
        <w:rPr>
          <w:lang w:val="en-US"/>
        </w:rPr>
        <w:t xml:space="preserve"> method</w:t>
      </w:r>
      <w:del w:id="69" w:author="Fife, Austin (afife@uidaho.edu)" w:date="2018-04-20T19:54:00Z">
        <w:r w:rsidR="00395023" w:rsidRPr="009F325C" w:rsidDel="00B0788E">
          <w:rPr>
            <w:lang w:val="en-US"/>
          </w:rPr>
          <w:delText xml:space="preserve"> as described </w:delText>
        </w:r>
        <w:r w:rsidR="001D601E" w:rsidRPr="009F325C" w:rsidDel="00B0788E">
          <w:rPr>
            <w:lang w:val="en-US"/>
          </w:rPr>
          <w:delText>by Zhao et al (2018)</w:delText>
        </w:r>
      </w:del>
      <w:del w:id="70" w:author="Fife, Austin (afife@uidaho.edu)" w:date="2018-04-20T18:39:00Z">
        <w:r w:rsidR="00E77E74" w:rsidRPr="009F325C" w:rsidDel="00406EC7">
          <w:rPr>
            <w:lang w:val="en-US"/>
          </w:rPr>
          <w:delText>:</w:delText>
        </w:r>
      </w:del>
      <w:ins w:id="71" w:author="Fife, Austin (afife@uidaho.edu)" w:date="2018-04-20T18:39:00Z">
        <w:r w:rsidR="00406EC7" w:rsidRPr="009F325C">
          <w:rPr>
            <w:lang w:val="en-US"/>
          </w:rPr>
          <w:t>.</w:t>
        </w:r>
      </w:ins>
      <w:r w:rsidR="00432381" w:rsidRPr="009F325C">
        <w:rPr>
          <w:lang w:val="en-US"/>
        </w:rPr>
        <w:t xml:space="preserve"> </w:t>
      </w:r>
      <w:del w:id="72" w:author="Fife, Austin (afife@uidaho.edu)" w:date="2018-04-20T19:43:00Z">
        <w:r w:rsidR="00432381" w:rsidRPr="009F325C" w:rsidDel="001B3705">
          <w:rPr>
            <w:lang w:val="en-US"/>
          </w:rPr>
          <w:delText xml:space="preserve">10 </w:delText>
        </w:r>
        <w:r w:rsidR="00247788" w:rsidRPr="009F325C" w:rsidDel="001B3705">
          <w:rPr>
            <w:lang w:val="en-US"/>
          </w:rPr>
          <w:delText>µ</w:delText>
        </w:r>
        <w:r w:rsidR="00432381" w:rsidRPr="009F325C" w:rsidDel="001B3705">
          <w:rPr>
            <w:lang w:val="en-US"/>
          </w:rPr>
          <w:delText>l of the resultant solution from using</w:delText>
        </w:r>
        <w:r w:rsidR="00E77E74" w:rsidRPr="009F325C" w:rsidDel="001B3705">
          <w:rPr>
            <w:lang w:val="en-US"/>
          </w:rPr>
          <w:delText xml:space="preserve"> </w:delText>
        </w:r>
      </w:del>
      <w:proofErr w:type="spellStart"/>
      <w:r w:rsidR="00246684" w:rsidRPr="009F325C">
        <w:rPr>
          <w:lang w:val="en-US"/>
        </w:rPr>
        <w:t>SsoAdvanced</w:t>
      </w:r>
      <w:proofErr w:type="spellEnd"/>
      <w:r w:rsidR="00246684" w:rsidRPr="009F325C">
        <w:rPr>
          <w:lang w:val="en-US"/>
        </w:rPr>
        <w:t xml:space="preserve">™ Universal SYBR® Green </w:t>
      </w:r>
      <w:proofErr w:type="spellStart"/>
      <w:r w:rsidR="00246684" w:rsidRPr="009F325C">
        <w:rPr>
          <w:lang w:val="en-US"/>
        </w:rPr>
        <w:t>Supermix</w:t>
      </w:r>
      <w:proofErr w:type="spellEnd"/>
      <w:r w:rsidR="00EE42DB" w:rsidRPr="009F325C">
        <w:rPr>
          <w:lang w:val="en-US"/>
        </w:rPr>
        <w:t xml:space="preserve"> </w:t>
      </w:r>
      <w:ins w:id="73" w:author="Fife, Austin (afife@uidaho.edu)" w:date="2018-04-23T11:16:00Z">
        <w:r w:rsidR="002D5EA7" w:rsidRPr="009F325C">
          <w:rPr>
            <w:lang w:val="en-US"/>
          </w:rPr>
          <w:t>(</w:t>
        </w:r>
        <w:proofErr w:type="spellStart"/>
        <w:r w:rsidR="002D5EA7" w:rsidRPr="009F325C">
          <w:rPr>
            <w:lang w:val="en-US"/>
          </w:rPr>
          <w:t>Biorad</w:t>
        </w:r>
        <w:proofErr w:type="spellEnd"/>
        <w:r w:rsidR="002D5EA7" w:rsidRPr="009F325C">
          <w:rPr>
            <w:lang w:val="en-US"/>
          </w:rPr>
          <w:t>, Hercules, CA</w:t>
        </w:r>
      </w:ins>
      <w:r w:rsidR="006D1981">
        <w:rPr>
          <w:rStyle w:val="CommentReference"/>
        </w:rPr>
        <w:commentReference w:id="74"/>
      </w:r>
      <w:r w:rsidR="00D07C2A">
        <w:rPr>
          <w:rStyle w:val="CommentReference"/>
        </w:rPr>
        <w:commentReference w:id="75"/>
      </w:r>
      <w:ins w:id="76" w:author="Fife, Austin (afife@uidaho.edu)" w:date="2018-04-23T11:16:00Z">
        <w:r w:rsidR="002D5EA7" w:rsidRPr="009F325C">
          <w:rPr>
            <w:lang w:val="en-US"/>
          </w:rPr>
          <w:t>)</w:t>
        </w:r>
        <w:r w:rsidR="002D5EA7" w:rsidRPr="009F325C" w:rsidDel="002D5EA7">
          <w:rPr>
            <w:lang w:val="en-US"/>
          </w:rPr>
          <w:t xml:space="preserve"> </w:t>
        </w:r>
      </w:ins>
      <w:del w:id="77" w:author="Fife, Austin (afife@uidaho.edu)" w:date="2018-04-23T11:16:00Z">
        <w:r w:rsidR="00E66517" w:rsidRPr="009F325C" w:rsidDel="002D5EA7">
          <w:rPr>
            <w:lang w:val="en-US"/>
          </w:rPr>
          <w:delText>(</w:delText>
        </w:r>
        <w:r w:rsidR="002C6E01" w:rsidRPr="009F325C" w:rsidDel="002D5EA7">
          <w:rPr>
            <w:lang w:val="en-US"/>
          </w:rPr>
          <w:delText>Thermo Fisher Scientific M</w:delText>
        </w:r>
        <w:r w:rsidR="00912AF8" w:rsidRPr="009F325C" w:rsidDel="002D5EA7">
          <w:rPr>
            <w:lang w:val="en-US"/>
          </w:rPr>
          <w:delText>A</w:delText>
        </w:r>
        <w:r w:rsidR="002C6E01" w:rsidRPr="009F325C" w:rsidDel="002D5EA7">
          <w:rPr>
            <w:lang w:val="en-US"/>
          </w:rPr>
          <w:delText xml:space="preserve">, USA) </w:delText>
        </w:r>
      </w:del>
      <w:ins w:id="78" w:author="Fife, Austin (afife@uidaho.edu)" w:date="2018-04-20T19:48:00Z">
        <w:r w:rsidR="00B0788E" w:rsidRPr="009F325C">
          <w:rPr>
            <w:lang w:val="en-US"/>
          </w:rPr>
          <w:t xml:space="preserve">was mixed </w:t>
        </w:r>
      </w:ins>
      <w:r w:rsidR="002C6E01" w:rsidRPr="009F325C">
        <w:rPr>
          <w:lang w:val="en-US"/>
        </w:rPr>
        <w:t xml:space="preserve">in a CFX </w:t>
      </w:r>
      <w:r w:rsidR="00432381" w:rsidRPr="009F325C">
        <w:rPr>
          <w:lang w:val="en-US"/>
        </w:rPr>
        <w:t xml:space="preserve">Connect </w:t>
      </w:r>
      <w:r w:rsidR="002C6E01" w:rsidRPr="009F325C">
        <w:rPr>
          <w:lang w:val="en-US"/>
        </w:rPr>
        <w:t>Real-Time PCR Detection System (</w:t>
      </w:r>
      <w:proofErr w:type="spellStart"/>
      <w:r w:rsidR="002C6E01" w:rsidRPr="009F325C">
        <w:rPr>
          <w:lang w:val="en-US"/>
        </w:rPr>
        <w:t>Biorad</w:t>
      </w:r>
      <w:proofErr w:type="spellEnd"/>
      <w:r w:rsidR="002C6E01" w:rsidRPr="009F325C">
        <w:rPr>
          <w:lang w:val="en-US"/>
        </w:rPr>
        <w:t>,</w:t>
      </w:r>
      <w:r w:rsidR="00432381" w:rsidRPr="009F325C">
        <w:rPr>
          <w:lang w:val="en-US"/>
        </w:rPr>
        <w:t xml:space="preserve"> Hercules,</w:t>
      </w:r>
      <w:r w:rsidR="002C6E01" w:rsidRPr="009F325C">
        <w:rPr>
          <w:lang w:val="en-US"/>
        </w:rPr>
        <w:t xml:space="preserve"> C</w:t>
      </w:r>
      <w:r w:rsidR="00912AF8" w:rsidRPr="009F325C">
        <w:rPr>
          <w:lang w:val="en-US"/>
        </w:rPr>
        <w:t>A</w:t>
      </w:r>
      <w:del w:id="79" w:author="Fife, Austin (afife@uidaho.edu)" w:date="2018-04-23T17:32:00Z">
        <w:r w:rsidR="002C6E01" w:rsidRPr="009F325C" w:rsidDel="00D07C2A">
          <w:rPr>
            <w:lang w:val="en-US"/>
          </w:rPr>
          <w:delText>, USA</w:delText>
        </w:r>
      </w:del>
      <w:r w:rsidR="002C6E01" w:rsidRPr="009F325C">
        <w:rPr>
          <w:lang w:val="en-US"/>
        </w:rPr>
        <w:t>)</w:t>
      </w:r>
      <w:ins w:id="80" w:author="Fife, Austin (afife@uidaho.edu)" w:date="2018-04-20T19:44:00Z">
        <w:r w:rsidR="00097BEA" w:rsidRPr="009F325C">
          <w:rPr>
            <w:lang w:val="en-US"/>
          </w:rPr>
          <w:t>.</w:t>
        </w:r>
      </w:ins>
      <w:r w:rsidR="002C6E01" w:rsidRPr="009F325C">
        <w:rPr>
          <w:lang w:val="en-US"/>
        </w:rPr>
        <w:t xml:space="preserve"> </w:t>
      </w:r>
      <w:proofErr w:type="spellStart"/>
      <w:ins w:id="81" w:author="Fife, Austin (afife@uidaho.edu)" w:date="2018-04-20T19:51:00Z">
        <w:r w:rsidR="00B0788E" w:rsidRPr="009F325C">
          <w:rPr>
            <w:lang w:val="en-US"/>
          </w:rPr>
          <w:t>HLBr</w:t>
        </w:r>
        <w:proofErr w:type="spellEnd"/>
        <w:r w:rsidR="00B0788E" w:rsidRPr="009F325C">
          <w:rPr>
            <w:lang w:val="en-US"/>
          </w:rPr>
          <w:t xml:space="preserve"> </w:t>
        </w:r>
      </w:ins>
      <w:ins w:id="82" w:author="Fife, Austin (afife@uidaho.edu)" w:date="2018-04-23T11:16:00Z">
        <w:r w:rsidR="002D5EA7" w:rsidRPr="002D5EA7">
          <w:rPr>
            <w:lang w:val="en-US"/>
          </w:rPr>
          <w:t xml:space="preserve">(5’-GCG TTA TCC CGT AGA AAA AGG TAG-3’) </w:t>
        </w:r>
      </w:ins>
      <w:ins w:id="83" w:author="Fife, Austin (afife@uidaho.edu)" w:date="2018-04-20T19:51:00Z">
        <w:r w:rsidR="00B0788E" w:rsidRPr="009F325C">
          <w:rPr>
            <w:lang w:val="en-US"/>
          </w:rPr>
          <w:t xml:space="preserve">and </w:t>
        </w:r>
        <w:proofErr w:type="spellStart"/>
        <w:r w:rsidR="00B0788E" w:rsidRPr="009F325C">
          <w:rPr>
            <w:lang w:val="en-US"/>
          </w:rPr>
          <w:t>LsoF</w:t>
        </w:r>
        <w:proofErr w:type="spellEnd"/>
        <w:r w:rsidR="00B0788E" w:rsidRPr="009F325C">
          <w:rPr>
            <w:lang w:val="en-US"/>
            <w:rPrChange w:id="84" w:author="Fife, Austin (afife@uidaho.edu)" w:date="2018-04-20T19:55:00Z">
              <w:rPr>
                <w:highlight w:val="yellow"/>
                <w:lang w:val="en-US"/>
              </w:rPr>
            </w:rPrChange>
          </w:rPr>
          <w:t xml:space="preserve"> </w:t>
        </w:r>
      </w:ins>
      <w:ins w:id="85" w:author="Fife, Austin (afife@uidaho.edu)" w:date="2018-04-23T11:16:00Z">
        <w:r w:rsidR="002D5EA7" w:rsidRPr="002D5EA7">
          <w:rPr>
            <w:lang w:val="en-US"/>
          </w:rPr>
          <w:t xml:space="preserve">(5’-GTC GAG CGC TTA TTT TTA ATA GGA-3’) </w:t>
        </w:r>
      </w:ins>
      <w:ins w:id="86" w:author="Fife, Austin (afife@uidaho.edu)" w:date="2018-04-20T19:51:00Z">
        <w:r w:rsidR="00B0788E" w:rsidRPr="009F325C">
          <w:rPr>
            <w:lang w:val="en-US"/>
            <w:rPrChange w:id="87" w:author="Fife, Austin (afife@uidaho.edu)" w:date="2018-04-20T19:55:00Z">
              <w:rPr>
                <w:highlight w:val="yellow"/>
                <w:lang w:val="en-US"/>
              </w:rPr>
            </w:rPrChange>
          </w:rPr>
          <w:t>were used as primers</w:t>
        </w:r>
      </w:ins>
      <w:ins w:id="88" w:author="Fife, Austin (afife@uidaho.edu)" w:date="2018-04-20T19:52:00Z">
        <w:r w:rsidR="00B0788E" w:rsidRPr="009F325C">
          <w:rPr>
            <w:lang w:val="en-US"/>
            <w:rPrChange w:id="89" w:author="Fife, Austin (afife@uidaho.edu)" w:date="2018-04-20T19:55:00Z">
              <w:rPr>
                <w:highlight w:val="yellow"/>
                <w:lang w:val="en-US"/>
              </w:rPr>
            </w:rPrChange>
          </w:rPr>
          <w:t xml:space="preserve"> </w:t>
        </w:r>
      </w:ins>
      <w:moveToRangeStart w:id="90" w:author="Fife, Austin (afife@uidaho.edu)" w:date="2018-04-20T19:52:00Z" w:name="move512017251"/>
      <w:moveTo w:id="91" w:author="Fife, Austin (afife@uidaho.edu)" w:date="2018-04-20T19:52:00Z">
        <w:r w:rsidR="00B0788E" w:rsidRPr="009F325C">
          <w:rPr>
            <w:lang w:val="en-US"/>
          </w:rPr>
          <w:t>(Li et al. 2006; Li et al. 2009)</w:t>
        </w:r>
      </w:moveTo>
      <w:moveToRangeEnd w:id="90"/>
      <w:ins w:id="92" w:author="Fife, Austin (afife@uidaho.edu)" w:date="2018-04-23T11:17:00Z">
        <w:r w:rsidR="002D5EA7">
          <w:rPr>
            <w:lang w:val="en-US"/>
          </w:rPr>
          <w:t xml:space="preserve"> and</w:t>
        </w:r>
      </w:ins>
      <w:ins w:id="93" w:author="Fife, Austin (afife@uidaho.edu)" w:date="2018-04-20T19:51:00Z">
        <w:r w:rsidR="00B0788E" w:rsidRPr="009F325C">
          <w:rPr>
            <w:lang w:val="en-US"/>
            <w:rPrChange w:id="94" w:author="Fife, Austin (afife@uidaho.edu)" w:date="2018-04-20T19:55:00Z">
              <w:rPr>
                <w:highlight w:val="yellow"/>
                <w:lang w:val="en-US"/>
              </w:rPr>
            </w:rPrChange>
          </w:rPr>
          <w:t xml:space="preserve"> </w:t>
        </w:r>
      </w:ins>
      <w:ins w:id="95" w:author="Fife, Austin (afife@uidaho.edu)" w:date="2018-04-20T19:43:00Z">
        <w:r w:rsidR="00097BEA" w:rsidRPr="009F325C">
          <w:rPr>
            <w:lang w:val="en-US"/>
            <w:rPrChange w:id="96" w:author="Fife, Austin (afife@uidaho.edu)" w:date="2018-04-20T19:55:00Z">
              <w:rPr>
                <w:highlight w:val="yellow"/>
                <w:lang w:val="en-US"/>
              </w:rPr>
            </w:rPrChange>
          </w:rPr>
          <w:t xml:space="preserve">10 µl </w:t>
        </w:r>
      </w:ins>
      <w:ins w:id="97" w:author="Fife, Austin (afife@uidaho.edu)" w:date="2018-04-20T19:48:00Z">
        <w:r w:rsidR="00B0788E" w:rsidRPr="009F325C">
          <w:rPr>
            <w:lang w:val="en-US"/>
            <w:rPrChange w:id="98" w:author="Fife, Austin (afife@uidaho.edu)" w:date="2018-04-20T19:55:00Z">
              <w:rPr>
                <w:highlight w:val="yellow"/>
                <w:lang w:val="en-US"/>
              </w:rPr>
            </w:rPrChange>
          </w:rPr>
          <w:t xml:space="preserve">of </w:t>
        </w:r>
      </w:ins>
      <w:proofErr w:type="spellStart"/>
      <w:ins w:id="99" w:author="Fife, Austin (afife@uidaho.edu)" w:date="2018-04-20T19:50:00Z">
        <w:r w:rsidR="00B0788E" w:rsidRPr="009F325C">
          <w:rPr>
            <w:lang w:val="en-US"/>
            <w:rPrChange w:id="100" w:author="Fife, Austin (afife@uidaho.edu)" w:date="2018-04-20T19:55:00Z">
              <w:rPr>
                <w:highlight w:val="yellow"/>
                <w:lang w:val="en-US"/>
              </w:rPr>
            </w:rPrChange>
          </w:rPr>
          <w:t>Sybgreen</w:t>
        </w:r>
      </w:ins>
      <w:proofErr w:type="spellEnd"/>
      <w:ins w:id="101" w:author="Fife, Austin (afife@uidaho.edu)" w:date="2018-04-20T19:52:00Z">
        <w:r w:rsidR="00B0788E" w:rsidRPr="009F325C">
          <w:rPr>
            <w:lang w:val="en-US"/>
            <w:rPrChange w:id="102" w:author="Fife, Austin (afife@uidaho.edu)" w:date="2018-04-20T19:55:00Z">
              <w:rPr>
                <w:highlight w:val="yellow"/>
                <w:lang w:val="en-US"/>
              </w:rPr>
            </w:rPrChange>
          </w:rPr>
          <w:t xml:space="preserve"> </w:t>
        </w:r>
        <w:proofErr w:type="spellStart"/>
        <w:r w:rsidR="00B0788E" w:rsidRPr="009F325C">
          <w:rPr>
            <w:lang w:val="en-US"/>
            <w:rPrChange w:id="103" w:author="Fife, Austin (afife@uidaho.edu)" w:date="2018-04-20T19:55:00Z">
              <w:rPr>
                <w:highlight w:val="yellow"/>
                <w:lang w:val="en-US"/>
              </w:rPr>
            </w:rPrChange>
          </w:rPr>
          <w:t>supermix</w:t>
        </w:r>
      </w:ins>
      <w:proofErr w:type="spellEnd"/>
      <w:ins w:id="104" w:author="Fife, Austin (afife@uidaho.edu)" w:date="2018-04-20T19:48:00Z">
        <w:r w:rsidR="00B0788E" w:rsidRPr="009F325C">
          <w:rPr>
            <w:lang w:val="en-US"/>
            <w:rPrChange w:id="105" w:author="Fife, Austin (afife@uidaho.edu)" w:date="2018-04-20T19:55:00Z">
              <w:rPr>
                <w:highlight w:val="yellow"/>
                <w:lang w:val="en-US"/>
              </w:rPr>
            </w:rPrChange>
          </w:rPr>
          <w:t xml:space="preserve"> w</w:t>
        </w:r>
      </w:ins>
      <w:ins w:id="106" w:author="Fife, Austin (afife@uidaho.edu)" w:date="2018-04-20T19:50:00Z">
        <w:r w:rsidR="00B0788E" w:rsidRPr="009F325C">
          <w:rPr>
            <w:lang w:val="en-US"/>
            <w:rPrChange w:id="107" w:author="Fife, Austin (afife@uidaho.edu)" w:date="2018-04-20T19:55:00Z">
              <w:rPr>
                <w:highlight w:val="yellow"/>
                <w:lang w:val="en-US"/>
              </w:rPr>
            </w:rPrChange>
          </w:rPr>
          <w:t>as</w:t>
        </w:r>
      </w:ins>
      <w:ins w:id="108" w:author="Fife, Austin (afife@uidaho.edu)" w:date="2018-04-20T19:48:00Z">
        <w:r w:rsidR="00B0788E" w:rsidRPr="009F325C">
          <w:rPr>
            <w:lang w:val="en-US"/>
            <w:rPrChange w:id="109" w:author="Fife, Austin (afife@uidaho.edu)" w:date="2018-04-20T19:55:00Z">
              <w:rPr>
                <w:highlight w:val="yellow"/>
                <w:lang w:val="en-US"/>
              </w:rPr>
            </w:rPrChange>
          </w:rPr>
          <w:t xml:space="preserve"> </w:t>
        </w:r>
      </w:ins>
      <w:ins w:id="110" w:author="Fife, Austin (afife@uidaho.edu)" w:date="2018-04-20T19:52:00Z">
        <w:r w:rsidR="00B0788E" w:rsidRPr="009F325C">
          <w:rPr>
            <w:lang w:val="en-US"/>
            <w:rPrChange w:id="111" w:author="Fife, Austin (afife@uidaho.edu)" w:date="2018-04-20T19:55:00Z">
              <w:rPr>
                <w:highlight w:val="yellow"/>
                <w:lang w:val="en-US"/>
              </w:rPr>
            </w:rPrChange>
          </w:rPr>
          <w:t>added to</w:t>
        </w:r>
      </w:ins>
      <w:del w:id="112" w:author="Fife, Austin (afife@uidaho.edu)" w:date="2018-04-20T19:48:00Z">
        <w:r w:rsidR="002C6E01" w:rsidRPr="009F325C" w:rsidDel="00B0788E">
          <w:rPr>
            <w:lang w:val="en-US"/>
          </w:rPr>
          <w:delText>with</w:delText>
        </w:r>
      </w:del>
      <w:r w:rsidR="00FB36BA" w:rsidRPr="009F325C">
        <w:rPr>
          <w:lang w:val="en-US"/>
        </w:rPr>
        <w:t xml:space="preserve"> 150</w:t>
      </w:r>
      <w:r w:rsidR="00247788" w:rsidRPr="009F325C">
        <w:rPr>
          <w:lang w:val="en-US"/>
        </w:rPr>
        <w:t xml:space="preserve"> </w:t>
      </w:r>
      <w:proofErr w:type="spellStart"/>
      <w:r w:rsidR="00FB36BA" w:rsidRPr="009F325C">
        <w:rPr>
          <w:lang w:val="en-US"/>
        </w:rPr>
        <w:t>nM</w:t>
      </w:r>
      <w:proofErr w:type="spellEnd"/>
      <w:r w:rsidR="00FB36BA" w:rsidRPr="009F325C">
        <w:rPr>
          <w:lang w:val="en-US"/>
        </w:rPr>
        <w:t xml:space="preserve"> of</w:t>
      </w:r>
      <w:ins w:id="113" w:author="Fife, Austin (afife@uidaho.edu)" w:date="2018-04-20T19:51:00Z">
        <w:r w:rsidR="00B0788E" w:rsidRPr="009F325C">
          <w:rPr>
            <w:lang w:val="en-US"/>
          </w:rPr>
          <w:t xml:space="preserve"> each primer</w:t>
        </w:r>
        <w:del w:id="114" w:author="Wenninger, Erik (erikw@uidaho.edu)" w:date="2018-04-23T15:53:00Z">
          <w:r w:rsidR="00B0788E" w:rsidRPr="009F325C" w:rsidDel="00B56B07">
            <w:rPr>
              <w:lang w:val="en-US"/>
            </w:rPr>
            <w:delText>s</w:delText>
          </w:r>
        </w:del>
      </w:ins>
      <w:r w:rsidR="002C6E01" w:rsidRPr="009F325C">
        <w:rPr>
          <w:lang w:val="en-US"/>
        </w:rPr>
        <w:t xml:space="preserve"> </w:t>
      </w:r>
      <w:del w:id="115" w:author="Fife, Austin (afife@uidaho.edu)" w:date="2018-04-20T19:51:00Z">
        <w:r w:rsidR="002C6E01" w:rsidRPr="009F325C" w:rsidDel="00B0788E">
          <w:rPr>
            <w:lang w:val="en-US"/>
          </w:rPr>
          <w:delText xml:space="preserve">HLBr and LsoF primers </w:delText>
        </w:r>
      </w:del>
      <w:moveFromRangeStart w:id="116" w:author="Fife, Austin (afife@uidaho.edu)" w:date="2018-04-20T19:52:00Z" w:name="move512017251"/>
      <w:moveFrom w:id="117" w:author="Fife, Austin (afife@uidaho.edu)" w:date="2018-04-20T19:52:00Z">
        <w:r w:rsidR="00FA5FE4" w:rsidRPr="009F325C" w:rsidDel="00B0788E">
          <w:rPr>
            <w:lang w:val="en-US"/>
          </w:rPr>
          <w:t>(Li</w:t>
        </w:r>
        <w:r w:rsidR="00247788" w:rsidRPr="009F325C" w:rsidDel="00B0788E">
          <w:rPr>
            <w:lang w:val="en-US"/>
          </w:rPr>
          <w:t xml:space="preserve"> et al.</w:t>
        </w:r>
        <w:r w:rsidR="00FA5FE4" w:rsidRPr="009F325C" w:rsidDel="00B0788E">
          <w:rPr>
            <w:lang w:val="en-US"/>
          </w:rPr>
          <w:t xml:space="preserve"> 2006</w:t>
        </w:r>
        <w:r w:rsidR="00247788" w:rsidRPr="009F325C" w:rsidDel="00B0788E">
          <w:rPr>
            <w:lang w:val="en-US"/>
          </w:rPr>
          <w:t xml:space="preserve">; </w:t>
        </w:r>
        <w:r w:rsidR="00FA5FE4" w:rsidRPr="009F325C" w:rsidDel="00B0788E">
          <w:rPr>
            <w:lang w:val="en-US"/>
          </w:rPr>
          <w:t>Li et al. 2009)</w:t>
        </w:r>
      </w:moveFrom>
      <w:moveFromRangeEnd w:id="116"/>
      <w:del w:id="118" w:author="Fife, Austin (afife@uidaho.edu)" w:date="2018-04-20T19:52:00Z">
        <w:r w:rsidR="00FB36BA" w:rsidRPr="009F325C" w:rsidDel="00B0788E">
          <w:rPr>
            <w:lang w:val="en-US"/>
          </w:rPr>
          <w:delText xml:space="preserve"> and</w:delText>
        </w:r>
      </w:del>
      <w:ins w:id="119" w:author="Fife, Austin (afife@uidaho.edu)" w:date="2018-04-20T19:52:00Z">
        <w:r w:rsidR="00B0788E" w:rsidRPr="009F325C">
          <w:rPr>
            <w:lang w:val="en-US"/>
          </w:rPr>
          <w:t>with</w:t>
        </w:r>
      </w:ins>
      <w:r w:rsidR="00FB36BA" w:rsidRPr="009F325C">
        <w:rPr>
          <w:lang w:val="en-US"/>
        </w:rPr>
        <w:t xml:space="preserve"> 1</w:t>
      </w:r>
      <w:r w:rsidR="00EC6E51" w:rsidRPr="009F325C">
        <w:rPr>
          <w:lang w:val="en-US"/>
        </w:rPr>
        <w:t xml:space="preserve"> </w:t>
      </w:r>
      <w:r w:rsidR="00247788" w:rsidRPr="009F325C">
        <w:rPr>
          <w:lang w:val="en-US"/>
        </w:rPr>
        <w:t>µ</w:t>
      </w:r>
      <w:r w:rsidR="00FB36BA" w:rsidRPr="009F325C">
        <w:rPr>
          <w:lang w:val="en-US"/>
        </w:rPr>
        <w:t>l of DNA template</w:t>
      </w:r>
      <w:r w:rsidR="00432381" w:rsidRPr="009F325C">
        <w:rPr>
          <w:lang w:val="en-US"/>
        </w:rPr>
        <w:t>. The program cycle was</w:t>
      </w:r>
      <w:r w:rsidR="00885EA4" w:rsidRPr="009F325C">
        <w:rPr>
          <w:lang w:val="en-US"/>
        </w:rPr>
        <w:t xml:space="preserve"> as follows</w:t>
      </w:r>
      <w:r w:rsidR="00432381" w:rsidRPr="009F325C">
        <w:rPr>
          <w:lang w:val="en-US"/>
        </w:rPr>
        <w:t xml:space="preserve">: one cycle at 98°C </w:t>
      </w:r>
      <w:r w:rsidR="00582DF5" w:rsidRPr="009F325C">
        <w:rPr>
          <w:lang w:val="en-US"/>
        </w:rPr>
        <w:t>for 2 mins</w:t>
      </w:r>
      <w:r w:rsidR="00885EA4" w:rsidRPr="009F325C">
        <w:rPr>
          <w:lang w:val="en-US"/>
        </w:rPr>
        <w:t xml:space="preserve"> followed by</w:t>
      </w:r>
      <w:r w:rsidR="00582DF5" w:rsidRPr="009F325C">
        <w:rPr>
          <w:lang w:val="en-US"/>
        </w:rPr>
        <w:t xml:space="preserve"> 40 cycles of 95°C for 10 </w:t>
      </w:r>
      <w:proofErr w:type="gramStart"/>
      <w:r w:rsidR="00582DF5" w:rsidRPr="009F325C">
        <w:rPr>
          <w:lang w:val="en-US"/>
        </w:rPr>
        <w:t>sec</w:t>
      </w:r>
      <w:proofErr w:type="gramEnd"/>
      <w:r w:rsidR="00582DF5" w:rsidRPr="009F325C">
        <w:rPr>
          <w:lang w:val="en-US"/>
        </w:rPr>
        <w:t xml:space="preserve"> and 62°C for 20 sec</w:t>
      </w:r>
      <w:r w:rsidR="00EC6E51" w:rsidRPr="009F325C">
        <w:rPr>
          <w:lang w:val="en-US"/>
        </w:rPr>
        <w:t>.</w:t>
      </w:r>
      <w:r w:rsidR="00582DF5" w:rsidRPr="009F325C">
        <w:rPr>
          <w:lang w:val="en-US"/>
        </w:rPr>
        <w:t xml:space="preserve"> The melt curve was 65°C to 95°C, with increments of 0.5°C</w:t>
      </w:r>
      <w:r w:rsidR="008E689D" w:rsidRPr="009F325C">
        <w:rPr>
          <w:lang w:val="en-US"/>
        </w:rPr>
        <w:t xml:space="preserve"> sec</w:t>
      </w:r>
      <w:r w:rsidR="00582DF5" w:rsidRPr="009F325C">
        <w:rPr>
          <w:vertAlign w:val="superscript"/>
          <w:lang w:val="en-US"/>
        </w:rPr>
        <w:t>-1</w:t>
      </w:r>
      <w:r w:rsidR="00582DF5" w:rsidRPr="009F325C">
        <w:rPr>
          <w:lang w:val="en-US"/>
        </w:rPr>
        <w:t>.</w:t>
      </w:r>
      <w:r w:rsidR="00EC6E51" w:rsidRPr="009F325C">
        <w:rPr>
          <w:lang w:val="en-US"/>
        </w:rPr>
        <w:t xml:space="preserve"> </w:t>
      </w:r>
      <w:r w:rsidR="008E689D" w:rsidRPr="009F325C">
        <w:rPr>
          <w:lang w:val="en-US"/>
        </w:rPr>
        <w:t>DNA of a healthy tuber was used as a negative control</w:t>
      </w:r>
      <w:del w:id="120" w:author="Fife, Austin (afife@uidaho.edu)" w:date="2018-04-20T18:43:00Z">
        <w:r w:rsidR="008E689D" w:rsidRPr="009F325C" w:rsidDel="00406EC7">
          <w:rPr>
            <w:lang w:val="en-US"/>
          </w:rPr>
          <w:delText>,</w:delText>
        </w:r>
      </w:del>
      <w:ins w:id="121" w:author="Fife, Austin (afife@uidaho.edu)" w:date="2018-04-20T18:43:00Z">
        <w:r w:rsidR="00406EC7" w:rsidRPr="009F325C">
          <w:rPr>
            <w:lang w:val="en-US"/>
          </w:rPr>
          <w:t>.</w:t>
        </w:r>
      </w:ins>
      <w:r w:rsidR="008E689D" w:rsidRPr="009F325C">
        <w:rPr>
          <w:lang w:val="en-US"/>
        </w:rPr>
        <w:t xml:space="preserve"> DNA of a Lso-infected tuber was used as a positive control</w:t>
      </w:r>
      <w:del w:id="122" w:author="Fife, Austin (afife@uidaho.edu)" w:date="2018-04-20T18:43:00Z">
        <w:r w:rsidR="008E689D" w:rsidRPr="009F325C" w:rsidDel="00406EC7">
          <w:rPr>
            <w:lang w:val="en-US"/>
          </w:rPr>
          <w:delText>,</w:delText>
        </w:r>
      </w:del>
      <w:r w:rsidR="008E689D" w:rsidRPr="009F325C">
        <w:rPr>
          <w:lang w:val="en-US"/>
        </w:rPr>
        <w:t xml:space="preserve"> and water was used as a no-template control</w:t>
      </w:r>
      <w:r w:rsidR="0006015A" w:rsidRPr="009F325C">
        <w:rPr>
          <w:lang w:val="en-US"/>
        </w:rPr>
        <w:t xml:space="preserve"> in all tests</w:t>
      </w:r>
      <w:r w:rsidR="008E689D" w:rsidRPr="009F325C">
        <w:rPr>
          <w:lang w:val="en-US"/>
        </w:rPr>
        <w:t xml:space="preserve">. </w:t>
      </w:r>
      <w:proofErr w:type="spellStart"/>
      <w:r w:rsidR="00EC6E51" w:rsidRPr="009F325C">
        <w:rPr>
          <w:lang w:val="en-US"/>
        </w:rPr>
        <w:t>pIDTSmart</w:t>
      </w:r>
      <w:proofErr w:type="spellEnd"/>
      <w:r w:rsidR="00EC6E51" w:rsidRPr="009F325C">
        <w:rPr>
          <w:lang w:val="en-US"/>
        </w:rPr>
        <w:t xml:space="preserve"> </w:t>
      </w:r>
      <w:proofErr w:type="spellStart"/>
      <w:r w:rsidR="00EC6E51" w:rsidRPr="009F325C">
        <w:rPr>
          <w:lang w:val="en-US"/>
        </w:rPr>
        <w:t>Kan</w:t>
      </w:r>
      <w:proofErr w:type="spellEnd"/>
      <w:r w:rsidR="00E13796" w:rsidRPr="009F325C">
        <w:rPr>
          <w:lang w:val="en-US"/>
        </w:rPr>
        <w:t xml:space="preserve"> (Synthetic</w:t>
      </w:r>
      <w:r w:rsidR="00E13796">
        <w:rPr>
          <w:lang w:val="en-US"/>
        </w:rPr>
        <w:t xml:space="preserve"> Genomics, SGI-DNA, CA</w:t>
      </w:r>
      <w:del w:id="123" w:author="Fife, Austin (afife@uidaho.edu)" w:date="2018-04-23T17:32:00Z">
        <w:r w:rsidR="00E13796" w:rsidDel="00D07C2A">
          <w:rPr>
            <w:lang w:val="en-US"/>
          </w:rPr>
          <w:delText>, USA</w:delText>
        </w:r>
      </w:del>
      <w:r w:rsidR="00E13796">
        <w:rPr>
          <w:lang w:val="en-US"/>
        </w:rPr>
        <w:t>)</w:t>
      </w:r>
      <w:r w:rsidR="00EC6E51">
        <w:rPr>
          <w:lang w:val="en-US"/>
        </w:rPr>
        <w:t xml:space="preserve"> </w:t>
      </w:r>
      <w:r w:rsidR="00E13796">
        <w:rPr>
          <w:lang w:val="en-US"/>
        </w:rPr>
        <w:t xml:space="preserve">with a 250 </w:t>
      </w:r>
      <w:proofErr w:type="spellStart"/>
      <w:r w:rsidR="00E13796">
        <w:rPr>
          <w:lang w:val="en-US"/>
        </w:rPr>
        <w:t>bp</w:t>
      </w:r>
      <w:proofErr w:type="spellEnd"/>
      <w:r w:rsidR="00E13796">
        <w:rPr>
          <w:lang w:val="en-US"/>
        </w:rPr>
        <w:t xml:space="preserve"> region was amplified with the primer </w:t>
      </w:r>
      <w:proofErr w:type="spellStart"/>
      <w:r w:rsidR="00E13796">
        <w:rPr>
          <w:lang w:val="en-US"/>
        </w:rPr>
        <w:t>HLBr</w:t>
      </w:r>
      <w:proofErr w:type="spellEnd"/>
      <w:r w:rsidR="00083395">
        <w:rPr>
          <w:lang w:val="en-US"/>
        </w:rPr>
        <w:t>.</w:t>
      </w:r>
      <w:r w:rsidR="00885EA4">
        <w:rPr>
          <w:lang w:val="en-US"/>
        </w:rPr>
        <w:t xml:space="preserve"> </w:t>
      </w:r>
      <w:r w:rsidR="00083395">
        <w:rPr>
          <w:lang w:val="en-US"/>
        </w:rPr>
        <w:t>T</w:t>
      </w:r>
      <w:r w:rsidR="00656BEF">
        <w:rPr>
          <w:lang w:val="en-US"/>
        </w:rPr>
        <w:t xml:space="preserve">he plasmid was diluted 10-fold and used with the following dilutions: 1 </w:t>
      </w:r>
      <w:r w:rsidR="00656BEF" w:rsidRPr="005E6F15">
        <w:rPr>
          <w:rFonts w:asciiTheme="majorHAnsi" w:hAnsiTheme="majorHAnsi" w:cstheme="majorHAnsi"/>
          <w:lang w:val="en-US"/>
        </w:rPr>
        <w:t>x</w:t>
      </w:r>
      <w:r w:rsidR="00656BEF">
        <w:rPr>
          <w:lang w:val="en-US"/>
        </w:rPr>
        <w:t xml:space="preserve"> 10</w:t>
      </w:r>
      <w:r w:rsidR="00656BEF" w:rsidRPr="005E6F15">
        <w:rPr>
          <w:vertAlign w:val="superscript"/>
          <w:lang w:val="en-US"/>
        </w:rPr>
        <w:t>-2</w:t>
      </w:r>
      <w:r w:rsidR="00656BEF">
        <w:rPr>
          <w:lang w:val="en-US"/>
        </w:rPr>
        <w:t xml:space="preserve">, 1 </w:t>
      </w:r>
      <w:r w:rsidR="00656BEF" w:rsidRPr="005E6F15">
        <w:rPr>
          <w:rFonts w:asciiTheme="majorHAnsi" w:hAnsiTheme="majorHAnsi" w:cstheme="majorHAnsi"/>
          <w:lang w:val="en-US"/>
        </w:rPr>
        <w:t>x</w:t>
      </w:r>
      <w:r w:rsidR="00656BEF">
        <w:rPr>
          <w:lang w:val="en-US"/>
        </w:rPr>
        <w:t xml:space="preserve"> 10</w:t>
      </w:r>
      <w:r w:rsidR="00656BEF" w:rsidRPr="005E6F15">
        <w:rPr>
          <w:vertAlign w:val="superscript"/>
          <w:lang w:val="en-US"/>
        </w:rPr>
        <w:t>-3</w:t>
      </w:r>
      <w:r w:rsidR="00656BEF">
        <w:rPr>
          <w:lang w:val="en-US"/>
        </w:rPr>
        <w:t xml:space="preserve">, 1 </w:t>
      </w:r>
      <w:r w:rsidR="00656BEF" w:rsidRPr="005E6F15">
        <w:rPr>
          <w:rFonts w:asciiTheme="majorHAnsi" w:hAnsiTheme="majorHAnsi" w:cstheme="majorHAnsi"/>
          <w:lang w:val="en-US"/>
        </w:rPr>
        <w:t>x</w:t>
      </w:r>
      <w:r w:rsidR="00656BEF">
        <w:rPr>
          <w:lang w:val="en-US"/>
        </w:rPr>
        <w:t xml:space="preserve"> 10</w:t>
      </w:r>
      <w:r w:rsidR="00656BEF" w:rsidRPr="005E6F15">
        <w:rPr>
          <w:vertAlign w:val="superscript"/>
          <w:lang w:val="en-US"/>
        </w:rPr>
        <w:t>-4</w:t>
      </w:r>
      <w:r w:rsidR="00656BEF">
        <w:rPr>
          <w:lang w:val="en-US"/>
        </w:rPr>
        <w:t xml:space="preserve">, 1 </w:t>
      </w:r>
      <w:r w:rsidR="00656BEF" w:rsidRPr="005E6F15">
        <w:rPr>
          <w:rFonts w:asciiTheme="majorHAnsi" w:hAnsiTheme="majorHAnsi" w:cstheme="majorHAnsi"/>
          <w:lang w:val="en-US"/>
        </w:rPr>
        <w:t>x</w:t>
      </w:r>
      <w:r w:rsidR="00656BEF">
        <w:rPr>
          <w:lang w:val="en-US"/>
        </w:rPr>
        <w:t xml:space="preserve"> 10</w:t>
      </w:r>
      <w:r w:rsidR="00656BEF" w:rsidRPr="005E6F15">
        <w:rPr>
          <w:vertAlign w:val="superscript"/>
          <w:lang w:val="en-US"/>
        </w:rPr>
        <w:t>-6</w:t>
      </w:r>
      <w:r w:rsidR="00885EA4">
        <w:rPr>
          <w:lang w:val="en-US"/>
        </w:rPr>
        <w:t>,</w:t>
      </w:r>
      <w:r w:rsidR="00F40772">
        <w:rPr>
          <w:lang w:val="en-US"/>
        </w:rPr>
        <w:t xml:space="preserve"> </w:t>
      </w:r>
      <w:r w:rsidR="00656BEF">
        <w:rPr>
          <w:lang w:val="en-US"/>
        </w:rPr>
        <w:t xml:space="preserve">1 </w:t>
      </w:r>
      <w:r w:rsidR="00656BEF" w:rsidRPr="005E6F15">
        <w:rPr>
          <w:rFonts w:asciiTheme="majorHAnsi" w:hAnsiTheme="majorHAnsi" w:cstheme="majorHAnsi"/>
          <w:lang w:val="en-US"/>
        </w:rPr>
        <w:t>x</w:t>
      </w:r>
      <w:r w:rsidR="00656BEF">
        <w:rPr>
          <w:rFonts w:asciiTheme="majorHAnsi" w:hAnsiTheme="majorHAnsi" w:cstheme="majorHAnsi"/>
          <w:lang w:val="en-US"/>
        </w:rPr>
        <w:t xml:space="preserve"> </w:t>
      </w:r>
      <w:r w:rsidR="00656BEF">
        <w:rPr>
          <w:lang w:val="en-US"/>
        </w:rPr>
        <w:t>10</w:t>
      </w:r>
      <w:r w:rsidR="00656BEF" w:rsidRPr="005E6F15">
        <w:rPr>
          <w:vertAlign w:val="superscript"/>
          <w:lang w:val="en-US"/>
        </w:rPr>
        <w:t>-7</w:t>
      </w:r>
      <w:r w:rsidR="00885EA4">
        <w:rPr>
          <w:lang w:val="en-US"/>
        </w:rPr>
        <w:t xml:space="preserve">, </w:t>
      </w:r>
      <w:r w:rsidR="00656BEF">
        <w:rPr>
          <w:lang w:val="en-US"/>
        </w:rPr>
        <w:t xml:space="preserve">and 1 </w:t>
      </w:r>
      <w:r w:rsidR="00656BEF" w:rsidRPr="005E6F15">
        <w:rPr>
          <w:rFonts w:asciiTheme="majorHAnsi" w:hAnsiTheme="majorHAnsi" w:cstheme="majorHAnsi"/>
          <w:lang w:val="en-US"/>
        </w:rPr>
        <w:t>x</w:t>
      </w:r>
      <w:r w:rsidR="00656BEF">
        <w:rPr>
          <w:lang w:val="en-US"/>
        </w:rPr>
        <w:t xml:space="preserve"> 10</w:t>
      </w:r>
      <w:r w:rsidR="00656BEF" w:rsidRPr="005E6F15">
        <w:rPr>
          <w:vertAlign w:val="superscript"/>
          <w:lang w:val="en-US"/>
        </w:rPr>
        <w:t>-8</w:t>
      </w:r>
      <w:r w:rsidR="00656BEF">
        <w:rPr>
          <w:lang w:val="en-US"/>
        </w:rPr>
        <w:t xml:space="preserve"> ng.</w:t>
      </w:r>
      <w:r w:rsidR="00EC6E51">
        <w:rPr>
          <w:lang w:val="en-US"/>
        </w:rPr>
        <w:t xml:space="preserve"> </w:t>
      </w:r>
      <w:r w:rsidR="002C13AE">
        <w:rPr>
          <w:lang w:val="en-US"/>
        </w:rPr>
        <w:t xml:space="preserve">Pathogen quantity was reported </w:t>
      </w:r>
      <w:r w:rsidR="00B35A9F">
        <w:rPr>
          <w:lang w:val="en-US"/>
        </w:rPr>
        <w:t xml:space="preserve">as copy number of Lso; </w:t>
      </w:r>
      <w:r w:rsidR="008172BF">
        <w:rPr>
          <w:lang w:val="en-US"/>
        </w:rPr>
        <w:t>copy numbers were determined using the methods of Levy et al. (2011)</w:t>
      </w:r>
      <w:r w:rsidR="002C6E01">
        <w:rPr>
          <w:lang w:val="en-US"/>
        </w:rPr>
        <w:t>.</w:t>
      </w:r>
      <w:ins w:id="124" w:author="Fife, Austin (afife@uidaho.edu)" w:date="2018-04-23T11:09:00Z">
        <w:r w:rsidR="00267AF7">
          <w:rPr>
            <w:lang w:val="en-US"/>
          </w:rPr>
          <w:t xml:space="preserve"> </w:t>
        </w:r>
      </w:ins>
    </w:p>
    <w:p w14:paraId="05F891DF" w14:textId="57820C4D" w:rsidR="00713811" w:rsidRDefault="00267AF7" w:rsidP="008F382D">
      <w:pPr>
        <w:rPr>
          <w:lang w:val="en-US"/>
        </w:rPr>
      </w:pPr>
      <w:moveToRangeStart w:id="125" w:author="Fife, Austin (afife@uidaho.edu)" w:date="2018-04-23T11:09:00Z" w:name="move512245079"/>
      <w:moveTo w:id="126" w:author="Fife, Austin (afife@uidaho.edu)" w:date="2018-04-23T11:09:00Z">
        <w:r>
          <w:rPr>
            <w:lang w:val="en-US"/>
          </w:rPr>
          <w:t>All forty psyllids were Lso-positive, suggesting a 100% rate of infectivity for the colony.</w:t>
        </w:r>
      </w:moveTo>
      <w:moveToRangeEnd w:id="125"/>
    </w:p>
    <w:p w14:paraId="5B830C93" w14:textId="3C93C5E3" w:rsidR="00713811" w:rsidRDefault="00713811" w:rsidP="008F382D">
      <w:pPr>
        <w:rPr>
          <w:ins w:id="127" w:author="Fife, Austin (afife@uidaho.edu)" w:date="2018-04-23T11:08:00Z"/>
          <w:lang w:val="en-US"/>
        </w:rPr>
      </w:pPr>
    </w:p>
    <w:p w14:paraId="0C1B5F6C" w14:textId="2385D94E" w:rsidR="00267AF7" w:rsidDel="00267AF7" w:rsidRDefault="00267AF7" w:rsidP="008F382D">
      <w:pPr>
        <w:rPr>
          <w:del w:id="128" w:author="Fife, Austin (afife@uidaho.edu)" w:date="2018-04-23T11:08:00Z"/>
          <w:lang w:val="en-US"/>
        </w:rPr>
      </w:pPr>
      <w:moveToRangeStart w:id="129" w:author="Fife, Austin (afife@uidaho.edu)" w:date="2018-04-23T11:09:00Z" w:name="move512245071"/>
      <w:moveTo w:id="130" w:author="Fife, Austin (afife@uidaho.edu)" w:date="2018-04-23T11:09:00Z">
        <w:del w:id="131" w:author="Fife, Austin (afife@uidaho.edu)" w:date="2018-04-23T11:09:00Z">
          <w:r w:rsidDel="00267AF7">
            <w:rPr>
              <w:lang w:val="en-US"/>
            </w:rPr>
            <w:delText xml:space="preserve">A Lso-positive potato psyllid colony was reared in the same greenhouse conditions as described above to avoid phenological asynchrony </w:delText>
          </w:r>
          <w:r w:rsidRPr="006676FE" w:rsidDel="00267AF7">
            <w:rPr>
              <w:lang w:val="en-US"/>
            </w:rPr>
            <w:delText>(Hodkinson et al.</w:delText>
          </w:r>
          <w:r w:rsidDel="00267AF7">
            <w:rPr>
              <w:lang w:val="en-US"/>
            </w:rPr>
            <w:delText xml:space="preserve"> 2015</w:delText>
          </w:r>
          <w:r w:rsidRPr="006676FE" w:rsidDel="00267AF7">
            <w:rPr>
              <w:lang w:val="en-US"/>
            </w:rPr>
            <w:delText>).</w:delText>
          </w:r>
        </w:del>
      </w:moveTo>
      <w:moveToRangeEnd w:id="129"/>
    </w:p>
    <w:p w14:paraId="2427A146" w14:textId="75B3EF10" w:rsidR="004C667C" w:rsidDel="00267AF7" w:rsidRDefault="004C667C">
      <w:pPr>
        <w:rPr>
          <w:del w:id="132" w:author="Fife, Austin (afife@uidaho.edu)" w:date="2018-04-23T11:09:00Z"/>
          <w:lang w:val="en-US"/>
        </w:rPr>
      </w:pPr>
      <w:moveFromRangeStart w:id="133" w:author="Fife, Austin (afife@uidaho.edu)" w:date="2018-04-23T11:09:00Z" w:name="move512245079"/>
      <w:moveFrom w:id="134" w:author="Fife, Austin (afife@uidaho.edu)" w:date="2018-04-23T11:09:00Z">
        <w:del w:id="135" w:author="Fife, Austin (afife@uidaho.edu)" w:date="2018-04-23T11:09:00Z">
          <w:r w:rsidDel="00267AF7">
            <w:rPr>
              <w:lang w:val="en-US"/>
            </w:rPr>
            <w:delText xml:space="preserve">All forty psyllids were Lso-positive, suggesting a 100% rate of infectivity for the colony. </w:delText>
          </w:r>
        </w:del>
      </w:moveFrom>
      <w:moveFromRangeEnd w:id="133"/>
      <w:del w:id="136" w:author="Fife, Austin (afife@uidaho.edu)" w:date="2018-04-23T11:09:00Z">
        <w:r w:rsidDel="00267AF7">
          <w:rPr>
            <w:lang w:val="en-US"/>
          </w:rPr>
          <w:delText xml:space="preserve">The ‘Central’ haplotype was confirmed via </w:delText>
        </w:r>
        <w:r w:rsidR="00016865" w:rsidDel="00267AF7">
          <w:rPr>
            <w:lang w:val="en-US"/>
          </w:rPr>
          <w:delText>the methods described in Swisher and Crosslin (</w:delText>
        </w:r>
      </w:del>
      <w:del w:id="137" w:author="Fife, Austin (afife@uidaho.edu)" w:date="2018-04-20T19:25:00Z">
        <w:r w:rsidR="00016865" w:rsidRPr="0002668E" w:rsidDel="00AE70AB">
          <w:rPr>
            <w:highlight w:val="yellow"/>
            <w:lang w:val="en-US"/>
            <w:rPrChange w:id="138" w:author="Fife, Austin (afife@uidaho.edu)" w:date="2018-04-20T18:44:00Z">
              <w:rPr>
                <w:lang w:val="en-US"/>
              </w:rPr>
            </w:rPrChange>
          </w:rPr>
          <w:delText>()</w:delText>
        </w:r>
      </w:del>
      <w:del w:id="139" w:author="Fife, Austin (afife@uidaho.edu)" w:date="2018-04-23T11:09:00Z">
        <w:r w:rsidDel="00267AF7">
          <w:rPr>
            <w:lang w:val="en-US"/>
          </w:rPr>
          <w:delText>)</w:delText>
        </w:r>
        <w:r w:rsidR="000115CD" w:rsidDel="00267AF7">
          <w:rPr>
            <w:lang w:val="en-US"/>
          </w:rPr>
          <w:delText xml:space="preserve"> and </w:delText>
        </w:r>
        <w:r w:rsidR="000D13A5" w:rsidDel="00267AF7">
          <w:rPr>
            <w:lang w:val="en-US"/>
          </w:rPr>
          <w:delText>analyzed with ethidium bromide-stained agarose gels</w:delText>
        </w:r>
        <w:r w:rsidDel="00267AF7">
          <w:rPr>
            <w:lang w:val="en-US"/>
          </w:rPr>
          <w:delText>. Psyllids were allowed free access to both Russet Burbank potatoes and ‘Yellow Pear’ tomatoes (</w:delText>
        </w:r>
        <w:r w:rsidDel="00267AF7">
          <w:rPr>
            <w:i/>
            <w:iCs/>
            <w:lang w:val="en-US"/>
          </w:rPr>
          <w:delText>Solanum lycopersicum</w:delText>
        </w:r>
        <w:r w:rsidDel="00267AF7">
          <w:rPr>
            <w:lang w:val="en-US"/>
          </w:rPr>
          <w:delText xml:space="preserve"> L.). </w:delText>
        </w:r>
        <w:r w:rsidR="00CF070D" w:rsidDel="00267AF7">
          <w:delText>Colony plants were fertilized once weekly with</w:delText>
        </w:r>
        <w:r w:rsidR="002E0295" w:rsidDel="00267AF7">
          <w:rPr>
            <w:lang w:val="en-US"/>
          </w:rPr>
          <w:delText xml:space="preserve"> approximately</w:delText>
        </w:r>
        <w:r w:rsidR="00CF070D" w:rsidDel="00267AF7">
          <w:delText xml:space="preserve"> </w:delText>
        </w:r>
        <w:r w:rsidR="002E0295" w:rsidDel="00267AF7">
          <w:rPr>
            <w:lang w:val="en-US"/>
          </w:rPr>
          <w:delText>17 g</w:delText>
        </w:r>
        <w:r w:rsidR="00CF070D" w:rsidDel="00267AF7">
          <w:delText xml:space="preserve"> of 24:8:16 NPK fertilizer </w:delText>
        </w:r>
        <w:r w:rsidR="00DD7455" w:rsidDel="00267AF7">
          <w:rPr>
            <w:lang w:val="en-US"/>
          </w:rPr>
          <w:delText>per gallon</w:delText>
        </w:r>
        <w:r w:rsidR="00CF070D" w:rsidDel="00267AF7">
          <w:delText xml:space="preserve"> of water</w:delText>
        </w:r>
        <w:r w:rsidR="00CF070D" w:rsidDel="00267AF7">
          <w:rPr>
            <w:lang w:val="en-US"/>
          </w:rPr>
          <w:delText xml:space="preserve"> </w:delText>
        </w:r>
        <w:r w:rsidDel="00267AF7">
          <w:rPr>
            <w:lang w:val="en-US"/>
          </w:rPr>
          <w:delText>(MiracleGro</w:delText>
        </w:r>
        <w:r w:rsidDel="00267AF7">
          <w:rPr>
            <w:vertAlign w:val="superscript"/>
            <w:lang w:val="en-US"/>
          </w:rPr>
          <w:delText>®</w:delText>
        </w:r>
        <w:r w:rsidR="00803BD8" w:rsidDel="00267AF7">
          <w:rPr>
            <w:vertAlign w:val="superscript"/>
            <w:lang w:val="en-US"/>
          </w:rPr>
          <w:delText xml:space="preserve"> </w:delText>
        </w:r>
        <w:r w:rsidDel="00267AF7">
          <w:rPr>
            <w:lang w:val="en-US"/>
          </w:rPr>
          <w:delText xml:space="preserve">All Purpose Plant Food, Scotts Company, Marysville, OH, USA). Plants were replaced as needed. </w:delText>
        </w:r>
      </w:del>
    </w:p>
    <w:p w14:paraId="5B3347D9" w14:textId="12E73BB7" w:rsidR="008F382D" w:rsidDel="00267AF7" w:rsidRDefault="008F382D" w:rsidP="008F382D">
      <w:pPr>
        <w:rPr>
          <w:del w:id="140" w:author="Fife, Austin (afife@uidaho.edu)" w:date="2018-04-23T11:09:00Z"/>
          <w:lang w:val="en-US"/>
        </w:rPr>
      </w:pPr>
    </w:p>
    <w:p w14:paraId="1F62B2DA" w14:textId="38D3E00D" w:rsidR="004C667C" w:rsidRDefault="00CC39AA">
      <w:pPr>
        <w:pStyle w:val="Heading2"/>
        <w:rPr>
          <w:i w:val="0"/>
          <w:iCs w:val="0"/>
          <w:sz w:val="24"/>
          <w:szCs w:val="24"/>
          <w:lang w:val="en-US"/>
        </w:rPr>
      </w:pPr>
      <w:r>
        <w:rPr>
          <w:lang w:val="en-US"/>
        </w:rPr>
        <w:t>2</w:t>
      </w:r>
      <w:r w:rsidR="004C667C">
        <w:rPr>
          <w:lang w:val="en-US"/>
        </w:rPr>
        <w:t>.</w:t>
      </w:r>
      <w:ins w:id="141" w:author="Fife, Austin (afife@uidaho.edu)" w:date="2018-04-23T11:08:00Z">
        <w:r w:rsidR="00267AF7">
          <w:rPr>
            <w:lang w:val="en-US"/>
          </w:rPr>
          <w:t>4</w:t>
        </w:r>
      </w:ins>
      <w:del w:id="142" w:author="Fife, Austin (afife@uidaho.edu)" w:date="2018-04-23T11:08:00Z">
        <w:r w:rsidDel="00267AF7">
          <w:rPr>
            <w:lang w:val="en-US"/>
          </w:rPr>
          <w:delText>3</w:delText>
        </w:r>
      </w:del>
      <w:del w:id="143" w:author="Fife, Austin (afife@uidaho.edu)" w:date="2018-04-20T18:45:00Z">
        <w:r w:rsidR="004C667C" w:rsidDel="0002668E">
          <w:rPr>
            <w:lang w:val="en-US"/>
          </w:rPr>
          <w:delText>.</w:delText>
        </w:r>
      </w:del>
      <w:r w:rsidR="004C667C">
        <w:rPr>
          <w:lang w:val="en-US"/>
        </w:rPr>
        <w:t xml:space="preserve"> No-choice behavior assays</w:t>
      </w:r>
    </w:p>
    <w:p w14:paraId="2874266B" w14:textId="66C68C6B" w:rsidR="004C667C" w:rsidRDefault="00831B34">
      <w:pPr>
        <w:rPr>
          <w:lang w:val="en-US"/>
        </w:rPr>
      </w:pPr>
      <w:r>
        <w:rPr>
          <w:lang w:val="en-US"/>
        </w:rPr>
        <w:t>N</w:t>
      </w:r>
      <w:r w:rsidR="004C667C">
        <w:rPr>
          <w:lang w:val="en-US"/>
        </w:rPr>
        <w:t>o-choice assays were conducted in a climate-controlled room maintained at 26</w:t>
      </w:r>
      <w:r w:rsidR="00FC6D69">
        <w:rPr>
          <w:lang w:val="en-US"/>
        </w:rPr>
        <w:t>°C</w:t>
      </w:r>
      <w:r w:rsidR="004C667C">
        <w:rPr>
          <w:lang w:val="en-US"/>
        </w:rPr>
        <w:t>. Assays were conducted on a wire shelving unit</w:t>
      </w:r>
      <w:ins w:id="144" w:author="Fife, Austin (afife@uidaho.edu)" w:date="2018-04-20T18:46:00Z">
        <w:r w:rsidR="008E321E">
          <w:rPr>
            <w:lang w:val="en-US"/>
          </w:rPr>
          <w:t>,</w:t>
        </w:r>
      </w:ins>
      <w:r w:rsidR="004C667C">
        <w:rPr>
          <w:lang w:val="en-US"/>
        </w:rPr>
        <w:t xml:space="preserve"> which allowed the testing arena to be lit both from above and below. Three Smith-Victor </w:t>
      </w:r>
      <w:proofErr w:type="spellStart"/>
      <w:r w:rsidR="004C667C">
        <w:rPr>
          <w:lang w:val="en-US"/>
        </w:rPr>
        <w:t>Digilight</w:t>
      </w:r>
      <w:proofErr w:type="spellEnd"/>
      <w:r w:rsidR="004C667C">
        <w:rPr>
          <w:lang w:val="en-US"/>
        </w:rPr>
        <w:t xml:space="preserve"> fixtures (Smith-Victor Corporation, Bartlett, IL</w:t>
      </w:r>
      <w:del w:id="145" w:author="Fife, Austin (afife@uidaho.edu)" w:date="2018-04-23T17:32:00Z">
        <w:r w:rsidR="004C667C" w:rsidDel="00D07C2A">
          <w:rPr>
            <w:lang w:val="en-US"/>
          </w:rPr>
          <w:delText>, USA</w:delText>
        </w:r>
      </w:del>
      <w:r w:rsidR="004C667C">
        <w:rPr>
          <w:lang w:val="en-US"/>
        </w:rPr>
        <w:t xml:space="preserve">) were used with three </w:t>
      </w:r>
      <w:proofErr w:type="spellStart"/>
      <w:r w:rsidR="004C667C">
        <w:rPr>
          <w:lang w:val="en-US"/>
        </w:rPr>
        <w:t>Azlo</w:t>
      </w:r>
      <w:proofErr w:type="spellEnd"/>
      <w:r w:rsidR="004C667C">
        <w:rPr>
          <w:lang w:val="en-US"/>
        </w:rPr>
        <w:t xml:space="preserve"> (</w:t>
      </w:r>
      <w:proofErr w:type="spellStart"/>
      <w:r w:rsidR="004C667C">
        <w:rPr>
          <w:lang w:val="en-US"/>
        </w:rPr>
        <w:t>Akces</w:t>
      </w:r>
      <w:proofErr w:type="spellEnd"/>
      <w:r w:rsidR="004C667C">
        <w:rPr>
          <w:lang w:val="en-US"/>
        </w:rPr>
        <w:t xml:space="preserve"> Media LLC dba ALZO Digital, Bethel, CT</w:t>
      </w:r>
      <w:del w:id="146" w:author="Fife, Austin (afife@uidaho.edu)" w:date="2018-04-23T17:32:00Z">
        <w:r w:rsidR="004C667C" w:rsidDel="00D07C2A">
          <w:rPr>
            <w:lang w:val="en-US"/>
          </w:rPr>
          <w:delText>, USA</w:delText>
        </w:r>
      </w:del>
      <w:r w:rsidR="004C667C">
        <w:rPr>
          <w:lang w:val="en-US"/>
        </w:rPr>
        <w:t>) full-spectrum CFL bulbs per light fixture (100-240 volts, 60 Hz, color temp 5500K CRI 91, 750 lumens, 15 watts). Two lights were placed with their</w:t>
      </w:r>
      <w:r w:rsidR="009F297B">
        <w:rPr>
          <w:lang w:val="en-US"/>
        </w:rPr>
        <w:t xml:space="preserve"> </w:t>
      </w:r>
      <w:r w:rsidR="004C667C">
        <w:rPr>
          <w:lang w:val="en-US"/>
        </w:rPr>
        <w:t xml:space="preserve">light sources 35 cm above the testing arena and the light </w:t>
      </w:r>
      <w:ins w:id="147" w:author="Fife, Austin (afife@uidaho.edu)" w:date="2018-04-20T18:46:00Z">
        <w:r w:rsidR="008E321E">
          <w:rPr>
            <w:lang w:val="en-US"/>
          </w:rPr>
          <w:t xml:space="preserve">was </w:t>
        </w:r>
      </w:ins>
      <w:r w:rsidR="004C667C">
        <w:rPr>
          <w:lang w:val="en-US"/>
        </w:rPr>
        <w:t xml:space="preserve">softened with a diffusion cloth. The remaining light fixture was placed so </w:t>
      </w:r>
      <w:ins w:id="148" w:author="Fife, Austin (afife@uidaho.edu)" w:date="2018-04-20T18:46:00Z">
        <w:r w:rsidR="008E321E">
          <w:rPr>
            <w:lang w:val="en-US"/>
          </w:rPr>
          <w:t xml:space="preserve">that </w:t>
        </w:r>
      </w:ins>
      <w:r w:rsidR="004C667C">
        <w:rPr>
          <w:lang w:val="en-US"/>
        </w:rPr>
        <w:t xml:space="preserve">its light source was 45 cm below the testing arena and </w:t>
      </w:r>
      <w:ins w:id="149" w:author="Fife, Austin (afife@uidaho.edu)" w:date="2018-04-20T18:47:00Z">
        <w:r w:rsidR="00133EB3">
          <w:rPr>
            <w:lang w:val="en-US"/>
          </w:rPr>
          <w:t xml:space="preserve">was </w:t>
        </w:r>
      </w:ins>
      <w:r w:rsidR="004C667C">
        <w:rPr>
          <w:lang w:val="en-US"/>
        </w:rPr>
        <w:t xml:space="preserve">softened with diffusion material as well. </w:t>
      </w:r>
      <w:r w:rsidR="00584BB1">
        <w:rPr>
          <w:lang w:val="en-US"/>
        </w:rPr>
        <w:t>Illuminance</w:t>
      </w:r>
      <w:r w:rsidR="004C667C">
        <w:rPr>
          <w:lang w:val="en-US"/>
        </w:rPr>
        <w:t xml:space="preserve"> </w:t>
      </w:r>
      <w:r w:rsidR="004F0803">
        <w:rPr>
          <w:lang w:val="en-US"/>
        </w:rPr>
        <w:t xml:space="preserve">was </w:t>
      </w:r>
      <w:r w:rsidR="00162B63" w:rsidRPr="00BB1EF8">
        <w:rPr>
          <w:bCs/>
          <w:lang w:val="en-US"/>
        </w:rPr>
        <w:t>3</w:t>
      </w:r>
      <w:r w:rsidR="00AB0B90">
        <w:rPr>
          <w:bCs/>
          <w:lang w:val="en-US"/>
        </w:rPr>
        <w:t>600</w:t>
      </w:r>
      <w:r w:rsidR="00162B63">
        <w:rPr>
          <w:lang w:val="en-US"/>
        </w:rPr>
        <w:t xml:space="preserve"> </w:t>
      </w:r>
      <w:r w:rsidR="00E16217">
        <w:rPr>
          <w:lang w:val="en-US"/>
        </w:rPr>
        <w:t xml:space="preserve">lx </w:t>
      </w:r>
      <w:r w:rsidR="004F0803">
        <w:rPr>
          <w:lang w:val="en-US"/>
        </w:rPr>
        <w:t>at the surface of the arena</w:t>
      </w:r>
      <w:r w:rsidR="0013027B">
        <w:rPr>
          <w:lang w:val="en-US"/>
        </w:rPr>
        <w:t xml:space="preserve"> </w:t>
      </w:r>
      <w:r w:rsidR="004F0803">
        <w:rPr>
          <w:lang w:val="en-US"/>
        </w:rPr>
        <w:t>(</w:t>
      </w:r>
      <w:proofErr w:type="spellStart"/>
      <w:r w:rsidR="0013027B" w:rsidRPr="0013027B">
        <w:rPr>
          <w:lang w:val="en-US"/>
        </w:rPr>
        <w:t>Sekonic</w:t>
      </w:r>
      <w:proofErr w:type="spellEnd"/>
      <w:r w:rsidR="0013027B" w:rsidRPr="0013027B">
        <w:rPr>
          <w:lang w:val="en-US"/>
        </w:rPr>
        <w:t xml:space="preserve"> L-308DC-U Light Meter</w:t>
      </w:r>
      <w:r w:rsidR="0013027B">
        <w:rPr>
          <w:lang w:val="en-US"/>
        </w:rPr>
        <w:t>,</w:t>
      </w:r>
      <w:r w:rsidR="004F0803">
        <w:rPr>
          <w:lang w:val="en-US"/>
        </w:rPr>
        <w:t xml:space="preserve"> </w:t>
      </w:r>
      <w:proofErr w:type="spellStart"/>
      <w:r w:rsidR="004F0803" w:rsidRPr="004F0803">
        <w:rPr>
          <w:lang w:val="en-US"/>
        </w:rPr>
        <w:t>Sekonic</w:t>
      </w:r>
      <w:proofErr w:type="spellEnd"/>
      <w:r w:rsidR="004F0803" w:rsidRPr="004F0803">
        <w:rPr>
          <w:lang w:val="en-US"/>
        </w:rPr>
        <w:t xml:space="preserve"> Corporation</w:t>
      </w:r>
      <w:r w:rsidR="004F0803">
        <w:rPr>
          <w:lang w:val="en-US"/>
        </w:rPr>
        <w:t xml:space="preserve">, </w:t>
      </w:r>
      <w:r w:rsidR="0013027B">
        <w:rPr>
          <w:lang w:val="en-US"/>
        </w:rPr>
        <w:t>Tokyo, Japan</w:t>
      </w:r>
      <w:r w:rsidR="004F0803">
        <w:rPr>
          <w:lang w:val="en-US"/>
        </w:rPr>
        <w:t>)</w:t>
      </w:r>
      <w:r w:rsidR="004C667C">
        <w:rPr>
          <w:lang w:val="en-US"/>
        </w:rPr>
        <w:t xml:space="preserve">. </w:t>
      </w:r>
    </w:p>
    <w:p w14:paraId="059BF878" w14:textId="77777777" w:rsidR="00831B34" w:rsidRDefault="00831B34">
      <w:pPr>
        <w:rPr>
          <w:lang w:val="en-US"/>
        </w:rPr>
      </w:pPr>
    </w:p>
    <w:p w14:paraId="6DFF3A21" w14:textId="6064CA51" w:rsidR="0092325A" w:rsidRDefault="0092325A" w:rsidP="001B2EB5">
      <w:pPr>
        <w:rPr>
          <w:lang w:val="en-US"/>
        </w:rPr>
      </w:pPr>
      <w:r>
        <w:rPr>
          <w:lang w:val="en-US"/>
        </w:rPr>
        <w:t>The observation a</w:t>
      </w:r>
      <w:r w:rsidR="004C667C">
        <w:rPr>
          <w:lang w:val="en-US"/>
        </w:rPr>
        <w:t xml:space="preserve">rena </w:t>
      </w:r>
      <w:r>
        <w:rPr>
          <w:lang w:val="en-US"/>
        </w:rPr>
        <w:t xml:space="preserve">(Fig. 1) </w:t>
      </w:r>
      <w:r w:rsidR="004C667C">
        <w:rPr>
          <w:lang w:val="en-US"/>
        </w:rPr>
        <w:t>w</w:t>
      </w:r>
      <w:r>
        <w:rPr>
          <w:lang w:val="en-US"/>
        </w:rPr>
        <w:t>as</w:t>
      </w:r>
      <w:r w:rsidR="004C667C">
        <w:rPr>
          <w:lang w:val="en-US"/>
        </w:rPr>
        <w:t xml:space="preserve"> modelled </w:t>
      </w:r>
      <w:r w:rsidR="00F40772">
        <w:rPr>
          <w:lang w:val="en-US"/>
        </w:rPr>
        <w:t xml:space="preserve">after </w:t>
      </w:r>
      <w:r w:rsidR="004C667C">
        <w:rPr>
          <w:lang w:val="en-US"/>
        </w:rPr>
        <w:t xml:space="preserve">the design described by Liu and </w:t>
      </w:r>
      <w:proofErr w:type="spellStart"/>
      <w:r w:rsidR="004C667C">
        <w:rPr>
          <w:lang w:val="en-US"/>
        </w:rPr>
        <w:t>Trumble</w:t>
      </w:r>
      <w:proofErr w:type="spellEnd"/>
      <w:r w:rsidR="004C667C">
        <w:rPr>
          <w:lang w:val="en-US"/>
        </w:rPr>
        <w:t xml:space="preserve"> (</w:t>
      </w:r>
      <w:r w:rsidR="00CC39AA">
        <w:rPr>
          <w:lang w:val="en-US"/>
        </w:rPr>
        <w:t>2004</w:t>
      </w:r>
      <w:r w:rsidR="004C667C">
        <w:rPr>
          <w:lang w:val="en-US"/>
        </w:rPr>
        <w:t>)</w:t>
      </w:r>
      <w:r w:rsidR="00D322AA">
        <w:rPr>
          <w:lang w:val="en-US"/>
        </w:rPr>
        <w:t xml:space="preserve"> and modified to observe psyllids on </w:t>
      </w:r>
      <w:r w:rsidR="001F3FED">
        <w:rPr>
          <w:lang w:val="en-US"/>
        </w:rPr>
        <w:t xml:space="preserve">leaflets of intact, living </w:t>
      </w:r>
      <w:r w:rsidR="00D322AA">
        <w:rPr>
          <w:lang w:val="en-US"/>
        </w:rPr>
        <w:t>plant</w:t>
      </w:r>
      <w:r w:rsidR="001F3FED">
        <w:rPr>
          <w:lang w:val="en-US"/>
        </w:rPr>
        <w:t>s</w:t>
      </w:r>
      <w:r w:rsidR="00D322AA">
        <w:rPr>
          <w:lang w:val="en-US"/>
        </w:rPr>
        <w:t>.</w:t>
      </w:r>
      <w:r w:rsidR="004C667C">
        <w:rPr>
          <w:lang w:val="en-US"/>
        </w:rPr>
        <w:t xml:space="preserve"> </w:t>
      </w:r>
      <w:r w:rsidR="00D322AA">
        <w:rPr>
          <w:lang w:val="en-US"/>
        </w:rPr>
        <w:t xml:space="preserve">A </w:t>
      </w:r>
      <w:r w:rsidR="004C667C">
        <w:rPr>
          <w:lang w:val="en-US"/>
        </w:rPr>
        <w:t xml:space="preserve">recording arena was formed by sandwiching a panel of glass, a wetted filter paper, a leaf, and a piece of </w:t>
      </w:r>
      <w:proofErr w:type="spellStart"/>
      <w:r w:rsidR="008D2E92">
        <w:rPr>
          <w:lang w:val="en-US"/>
        </w:rPr>
        <w:t>P</w:t>
      </w:r>
      <w:r w:rsidR="00E62780">
        <w:rPr>
          <w:lang w:val="en-US"/>
        </w:rPr>
        <w:t>lastazote</w:t>
      </w:r>
      <w:proofErr w:type="spellEnd"/>
      <w:r w:rsidR="008D2E92">
        <w:rPr>
          <w:lang w:val="en-US"/>
        </w:rPr>
        <w:t>®</w:t>
      </w:r>
      <w:r w:rsidR="00E62780">
        <w:rPr>
          <w:lang w:val="en-US"/>
        </w:rPr>
        <w:t xml:space="preserve"> polyethylene </w:t>
      </w:r>
      <w:r w:rsidR="004C667C">
        <w:rPr>
          <w:lang w:val="en-US"/>
        </w:rPr>
        <w:t>foam</w:t>
      </w:r>
      <w:r w:rsidR="008D2E92">
        <w:rPr>
          <w:lang w:val="en-US"/>
        </w:rPr>
        <w:t xml:space="preserve"> </w:t>
      </w:r>
      <w:r w:rsidR="002F3274" w:rsidRPr="002F3274">
        <w:rPr>
          <w:lang w:val="en-US"/>
        </w:rPr>
        <w:t>(</w:t>
      </w:r>
      <w:proofErr w:type="spellStart"/>
      <w:r w:rsidR="002F3274" w:rsidRPr="002F3274">
        <w:rPr>
          <w:lang w:val="en-US"/>
        </w:rPr>
        <w:t>Zotefoams</w:t>
      </w:r>
      <w:proofErr w:type="spellEnd"/>
      <w:r w:rsidR="002F3274" w:rsidRPr="002F3274">
        <w:rPr>
          <w:lang w:val="en-US"/>
        </w:rPr>
        <w:t xml:space="preserve"> Inc., Croydon, UK)</w:t>
      </w:r>
      <w:r w:rsidR="00920B34">
        <w:rPr>
          <w:lang w:val="en-US"/>
        </w:rPr>
        <w:t>,</w:t>
      </w:r>
      <w:r w:rsidR="008D2E92">
        <w:rPr>
          <w:lang w:val="en-US"/>
        </w:rPr>
        <w:t xml:space="preserve"> </w:t>
      </w:r>
      <w:r w:rsidR="004C667C">
        <w:rPr>
          <w:lang w:val="en-US"/>
        </w:rPr>
        <w:t>with a circular opening in the center (28 mm diameter). The arena was held together with two clips</w:t>
      </w:r>
      <w:r w:rsidR="001F5CE0">
        <w:rPr>
          <w:lang w:val="en-US"/>
        </w:rPr>
        <w:t>.</w:t>
      </w:r>
      <w:r w:rsidR="004C667C">
        <w:rPr>
          <w:lang w:val="en-US"/>
        </w:rPr>
        <w:t xml:space="preserve"> This arena was then suspended by a</w:t>
      </w:r>
      <w:r w:rsidR="00D6419D">
        <w:rPr>
          <w:lang w:val="en-US"/>
        </w:rPr>
        <w:t xml:space="preserve"> </w:t>
      </w:r>
      <w:r w:rsidR="004C667C">
        <w:rPr>
          <w:lang w:val="en-US"/>
        </w:rPr>
        <w:t xml:space="preserve">suction cup held by an adjustable burette clamp. This allowed </w:t>
      </w:r>
      <w:r w:rsidR="001F5CE0">
        <w:rPr>
          <w:lang w:val="en-US"/>
        </w:rPr>
        <w:t xml:space="preserve">each </w:t>
      </w:r>
      <w:r w:rsidR="004C667C">
        <w:rPr>
          <w:lang w:val="en-US"/>
        </w:rPr>
        <w:t xml:space="preserve">psyllid to move freely </w:t>
      </w:r>
      <w:r w:rsidR="001F5CE0">
        <w:rPr>
          <w:lang w:val="en-US"/>
        </w:rPr>
        <w:t>on</w:t>
      </w:r>
      <w:r w:rsidR="004C667C">
        <w:rPr>
          <w:lang w:val="en-US"/>
        </w:rPr>
        <w:t xml:space="preserve"> the abaxial surface of </w:t>
      </w:r>
      <w:r w:rsidR="001F5CE0">
        <w:rPr>
          <w:lang w:val="en-US"/>
        </w:rPr>
        <w:t>a leaf</w:t>
      </w:r>
      <w:r w:rsidR="004C667C">
        <w:rPr>
          <w:lang w:val="en-US"/>
        </w:rPr>
        <w:t xml:space="preserve"> attached to </w:t>
      </w:r>
      <w:r w:rsidR="001F5CE0">
        <w:rPr>
          <w:lang w:val="en-US"/>
        </w:rPr>
        <w:t xml:space="preserve">a </w:t>
      </w:r>
      <w:r w:rsidR="004C667C">
        <w:rPr>
          <w:lang w:val="en-US"/>
        </w:rPr>
        <w:t>living plant. We used leaves from the upper canopy of the plants. The filter paper was discarded between observations</w:t>
      </w:r>
      <w:r w:rsidR="001F5CE0">
        <w:rPr>
          <w:lang w:val="en-US"/>
        </w:rPr>
        <w:t>. T</w:t>
      </w:r>
      <w:r w:rsidR="004C667C">
        <w:rPr>
          <w:lang w:val="en-US"/>
        </w:rPr>
        <w:t>he glass pane and foam were replaced with each new plant</w:t>
      </w:r>
      <w:r w:rsidR="00FC6D69">
        <w:rPr>
          <w:lang w:val="en-US"/>
        </w:rPr>
        <w:t xml:space="preserve"> and</w:t>
      </w:r>
      <w:r w:rsidR="004C667C">
        <w:rPr>
          <w:lang w:val="en-US"/>
        </w:rPr>
        <w:t xml:space="preserve"> washed and dried at 90°C before reuse to remove potential volatile accumulation. </w:t>
      </w:r>
      <w:r w:rsidR="001B2EB5">
        <w:rPr>
          <w:lang w:val="en-US"/>
        </w:rPr>
        <w:t>R</w:t>
      </w:r>
      <w:r w:rsidR="004C667C">
        <w:rPr>
          <w:lang w:val="en-US"/>
        </w:rPr>
        <w:t xml:space="preserve">ecordings were done with a L3CMOS C-mount USB camera and </w:t>
      </w:r>
      <w:proofErr w:type="spellStart"/>
      <w:r w:rsidR="004C667C">
        <w:rPr>
          <w:lang w:val="en-US"/>
        </w:rPr>
        <w:t>ToupView</w:t>
      </w:r>
      <w:proofErr w:type="spellEnd"/>
      <w:r w:rsidR="004C667C">
        <w:rPr>
          <w:lang w:val="en-US"/>
        </w:rPr>
        <w:t xml:space="preserve"> recording software (L3CMOS14000KPA, Hangzhou </w:t>
      </w:r>
      <w:proofErr w:type="spellStart"/>
      <w:r w:rsidR="004C667C">
        <w:rPr>
          <w:lang w:val="en-US"/>
        </w:rPr>
        <w:t>ToupTek</w:t>
      </w:r>
      <w:proofErr w:type="spellEnd"/>
      <w:r w:rsidR="004C667C">
        <w:rPr>
          <w:lang w:val="en-US"/>
        </w:rPr>
        <w:t xml:space="preserve"> Photonics Co., Ltd, Hangzhou, Zhejiang, China).</w:t>
      </w:r>
      <w:r w:rsidR="00FD06A1">
        <w:rPr>
          <w:lang w:val="en-US"/>
        </w:rPr>
        <w:t xml:space="preserve"> </w:t>
      </w:r>
    </w:p>
    <w:p w14:paraId="270A139C" w14:textId="77777777" w:rsidR="0092325A" w:rsidRDefault="0092325A" w:rsidP="001B2EB5">
      <w:pPr>
        <w:rPr>
          <w:lang w:val="en-US"/>
        </w:rPr>
      </w:pPr>
    </w:p>
    <w:p w14:paraId="1A542776" w14:textId="548A064E" w:rsidR="004C667C" w:rsidRDefault="00FD06A1" w:rsidP="001B2EB5">
      <w:pPr>
        <w:rPr>
          <w:lang w:val="en-US"/>
        </w:rPr>
      </w:pPr>
      <w:r w:rsidRPr="00F8139B">
        <w:rPr>
          <w:lang w:val="en-US"/>
        </w:rPr>
        <w:t xml:space="preserve">We collected psyllids from </w:t>
      </w:r>
      <w:r w:rsidR="00FC6D69">
        <w:rPr>
          <w:lang w:val="en-US"/>
        </w:rPr>
        <w:t>the</w:t>
      </w:r>
      <w:r w:rsidRPr="00F8139B">
        <w:rPr>
          <w:lang w:val="en-US"/>
        </w:rPr>
        <w:t xml:space="preserve"> colony </w:t>
      </w:r>
      <w:r w:rsidR="004C667C" w:rsidRPr="00F8139B">
        <w:rPr>
          <w:lang w:val="en-US"/>
        </w:rPr>
        <w:t>by aspiration</w:t>
      </w:r>
      <w:r w:rsidRPr="00F8139B">
        <w:rPr>
          <w:lang w:val="en-US"/>
        </w:rPr>
        <w:t xml:space="preserve"> and transferred them to 8 </w:t>
      </w:r>
      <w:r w:rsidR="0092325A" w:rsidRPr="0034462D">
        <w:rPr>
          <w:rFonts w:asciiTheme="majorHAnsi" w:hAnsiTheme="majorHAnsi" w:cstheme="majorHAnsi"/>
          <w:lang w:val="en-US"/>
        </w:rPr>
        <w:t>x</w:t>
      </w:r>
      <w:r w:rsidRPr="00F8139B">
        <w:rPr>
          <w:lang w:val="en-US"/>
        </w:rPr>
        <w:t xml:space="preserve"> 35 mm </w:t>
      </w:r>
      <w:r w:rsidR="0092325A">
        <w:rPr>
          <w:lang w:val="en-US"/>
        </w:rPr>
        <w:t xml:space="preserve">glass </w:t>
      </w:r>
      <w:r w:rsidRPr="00F8139B">
        <w:rPr>
          <w:lang w:val="en-US"/>
        </w:rPr>
        <w:t>shell vials.</w:t>
      </w:r>
      <w:r w:rsidR="00D73993" w:rsidRPr="00F8139B">
        <w:rPr>
          <w:lang w:val="en-US"/>
        </w:rPr>
        <w:t xml:space="preserve"> All psyllids were used </w:t>
      </w:r>
      <w:del w:id="150" w:author="Fife, Austin (afife@uidaho.edu)" w:date="2018-04-20T18:47:00Z">
        <w:r w:rsidR="00D73993" w:rsidRPr="00F8139B" w:rsidDel="00133EB3">
          <w:rPr>
            <w:lang w:val="en-US"/>
          </w:rPr>
          <w:delText>before 90 min</w:delText>
        </w:r>
        <w:r w:rsidR="0092325A" w:rsidDel="00133EB3">
          <w:rPr>
            <w:lang w:val="en-US"/>
          </w:rPr>
          <w:delText>utes</w:delText>
        </w:r>
        <w:r w:rsidR="00D73993" w:rsidRPr="00F8139B" w:rsidDel="00133EB3">
          <w:rPr>
            <w:lang w:val="en-US"/>
          </w:rPr>
          <w:delText xml:space="preserve"> had elapsed </w:delText>
        </w:r>
      </w:del>
      <w:ins w:id="151" w:author="Fife, Austin (afife@uidaho.edu)" w:date="2018-04-20T18:47:00Z">
        <w:r w:rsidR="00133EB3">
          <w:rPr>
            <w:lang w:val="en-US"/>
          </w:rPr>
          <w:t xml:space="preserve">within 90 minutes </w:t>
        </w:r>
      </w:ins>
      <w:r w:rsidR="00D73993" w:rsidRPr="00F8139B">
        <w:rPr>
          <w:lang w:val="en-US"/>
        </w:rPr>
        <w:t>from the time of collection.</w:t>
      </w:r>
      <w:r w:rsidR="00F8139B">
        <w:rPr>
          <w:b/>
          <w:lang w:val="en-US"/>
        </w:rPr>
        <w:t xml:space="preserve"> </w:t>
      </w:r>
      <w:r w:rsidR="004C667C">
        <w:rPr>
          <w:lang w:val="en-US"/>
        </w:rPr>
        <w:t xml:space="preserve">Psyllids were introduced to the arena and recorded for five minutes, after which we preserved them in 95% </w:t>
      </w:r>
      <w:r w:rsidR="00FC6D69">
        <w:rPr>
          <w:lang w:val="en-US"/>
        </w:rPr>
        <w:t>ethanol</w:t>
      </w:r>
      <w:r w:rsidR="004C667C">
        <w:rPr>
          <w:lang w:val="en-US"/>
        </w:rPr>
        <w:t xml:space="preserve"> for later PCR testing. We recorded the same categories as Butler et al. (</w:t>
      </w:r>
      <w:r w:rsidR="00CC39AA">
        <w:rPr>
          <w:lang w:val="en-US"/>
        </w:rPr>
        <w:t>2011</w:t>
      </w:r>
      <w:r w:rsidR="004C667C">
        <w:rPr>
          <w:lang w:val="en-US"/>
        </w:rPr>
        <w:t xml:space="preserve">): </w:t>
      </w:r>
      <w:r w:rsidR="004C667C">
        <w:rPr>
          <w:lang w:val="en-US"/>
        </w:rPr>
        <w:lastRenderedPageBreak/>
        <w:t>probing/feeding, walking, cleaning, and whether the psyllid was on or off the leaf. Probing and feeding behaviors were a combined category due to putative significance with disease transmission (</w:t>
      </w:r>
      <w:r w:rsidR="00CC39AA">
        <w:rPr>
          <w:lang w:val="en-US"/>
        </w:rPr>
        <w:t>Prager et al. 2014</w:t>
      </w:r>
      <w:r w:rsidR="004C667C">
        <w:rPr>
          <w:lang w:val="en-US"/>
        </w:rPr>
        <w:t xml:space="preserve">). Behavior was scored using CowLog3 </w:t>
      </w:r>
      <w:r w:rsidR="00CC39AA" w:rsidRPr="00CC39AA">
        <w:rPr>
          <w:lang w:val="en-US"/>
        </w:rPr>
        <w:t>(</w:t>
      </w:r>
      <w:proofErr w:type="spellStart"/>
      <w:r w:rsidR="00CC39AA" w:rsidRPr="00CC39AA">
        <w:rPr>
          <w:lang w:val="en-US"/>
        </w:rPr>
        <w:t>Hänninen</w:t>
      </w:r>
      <w:proofErr w:type="spellEnd"/>
      <w:r w:rsidR="00CC39AA" w:rsidRPr="00CC39AA">
        <w:rPr>
          <w:lang w:val="en-US"/>
        </w:rPr>
        <w:t xml:space="preserve"> and </w:t>
      </w:r>
      <w:proofErr w:type="spellStart"/>
      <w:r w:rsidR="00CC39AA" w:rsidRPr="00CC39AA">
        <w:rPr>
          <w:lang w:val="en-US"/>
        </w:rPr>
        <w:t>Pastell</w:t>
      </w:r>
      <w:proofErr w:type="spellEnd"/>
      <w:r w:rsidR="00CC39AA" w:rsidRPr="00CC39AA">
        <w:rPr>
          <w:lang w:val="en-US"/>
        </w:rPr>
        <w:t xml:space="preserve"> 2009)</w:t>
      </w:r>
      <w:r w:rsidR="004C667C">
        <w:rPr>
          <w:lang w:val="en-US"/>
        </w:rPr>
        <w:t>, which recorded incidence and timestamps for the behaviors observed.</w:t>
      </w:r>
    </w:p>
    <w:p w14:paraId="201BEADF" w14:textId="6A0E2761" w:rsidR="00D56BA8" w:rsidRDefault="00D56BA8" w:rsidP="001B2EB5">
      <w:pPr>
        <w:rPr>
          <w:b/>
          <w:lang w:val="en-US"/>
        </w:rPr>
      </w:pPr>
    </w:p>
    <w:p w14:paraId="587965F5" w14:textId="4B93ECD9" w:rsidR="00D56BA8" w:rsidRDefault="00D56BA8" w:rsidP="00D56BA8">
      <w:pPr>
        <w:pStyle w:val="Heading2"/>
        <w:rPr>
          <w:lang w:val="en-US"/>
        </w:rPr>
      </w:pPr>
      <w:r>
        <w:rPr>
          <w:lang w:val="en-US"/>
        </w:rPr>
        <w:t>2.</w:t>
      </w:r>
      <w:del w:id="152" w:author="Fife, Austin (afife@uidaho.edu)" w:date="2018-04-23T11:08:00Z">
        <w:r w:rsidDel="00267AF7">
          <w:rPr>
            <w:lang w:val="en-US"/>
          </w:rPr>
          <w:delText>4</w:delText>
        </w:r>
      </w:del>
      <w:ins w:id="153" w:author="Fife, Austin (afife@uidaho.edu)" w:date="2018-04-23T11:08:00Z">
        <w:r w:rsidR="00267AF7">
          <w:rPr>
            <w:lang w:val="en-US"/>
          </w:rPr>
          <w:t>5</w:t>
        </w:r>
      </w:ins>
      <w:del w:id="154" w:author="Fife, Austin (afife@uidaho.edu)" w:date="2018-04-20T18:45:00Z">
        <w:r w:rsidDel="0002668E">
          <w:rPr>
            <w:lang w:val="en-US"/>
          </w:rPr>
          <w:delText>.</w:delText>
        </w:r>
      </w:del>
      <w:r>
        <w:rPr>
          <w:lang w:val="en-US"/>
        </w:rPr>
        <w:t xml:space="preserve"> Fecundity assays</w:t>
      </w:r>
    </w:p>
    <w:p w14:paraId="3C2E4070" w14:textId="62609C70" w:rsidR="00D56BA8" w:rsidRPr="00D56BA8" w:rsidRDefault="00610215" w:rsidP="00D311E5">
      <w:pPr>
        <w:rPr>
          <w:lang w:val="en-US"/>
        </w:rPr>
      </w:pPr>
      <w:r>
        <w:rPr>
          <w:lang w:val="en-US"/>
        </w:rPr>
        <w:t>Fecundity assays were conducted with g</w:t>
      </w:r>
      <w:r w:rsidR="00522A2F">
        <w:rPr>
          <w:lang w:val="en-US"/>
        </w:rPr>
        <w:t>reenhouse conditions</w:t>
      </w:r>
      <w:r w:rsidR="00791D86">
        <w:rPr>
          <w:lang w:val="en-US"/>
        </w:rPr>
        <w:t>,</w:t>
      </w:r>
      <w:r w:rsidR="00386AE4">
        <w:rPr>
          <w:lang w:val="en-US"/>
        </w:rPr>
        <w:t xml:space="preserve"> plants</w:t>
      </w:r>
      <w:r w:rsidR="0092325A">
        <w:rPr>
          <w:lang w:val="en-US"/>
        </w:rPr>
        <w:t>,</w:t>
      </w:r>
      <w:r w:rsidR="00791D86">
        <w:rPr>
          <w:lang w:val="en-US"/>
        </w:rPr>
        <w:t xml:space="preserve"> and insects as previously described </w:t>
      </w:r>
      <w:commentRangeStart w:id="155"/>
      <w:commentRangeStart w:id="156"/>
      <w:r w:rsidR="00D76F2C">
        <w:rPr>
          <w:lang w:val="en-US"/>
        </w:rPr>
        <w:t>(see</w:t>
      </w:r>
      <w:r w:rsidR="00791D86">
        <w:rPr>
          <w:lang w:val="en-US"/>
        </w:rPr>
        <w:t xml:space="preserve"> </w:t>
      </w:r>
      <w:r w:rsidR="00791D86" w:rsidRPr="00BB1EF8">
        <w:rPr>
          <w:i/>
          <w:lang w:val="en-US"/>
        </w:rPr>
        <w:t>‘Plant characteristics and living conditions’</w:t>
      </w:r>
      <w:r w:rsidR="00791D86">
        <w:rPr>
          <w:lang w:val="en-US"/>
        </w:rPr>
        <w:t xml:space="preserve"> and </w:t>
      </w:r>
      <w:r w:rsidR="00791D86" w:rsidRPr="00BB1EF8">
        <w:rPr>
          <w:i/>
          <w:lang w:val="en-US"/>
        </w:rPr>
        <w:t>‘Insect characteristics and living conditions’</w:t>
      </w:r>
      <w:del w:id="157" w:author="Fife, Austin (afife@uidaho.edu)" w:date="2018-04-20T18:50:00Z">
        <w:r w:rsidR="00D76F2C" w:rsidDel="002C6EC0">
          <w:rPr>
            <w:lang w:val="en-US"/>
          </w:rPr>
          <w:delText>)</w:delText>
        </w:r>
      </w:del>
      <w:commentRangeEnd w:id="155"/>
      <w:commentRangeEnd w:id="156"/>
      <w:ins w:id="158" w:author="Fife, Austin (afife@uidaho.edu)" w:date="2018-04-20T18:50:00Z">
        <w:r w:rsidR="002C6EC0">
          <w:rPr>
            <w:lang w:val="en-US"/>
          </w:rPr>
          <w:t>, above)</w:t>
        </w:r>
      </w:ins>
      <w:r w:rsidR="002C6EC0">
        <w:rPr>
          <w:rStyle w:val="CommentReference"/>
        </w:rPr>
        <w:commentReference w:id="155"/>
      </w:r>
      <w:r w:rsidR="00B56B07">
        <w:rPr>
          <w:rStyle w:val="CommentReference"/>
        </w:rPr>
        <w:commentReference w:id="156"/>
      </w:r>
      <w:r w:rsidR="00D76F2C">
        <w:rPr>
          <w:lang w:val="en-US"/>
        </w:rPr>
        <w:t>.</w:t>
      </w:r>
      <w:r w:rsidR="00FA05F1">
        <w:rPr>
          <w:lang w:val="en-US"/>
        </w:rPr>
        <w:t xml:space="preserve"> </w:t>
      </w:r>
      <w:r w:rsidR="0092325A">
        <w:rPr>
          <w:lang w:val="en-US"/>
        </w:rPr>
        <w:t>A female</w:t>
      </w:r>
      <w:r w:rsidR="00DD5799">
        <w:rPr>
          <w:lang w:val="en-US"/>
        </w:rPr>
        <w:t>/</w:t>
      </w:r>
      <w:r w:rsidR="0092325A">
        <w:rPr>
          <w:lang w:val="en-US"/>
        </w:rPr>
        <w:t>male pair of t</w:t>
      </w:r>
      <w:r w:rsidR="00B43A0D">
        <w:rPr>
          <w:lang w:val="en-US"/>
        </w:rPr>
        <w:t xml:space="preserve">eneral </w:t>
      </w:r>
      <w:r w:rsidR="00BA7ED6">
        <w:rPr>
          <w:lang w:val="en-US"/>
        </w:rPr>
        <w:t>psyllid</w:t>
      </w:r>
      <w:r w:rsidR="008261AD">
        <w:rPr>
          <w:lang w:val="en-US"/>
        </w:rPr>
        <w:t xml:space="preserve">s (identified by their green </w:t>
      </w:r>
      <w:r w:rsidR="0092325A">
        <w:rPr>
          <w:lang w:val="en-US"/>
        </w:rPr>
        <w:t>body color</w:t>
      </w:r>
      <w:r w:rsidR="008261AD">
        <w:rPr>
          <w:lang w:val="en-US"/>
        </w:rPr>
        <w:t>)</w:t>
      </w:r>
      <w:r w:rsidR="00861478">
        <w:rPr>
          <w:lang w:val="en-US"/>
        </w:rPr>
        <w:t xml:space="preserve"> </w:t>
      </w:r>
      <w:r w:rsidR="00B43A0D">
        <w:rPr>
          <w:lang w:val="en-US"/>
        </w:rPr>
        <w:t>w</w:t>
      </w:r>
      <w:r w:rsidR="0092325A">
        <w:rPr>
          <w:lang w:val="en-US"/>
        </w:rPr>
        <w:t>as</w:t>
      </w:r>
      <w:r w:rsidR="00B43A0D">
        <w:rPr>
          <w:lang w:val="en-US"/>
        </w:rPr>
        <w:t xml:space="preserve"> </w:t>
      </w:r>
      <w:r w:rsidR="007177EB">
        <w:rPr>
          <w:lang w:val="en-US"/>
        </w:rPr>
        <w:t>introduced</w:t>
      </w:r>
      <w:r w:rsidR="001954DF">
        <w:rPr>
          <w:lang w:val="en-US"/>
        </w:rPr>
        <w:t xml:space="preserve"> </w:t>
      </w:r>
      <w:r w:rsidR="00386AE4">
        <w:rPr>
          <w:lang w:val="en-US"/>
        </w:rPr>
        <w:t xml:space="preserve">to </w:t>
      </w:r>
      <w:r w:rsidR="007177EB">
        <w:rPr>
          <w:lang w:val="en-US"/>
        </w:rPr>
        <w:t>plants</w:t>
      </w:r>
      <w:r w:rsidR="00714584">
        <w:rPr>
          <w:lang w:val="en-US"/>
        </w:rPr>
        <w:t xml:space="preserve"> </w:t>
      </w:r>
      <w:r w:rsidR="00BA7ED6">
        <w:rPr>
          <w:lang w:val="en-US"/>
        </w:rPr>
        <w:t>covered with a</w:t>
      </w:r>
      <w:r w:rsidR="008857DD">
        <w:rPr>
          <w:lang w:val="en-US"/>
        </w:rPr>
        <w:t xml:space="preserve">n </w:t>
      </w:r>
      <w:r w:rsidR="00627732">
        <w:rPr>
          <w:lang w:val="en-US"/>
        </w:rPr>
        <w:t>insect rearing</w:t>
      </w:r>
      <w:r w:rsidR="00BA7ED6">
        <w:rPr>
          <w:lang w:val="en-US"/>
        </w:rPr>
        <w:t xml:space="preserve"> sleeve </w:t>
      </w:r>
      <w:r w:rsidR="00627732">
        <w:rPr>
          <w:lang w:val="en-US"/>
        </w:rPr>
        <w:t>(</w:t>
      </w:r>
      <w:proofErr w:type="spellStart"/>
      <w:r w:rsidR="002E5585" w:rsidRPr="002E5585">
        <w:rPr>
          <w:lang w:val="en-US"/>
        </w:rPr>
        <w:t>MegaView</w:t>
      </w:r>
      <w:proofErr w:type="spellEnd"/>
      <w:r w:rsidR="002E5585" w:rsidRPr="002E5585">
        <w:rPr>
          <w:lang w:val="en-US"/>
        </w:rPr>
        <w:t xml:space="preserve"> Science Co., Ltd.</w:t>
      </w:r>
      <w:r w:rsidR="002E5585">
        <w:rPr>
          <w:lang w:val="en-US"/>
        </w:rPr>
        <w:t>, Taiwan</w:t>
      </w:r>
      <w:r w:rsidR="00627732">
        <w:rPr>
          <w:lang w:val="en-US"/>
        </w:rPr>
        <w:t>)</w:t>
      </w:r>
      <w:r w:rsidR="00BA7ED6">
        <w:rPr>
          <w:lang w:val="en-US"/>
        </w:rPr>
        <w:t>.</w:t>
      </w:r>
      <w:r w:rsidR="00CE18C0">
        <w:rPr>
          <w:lang w:val="en-US"/>
        </w:rPr>
        <w:t xml:space="preserve"> </w:t>
      </w:r>
      <w:r w:rsidR="0092325A" w:rsidRPr="0092325A">
        <w:t>Rearing sleeves were supported over the plant using two lengths of galvanized steel wire with a diameter of 1.63 mm</w:t>
      </w:r>
      <w:ins w:id="159" w:author="Fife, Austin (afife@uidaho.edu)" w:date="2018-04-20T18:51:00Z">
        <w:r w:rsidR="0023128B">
          <w:rPr>
            <w:lang w:val="en-US"/>
          </w:rPr>
          <w:t>.</w:t>
        </w:r>
      </w:ins>
      <w:del w:id="160" w:author="Fife, Austin (afife@uidaho.edu)" w:date="2018-04-20T18:51:00Z">
        <w:r w:rsidR="0092325A" w:rsidRPr="0092325A" w:rsidDel="0023128B">
          <w:delText>;</w:delText>
        </w:r>
      </w:del>
      <w:r w:rsidR="0092325A" w:rsidRPr="0092325A">
        <w:t xml:space="preserve"> </w:t>
      </w:r>
      <w:del w:id="161" w:author="Fife, Austin (afife@uidaho.edu)" w:date="2018-04-20T18:51:00Z">
        <w:r w:rsidR="0092325A" w:rsidRPr="0092325A" w:rsidDel="0023128B">
          <w:delText>e</w:delText>
        </w:r>
      </w:del>
      <w:ins w:id="162" w:author="Fife, Austin (afife@uidaho.edu)" w:date="2018-04-20T18:51:00Z">
        <w:r w:rsidR="0023128B">
          <w:rPr>
            <w:lang w:val="en-US"/>
          </w:rPr>
          <w:t>E</w:t>
        </w:r>
      </w:ins>
      <w:r w:rsidR="0092325A" w:rsidRPr="0092325A">
        <w:t>ach wire was curved into a parabolic shape</w:t>
      </w:r>
      <w:del w:id="163" w:author="Fife, Austin (afife@uidaho.edu)" w:date="2018-04-20T18:51:00Z">
        <w:r w:rsidR="00FA05F1" w:rsidDel="0023128B">
          <w:rPr>
            <w:lang w:val="en-US"/>
          </w:rPr>
          <w:delText>,</w:delText>
        </w:r>
      </w:del>
      <w:r w:rsidR="0092325A" w:rsidRPr="0092325A">
        <w:t xml:space="preserve"> and each end of the wire was inserted into the soil on opposite corners of the plant pot</w:t>
      </w:r>
      <w:r w:rsidR="00FA05F1">
        <w:rPr>
          <w:lang w:val="en-US"/>
        </w:rPr>
        <w:t xml:space="preserve"> (Fig. 2)</w:t>
      </w:r>
      <w:r w:rsidR="0092325A" w:rsidRPr="0092325A">
        <w:t>.</w:t>
      </w:r>
      <w:r w:rsidR="00FA05F1">
        <w:rPr>
          <w:lang w:val="en-US"/>
        </w:rPr>
        <w:t xml:space="preserve"> P</w:t>
      </w:r>
      <w:r w:rsidR="001F12B2">
        <w:rPr>
          <w:lang w:val="en-US"/>
        </w:rPr>
        <w:t>lants were blocked</w:t>
      </w:r>
      <w:r w:rsidR="003B41D6">
        <w:rPr>
          <w:lang w:val="en-US"/>
        </w:rPr>
        <w:t xml:space="preserve"> by variety</w:t>
      </w:r>
      <w:r w:rsidR="001F12B2">
        <w:rPr>
          <w:lang w:val="en-US"/>
        </w:rPr>
        <w:t xml:space="preserve"> in rows of four </w:t>
      </w:r>
      <w:r w:rsidR="003B41D6">
        <w:rPr>
          <w:lang w:val="en-US"/>
        </w:rPr>
        <w:t>and placed inside</w:t>
      </w:r>
      <w:r w:rsidR="001F12B2">
        <w:rPr>
          <w:lang w:val="en-US"/>
        </w:rPr>
        <w:t xml:space="preserve"> </w:t>
      </w:r>
      <w:r w:rsidR="00B77D9E">
        <w:rPr>
          <w:lang w:val="en-US"/>
        </w:rPr>
        <w:t xml:space="preserve">60 </w:t>
      </w:r>
      <w:r w:rsidR="003B41D6">
        <w:rPr>
          <w:lang w:val="en-US"/>
        </w:rPr>
        <w:t xml:space="preserve">cm length </w:t>
      </w:r>
      <w:r w:rsidR="003B41D6" w:rsidRPr="00BB1EF8">
        <w:rPr>
          <w:rFonts w:asciiTheme="majorHAnsi" w:hAnsiTheme="majorHAnsi" w:cstheme="majorHAnsi"/>
          <w:lang w:val="en-US"/>
        </w:rPr>
        <w:t>x</w:t>
      </w:r>
      <w:r w:rsidR="003B41D6">
        <w:rPr>
          <w:lang w:val="en-US"/>
        </w:rPr>
        <w:t xml:space="preserve"> </w:t>
      </w:r>
      <w:r w:rsidR="00B77D9E">
        <w:rPr>
          <w:lang w:val="en-US"/>
        </w:rPr>
        <w:t xml:space="preserve">60 </w:t>
      </w:r>
      <w:r w:rsidR="003B41D6">
        <w:rPr>
          <w:lang w:val="en-US"/>
        </w:rPr>
        <w:t xml:space="preserve">cm width </w:t>
      </w:r>
      <w:r w:rsidR="003B41D6" w:rsidRPr="00BB1EF8">
        <w:rPr>
          <w:rFonts w:asciiTheme="majorHAnsi" w:hAnsiTheme="majorHAnsi" w:cstheme="majorHAnsi"/>
          <w:lang w:val="en-US"/>
        </w:rPr>
        <w:t>x</w:t>
      </w:r>
      <w:r w:rsidR="003B41D6">
        <w:rPr>
          <w:lang w:val="en-US"/>
        </w:rPr>
        <w:t xml:space="preserve"> </w:t>
      </w:r>
      <w:r w:rsidR="00B77D9E">
        <w:rPr>
          <w:lang w:val="en-US"/>
        </w:rPr>
        <w:t xml:space="preserve">60 </w:t>
      </w:r>
      <w:r w:rsidR="003B41D6">
        <w:rPr>
          <w:lang w:val="en-US"/>
        </w:rPr>
        <w:t xml:space="preserve">cm height </w:t>
      </w:r>
      <w:r w:rsidR="001F12B2">
        <w:rPr>
          <w:lang w:val="en-US"/>
        </w:rPr>
        <w:t>mesh-covered PVC</w:t>
      </w:r>
      <w:r w:rsidR="00F422AE">
        <w:rPr>
          <w:lang w:val="en-US"/>
        </w:rPr>
        <w:t>-framed</w:t>
      </w:r>
      <w:r w:rsidR="001F12B2">
        <w:rPr>
          <w:lang w:val="en-US"/>
        </w:rPr>
        <w:t xml:space="preserve"> cages</w:t>
      </w:r>
      <w:r w:rsidR="00F422AE">
        <w:rPr>
          <w:lang w:val="en-US"/>
        </w:rPr>
        <w:t>.</w:t>
      </w:r>
      <w:r w:rsidR="001F12B2">
        <w:rPr>
          <w:lang w:val="en-US"/>
        </w:rPr>
        <w:t xml:space="preserve"> </w:t>
      </w:r>
      <w:r w:rsidR="00012822">
        <w:rPr>
          <w:lang w:val="en-US"/>
        </w:rPr>
        <w:t xml:space="preserve">Plants were watered </w:t>
      </w:r>
      <w:r w:rsidR="00FA05F1">
        <w:rPr>
          <w:lang w:val="en-US"/>
        </w:rPr>
        <w:t xml:space="preserve">on </w:t>
      </w:r>
      <w:r w:rsidR="00012822">
        <w:rPr>
          <w:lang w:val="en-US"/>
        </w:rPr>
        <w:t>alternating days by soaking pots in</w:t>
      </w:r>
      <w:r w:rsidR="00B32BD0">
        <w:rPr>
          <w:lang w:val="en-US"/>
        </w:rPr>
        <w:t xml:space="preserve"> </w:t>
      </w:r>
      <w:r w:rsidR="008E302D">
        <w:rPr>
          <w:lang w:val="en-US"/>
        </w:rPr>
        <w:t xml:space="preserve">56 </w:t>
      </w:r>
      <w:r w:rsidR="00B32BD0">
        <w:rPr>
          <w:lang w:val="en-US"/>
        </w:rPr>
        <w:t xml:space="preserve">cm length </w:t>
      </w:r>
      <w:r w:rsidR="00B32BD0" w:rsidRPr="00DC713A">
        <w:rPr>
          <w:rFonts w:asciiTheme="majorHAnsi" w:hAnsiTheme="majorHAnsi" w:cstheme="majorHAnsi"/>
          <w:lang w:val="en-US"/>
        </w:rPr>
        <w:t>x</w:t>
      </w:r>
      <w:r w:rsidR="00B32BD0">
        <w:rPr>
          <w:lang w:val="en-US"/>
        </w:rPr>
        <w:t xml:space="preserve"> </w:t>
      </w:r>
      <w:r w:rsidR="008E302D">
        <w:rPr>
          <w:lang w:val="en-US"/>
        </w:rPr>
        <w:t xml:space="preserve">28 </w:t>
      </w:r>
      <w:r w:rsidR="00B32BD0">
        <w:rPr>
          <w:lang w:val="en-US"/>
        </w:rPr>
        <w:t xml:space="preserve">cm width </w:t>
      </w:r>
      <w:r w:rsidR="00B32BD0" w:rsidRPr="00DC713A">
        <w:rPr>
          <w:rFonts w:asciiTheme="majorHAnsi" w:hAnsiTheme="majorHAnsi" w:cstheme="majorHAnsi"/>
          <w:lang w:val="en-US"/>
        </w:rPr>
        <w:t>x</w:t>
      </w:r>
      <w:r w:rsidR="00B32BD0">
        <w:rPr>
          <w:lang w:val="en-US"/>
        </w:rPr>
        <w:t xml:space="preserve"> </w:t>
      </w:r>
      <w:r w:rsidR="008E302D">
        <w:rPr>
          <w:lang w:val="en-US"/>
        </w:rPr>
        <w:t xml:space="preserve">6 </w:t>
      </w:r>
      <w:r w:rsidR="00B32BD0">
        <w:rPr>
          <w:lang w:val="en-US"/>
        </w:rPr>
        <w:t>cm height</w:t>
      </w:r>
      <w:r w:rsidR="00012822">
        <w:rPr>
          <w:lang w:val="en-US"/>
        </w:rPr>
        <w:t xml:space="preserve"> plastic trays</w:t>
      </w:r>
      <w:r w:rsidR="00CC5B9A">
        <w:rPr>
          <w:lang w:val="en-US"/>
        </w:rPr>
        <w:t xml:space="preserve"> </w:t>
      </w:r>
      <w:r w:rsidR="00012822">
        <w:rPr>
          <w:lang w:val="en-US"/>
        </w:rPr>
        <w:t>until the soil became saturated</w:t>
      </w:r>
      <w:r w:rsidR="00DD5799">
        <w:rPr>
          <w:lang w:val="en-US"/>
        </w:rPr>
        <w:t xml:space="preserve"> (</w:t>
      </w:r>
      <w:r w:rsidR="00386AE4">
        <w:rPr>
          <w:lang w:val="en-US"/>
        </w:rPr>
        <w:t>approximately 45 mins</w:t>
      </w:r>
      <w:r w:rsidR="00DD5799">
        <w:rPr>
          <w:lang w:val="en-US"/>
        </w:rPr>
        <w:t>)</w:t>
      </w:r>
      <w:r w:rsidR="00012822">
        <w:rPr>
          <w:lang w:val="en-US"/>
        </w:rPr>
        <w:t xml:space="preserve">. </w:t>
      </w:r>
      <w:r w:rsidR="007177EB">
        <w:rPr>
          <w:lang w:val="en-US"/>
        </w:rPr>
        <w:t xml:space="preserve">After six days the male was </w:t>
      </w:r>
      <w:r w:rsidR="00FA05F1">
        <w:rPr>
          <w:lang w:val="en-US"/>
        </w:rPr>
        <w:t xml:space="preserve">removed from plants using an </w:t>
      </w:r>
      <w:r w:rsidR="00940C52">
        <w:rPr>
          <w:lang w:val="en-US"/>
        </w:rPr>
        <w:t>aspirat</w:t>
      </w:r>
      <w:r w:rsidR="00FA05F1">
        <w:rPr>
          <w:lang w:val="en-US"/>
        </w:rPr>
        <w:t>or</w:t>
      </w:r>
      <w:del w:id="164" w:author="Fife, Austin (afife@uidaho.edu)" w:date="2018-04-20T18:52:00Z">
        <w:r w:rsidR="00940C52" w:rsidDel="0023128B">
          <w:rPr>
            <w:lang w:val="en-US"/>
          </w:rPr>
          <w:delText>,</w:delText>
        </w:r>
      </w:del>
      <w:r w:rsidR="007177EB">
        <w:rPr>
          <w:lang w:val="en-US"/>
        </w:rPr>
        <w:t xml:space="preserve"> and the female </w:t>
      </w:r>
      <w:r w:rsidR="00FA05F1">
        <w:rPr>
          <w:lang w:val="en-US"/>
        </w:rPr>
        <w:t xml:space="preserve">was </w:t>
      </w:r>
      <w:r w:rsidR="007177EB">
        <w:rPr>
          <w:lang w:val="en-US"/>
        </w:rPr>
        <w:t>transferred to a new plant</w:t>
      </w:r>
      <w:r w:rsidR="00386AE4">
        <w:rPr>
          <w:lang w:val="en-US"/>
        </w:rPr>
        <w:t xml:space="preserve"> of the same variety</w:t>
      </w:r>
      <w:r w:rsidR="00940C52">
        <w:rPr>
          <w:lang w:val="en-US"/>
        </w:rPr>
        <w:t>. Females were moved</w:t>
      </w:r>
      <w:r w:rsidR="00143D5A">
        <w:rPr>
          <w:lang w:val="en-US"/>
        </w:rPr>
        <w:t xml:space="preserve"> to</w:t>
      </w:r>
      <w:r w:rsidR="00940C52">
        <w:rPr>
          <w:lang w:val="en-US"/>
        </w:rPr>
        <w:t xml:space="preserve"> </w:t>
      </w:r>
      <w:r w:rsidR="00FA05F1">
        <w:rPr>
          <w:lang w:val="en-US"/>
        </w:rPr>
        <w:t>new</w:t>
      </w:r>
      <w:r w:rsidR="00830295">
        <w:rPr>
          <w:lang w:val="en-US"/>
        </w:rPr>
        <w:t xml:space="preserve"> plants</w:t>
      </w:r>
      <w:r w:rsidR="00940C52">
        <w:rPr>
          <w:lang w:val="en-US"/>
        </w:rPr>
        <w:t xml:space="preserve"> </w:t>
      </w:r>
      <w:r w:rsidR="00386AE4">
        <w:rPr>
          <w:lang w:val="en-US"/>
        </w:rPr>
        <w:t>e</w:t>
      </w:r>
      <w:r w:rsidR="007177EB">
        <w:rPr>
          <w:lang w:val="en-US"/>
        </w:rPr>
        <w:t xml:space="preserve">very four days </w:t>
      </w:r>
      <w:r w:rsidR="00A5205D">
        <w:rPr>
          <w:lang w:val="en-US"/>
        </w:rPr>
        <w:t>until 18 days had elapsed</w:t>
      </w:r>
      <w:r w:rsidR="007177EB">
        <w:rPr>
          <w:lang w:val="en-US"/>
        </w:rPr>
        <w:t>.</w:t>
      </w:r>
      <w:r w:rsidR="00915997">
        <w:rPr>
          <w:lang w:val="en-US"/>
        </w:rPr>
        <w:t xml:space="preserve"> Eggs were counted</w:t>
      </w:r>
      <w:r w:rsidR="00ED526C">
        <w:rPr>
          <w:lang w:val="en-US"/>
        </w:rPr>
        <w:t xml:space="preserve"> on each plant</w:t>
      </w:r>
      <w:r w:rsidR="00915997">
        <w:rPr>
          <w:lang w:val="en-US"/>
        </w:rPr>
        <w:t xml:space="preserve"> after</w:t>
      </w:r>
      <w:r w:rsidR="00ED526C">
        <w:rPr>
          <w:lang w:val="en-US"/>
        </w:rPr>
        <w:t xml:space="preserve"> </w:t>
      </w:r>
      <w:r w:rsidR="00F33AED">
        <w:rPr>
          <w:lang w:val="en-US"/>
        </w:rPr>
        <w:t xml:space="preserve">the </w:t>
      </w:r>
      <w:r w:rsidR="00FA05F1">
        <w:rPr>
          <w:lang w:val="en-US"/>
        </w:rPr>
        <w:t>female w</w:t>
      </w:r>
      <w:r w:rsidR="00F33AED">
        <w:rPr>
          <w:lang w:val="en-US"/>
        </w:rPr>
        <w:t>as</w:t>
      </w:r>
      <w:r w:rsidR="00FA05F1">
        <w:rPr>
          <w:lang w:val="en-US"/>
        </w:rPr>
        <w:t xml:space="preserve"> </w:t>
      </w:r>
      <w:r w:rsidR="008106D9">
        <w:rPr>
          <w:lang w:val="en-US"/>
        </w:rPr>
        <w:t>removed</w:t>
      </w:r>
      <w:del w:id="165" w:author="Fife, Austin (afife@uidaho.edu)" w:date="2018-04-20T18:52:00Z">
        <w:r w:rsidR="00915997" w:rsidDel="0023128B">
          <w:rPr>
            <w:lang w:val="en-US"/>
          </w:rPr>
          <w:delText>,</w:delText>
        </w:r>
      </w:del>
      <w:ins w:id="166" w:author="Fife, Austin (afife@uidaho.edu)" w:date="2018-04-20T18:52:00Z">
        <w:r w:rsidR="0023128B">
          <w:rPr>
            <w:lang w:val="en-US"/>
          </w:rPr>
          <w:t>.</w:t>
        </w:r>
      </w:ins>
      <w:r w:rsidR="00915997">
        <w:rPr>
          <w:lang w:val="en-US"/>
        </w:rPr>
        <w:t xml:space="preserve"> </w:t>
      </w:r>
      <w:del w:id="167" w:author="Fife, Austin (afife@uidaho.edu)" w:date="2018-04-20T18:52:00Z">
        <w:r w:rsidR="00915997" w:rsidDel="0023128B">
          <w:rPr>
            <w:lang w:val="en-US"/>
          </w:rPr>
          <w:delText>and n</w:delText>
        </w:r>
      </w:del>
      <w:ins w:id="168" w:author="Fife, Austin (afife@uidaho.edu)" w:date="2018-04-20T18:52:00Z">
        <w:r w:rsidR="0023128B">
          <w:rPr>
            <w:lang w:val="en-US"/>
          </w:rPr>
          <w:t>N</w:t>
        </w:r>
      </w:ins>
      <w:r w:rsidR="00915997">
        <w:rPr>
          <w:lang w:val="en-US"/>
        </w:rPr>
        <w:t>ymphs were counted</w:t>
      </w:r>
      <w:r w:rsidR="00F40772">
        <w:rPr>
          <w:lang w:val="en-US"/>
        </w:rPr>
        <w:t xml:space="preserve"> </w:t>
      </w:r>
      <w:r w:rsidR="008106D9">
        <w:rPr>
          <w:lang w:val="en-US"/>
        </w:rPr>
        <w:t>three times over the four days following removal of the female</w:t>
      </w:r>
      <w:r w:rsidR="00915997">
        <w:rPr>
          <w:lang w:val="en-US"/>
        </w:rPr>
        <w:t xml:space="preserve">. </w:t>
      </w:r>
      <w:r w:rsidR="00F33AED">
        <w:rPr>
          <w:lang w:val="en-US"/>
        </w:rPr>
        <w:t>Each nymph was removed as it was counted.</w:t>
      </w:r>
      <w:r w:rsidR="00D322AA">
        <w:rPr>
          <w:lang w:val="en-US"/>
        </w:rPr>
        <w:t xml:space="preserve"> </w:t>
      </w:r>
      <w:bookmarkStart w:id="169" w:name="_Hlk512531730"/>
      <w:ins w:id="170" w:author="Fife, Austin (afife@uidaho.edu)" w:date="2018-04-26T18:44:00Z">
        <w:r w:rsidR="008A7D65">
          <w:rPr>
            <w:lang w:val="en-US"/>
          </w:rPr>
          <w:t xml:space="preserve">The percentage of </w:t>
        </w:r>
      </w:ins>
      <w:del w:id="171" w:author="Fife, Austin (afife@uidaho.edu)" w:date="2018-04-26T18:44:00Z">
        <w:r w:rsidR="00D322AA" w:rsidDel="008A7D65">
          <w:rPr>
            <w:lang w:val="en-US"/>
          </w:rPr>
          <w:delText>N</w:delText>
        </w:r>
      </w:del>
      <w:ins w:id="172" w:author="Fife, Austin (afife@uidaho.edu)" w:date="2018-04-26T18:44:00Z">
        <w:r w:rsidR="008A7D65">
          <w:rPr>
            <w:lang w:val="en-US"/>
          </w:rPr>
          <w:t>n</w:t>
        </w:r>
      </w:ins>
      <w:r w:rsidR="00D322AA">
        <w:rPr>
          <w:lang w:val="en-US"/>
        </w:rPr>
        <w:t>ymph</w:t>
      </w:r>
      <w:ins w:id="173" w:author="Fife, Austin (afife@uidaho.edu)" w:date="2018-04-26T18:44:00Z">
        <w:r w:rsidR="008A7D65">
          <w:rPr>
            <w:lang w:val="en-US"/>
          </w:rPr>
          <w:t>s</w:t>
        </w:r>
      </w:ins>
      <w:del w:id="174" w:author="Fife, Austin (afife@uidaho.edu)" w:date="2018-04-26T18:44:00Z">
        <w:r w:rsidR="00D322AA" w:rsidDel="008A7D65">
          <w:rPr>
            <w:lang w:val="en-US"/>
          </w:rPr>
          <w:delText>s</w:delText>
        </w:r>
      </w:del>
      <w:ins w:id="175" w:author="Fife, Austin (afife@uidaho.edu)" w:date="2018-04-26T18:44:00Z">
        <w:r w:rsidR="008A7D65">
          <w:rPr>
            <w:lang w:val="en-US"/>
          </w:rPr>
          <w:t xml:space="preserve"> wh</w:t>
        </w:r>
      </w:ins>
      <w:ins w:id="176" w:author="Fife, Austin (afife@uidaho.edu)" w:date="2018-04-26T18:45:00Z">
        <w:r w:rsidR="008A7D65">
          <w:rPr>
            <w:lang w:val="en-US"/>
          </w:rPr>
          <w:t>ich hatched</w:t>
        </w:r>
      </w:ins>
      <w:r w:rsidR="00D322AA">
        <w:rPr>
          <w:lang w:val="en-US"/>
        </w:rPr>
        <w:t xml:space="preserve"> w</w:t>
      </w:r>
      <w:del w:id="177" w:author="Fife, Austin (afife@uidaho.edu)" w:date="2018-04-26T18:45:00Z">
        <w:r w:rsidR="00D322AA" w:rsidDel="008A7D65">
          <w:rPr>
            <w:lang w:val="en-US"/>
          </w:rPr>
          <w:delText>ere</w:delText>
        </w:r>
      </w:del>
      <w:ins w:id="178" w:author="Fife, Austin (afife@uidaho.edu)" w:date="2018-04-26T18:45:00Z">
        <w:r w:rsidR="008A7D65">
          <w:rPr>
            <w:lang w:val="en-US"/>
          </w:rPr>
          <w:t>as</w:t>
        </w:r>
      </w:ins>
      <w:r w:rsidR="00D322AA">
        <w:rPr>
          <w:lang w:val="en-US"/>
        </w:rPr>
        <w:t xml:space="preserve"> considered </w:t>
      </w:r>
      <w:del w:id="179" w:author="Fife, Austin (afife@uidaho.edu)" w:date="2018-04-26T18:44:00Z">
        <w:r w:rsidR="00D322AA" w:rsidDel="008A7D65">
          <w:rPr>
            <w:lang w:val="en-US"/>
          </w:rPr>
          <w:delText xml:space="preserve">as </w:delText>
        </w:r>
      </w:del>
      <w:r w:rsidR="00D322AA">
        <w:rPr>
          <w:lang w:val="en-US"/>
        </w:rPr>
        <w:t>an indicator of egg fertility</w:t>
      </w:r>
      <w:del w:id="180" w:author="Fife, Austin (afife@uidaho.edu)" w:date="2018-04-26T18:45:00Z">
        <w:r w:rsidR="008106D9" w:rsidDel="008A7D65">
          <w:rPr>
            <w:lang w:val="en-US"/>
          </w:rPr>
          <w:delText xml:space="preserve">, </w:delText>
        </w:r>
      </w:del>
      <w:ins w:id="181" w:author="Fife, Austin (afife@uidaho.edu)" w:date="2018-04-26T18:45:00Z">
        <w:r w:rsidR="008A7D65">
          <w:rPr>
            <w:lang w:val="en-US"/>
          </w:rPr>
          <w:t xml:space="preserve"> and</w:t>
        </w:r>
      </w:ins>
      <w:del w:id="182" w:author="Fife, Austin (afife@uidaho.edu)" w:date="2018-04-26T18:45:00Z">
        <w:r w:rsidR="008106D9" w:rsidDel="008A7D65">
          <w:rPr>
            <w:lang w:val="en-US"/>
          </w:rPr>
          <w:delText>which</w:delText>
        </w:r>
      </w:del>
      <w:r w:rsidR="008106D9">
        <w:rPr>
          <w:lang w:val="en-US"/>
        </w:rPr>
        <w:t xml:space="preserve"> was calculated </w:t>
      </w:r>
      <w:del w:id="183" w:author="Fife, Austin (afife@uidaho.edu)" w:date="2018-04-26T18:45:00Z">
        <w:r w:rsidR="008106D9" w:rsidDel="008A7D65">
          <w:rPr>
            <w:lang w:val="en-US"/>
          </w:rPr>
          <w:delText>based on</w:delText>
        </w:r>
      </w:del>
      <w:ins w:id="184" w:author="Fife, Austin (afife@uidaho.edu)" w:date="2018-04-26T18:45:00Z">
        <w:r w:rsidR="008A7D65">
          <w:rPr>
            <w:lang w:val="en-US"/>
          </w:rPr>
          <w:t xml:space="preserve">as </w:t>
        </w:r>
      </w:ins>
      <w:ins w:id="185" w:author="Fife, Austin (afife@uidaho.edu)" w:date="2018-04-26T18:46:00Z">
        <w:r w:rsidR="008A7D65">
          <w:rPr>
            <w:lang w:val="en-US"/>
          </w:rPr>
          <w:t>the</w:t>
        </w:r>
      </w:ins>
      <w:ins w:id="186" w:author="Fife, Austin (afife@uidaho.edu)" w:date="2018-04-26T18:45:00Z">
        <w:r w:rsidR="008A7D65">
          <w:rPr>
            <w:lang w:val="en-US"/>
          </w:rPr>
          <w:t xml:space="preserve"> ratio of </w:t>
        </w:r>
      </w:ins>
      <w:ins w:id="187" w:author="Fife, Austin (afife@uidaho.edu)" w:date="2018-04-26T18:46:00Z">
        <w:r w:rsidR="008A7D65">
          <w:rPr>
            <w:lang w:val="en-US"/>
          </w:rPr>
          <w:t>n</w:t>
        </w:r>
      </w:ins>
      <w:ins w:id="188" w:author="Fife, Austin (afife@uidaho.edu)" w:date="2018-04-26T18:45:00Z">
        <w:r w:rsidR="008A7D65">
          <w:rPr>
            <w:lang w:val="en-US"/>
          </w:rPr>
          <w:t xml:space="preserve">ymphs divided by </w:t>
        </w:r>
      </w:ins>
      <w:del w:id="189" w:author="Fife, Austin (afife@uidaho.edu)" w:date="2018-04-26T18:45:00Z">
        <w:r w:rsidR="008106D9" w:rsidDel="008A7D65">
          <w:rPr>
            <w:lang w:val="en-US"/>
          </w:rPr>
          <w:delText xml:space="preserve"> </w:delText>
        </w:r>
      </w:del>
      <w:r w:rsidR="008106D9">
        <w:rPr>
          <w:lang w:val="en-US"/>
        </w:rPr>
        <w:t>initial egg count</w:t>
      </w:r>
      <w:r w:rsidR="00421D27">
        <w:rPr>
          <w:lang w:val="en-US"/>
        </w:rPr>
        <w:t>s</w:t>
      </w:r>
      <w:r w:rsidR="008106D9">
        <w:rPr>
          <w:lang w:val="en-US"/>
        </w:rPr>
        <w:t xml:space="preserve"> </w:t>
      </w:r>
      <w:r w:rsidR="00DD5799">
        <w:rPr>
          <w:lang w:val="en-US"/>
        </w:rPr>
        <w:t>for each sample.</w:t>
      </w:r>
      <w:bookmarkEnd w:id="169"/>
    </w:p>
    <w:p w14:paraId="3C09A12F" w14:textId="73FCA9D6" w:rsidR="00D56BA8" w:rsidRDefault="00D56BA8" w:rsidP="001B2EB5">
      <w:pPr>
        <w:rPr>
          <w:b/>
          <w:lang w:val="en-US"/>
        </w:rPr>
      </w:pPr>
    </w:p>
    <w:p w14:paraId="1BD1C43D" w14:textId="334C022D" w:rsidR="00D927A8" w:rsidRDefault="00D927A8">
      <w:pPr>
        <w:pStyle w:val="Heading2"/>
        <w:rPr>
          <w:i w:val="0"/>
          <w:iCs w:val="0"/>
          <w:sz w:val="24"/>
          <w:szCs w:val="24"/>
          <w:lang w:val="en-US"/>
        </w:rPr>
      </w:pPr>
      <w:r>
        <w:rPr>
          <w:lang w:val="en-US"/>
        </w:rPr>
        <w:t>2.</w:t>
      </w:r>
      <w:del w:id="190" w:author="Fife, Austin (afife@uidaho.edu)" w:date="2018-04-23T11:08:00Z">
        <w:r w:rsidDel="00267AF7">
          <w:rPr>
            <w:lang w:val="en-US"/>
          </w:rPr>
          <w:delText>5</w:delText>
        </w:r>
      </w:del>
      <w:ins w:id="191" w:author="Fife, Austin (afife@uidaho.edu)" w:date="2018-04-23T11:08:00Z">
        <w:r w:rsidR="00267AF7">
          <w:rPr>
            <w:lang w:val="en-US"/>
          </w:rPr>
          <w:t>6</w:t>
        </w:r>
      </w:ins>
      <w:del w:id="192" w:author="Fife, Austin (afife@uidaho.edu)" w:date="2018-04-20T18:45:00Z">
        <w:r w:rsidDel="0002668E">
          <w:rPr>
            <w:lang w:val="en-US"/>
          </w:rPr>
          <w:delText>.</w:delText>
        </w:r>
      </w:del>
      <w:r>
        <w:rPr>
          <w:lang w:val="en-US"/>
        </w:rPr>
        <w:t xml:space="preserve"> Statistical </w:t>
      </w:r>
      <w:r w:rsidR="00F33AED">
        <w:rPr>
          <w:lang w:val="en-US"/>
        </w:rPr>
        <w:t>a</w:t>
      </w:r>
      <w:r>
        <w:rPr>
          <w:lang w:val="en-US"/>
        </w:rPr>
        <w:t>nalysis</w:t>
      </w:r>
    </w:p>
    <w:p w14:paraId="21D2D96C" w14:textId="77777777" w:rsidR="008A7D65" w:rsidRDefault="00071BD7" w:rsidP="00812D4E">
      <w:pPr>
        <w:pStyle w:val="NormalWeb"/>
        <w:rPr>
          <w:ins w:id="193" w:author="Fife, Austin (afife@uidaho.edu)" w:date="2018-04-26T18:44:00Z"/>
        </w:rPr>
      </w:pPr>
      <w:r>
        <w:t>Generalized linear mixed modeling with a Poisson link was used to analyze no-choice experiments</w:t>
      </w:r>
      <w:r w:rsidR="00660417">
        <w:t>, which had a non-normal distribution (Stroup 2015). Data were analyzed in R</w:t>
      </w:r>
      <w:r w:rsidR="00AE656F">
        <w:t xml:space="preserve"> </w:t>
      </w:r>
      <w:r w:rsidR="00EA7B37">
        <w:t xml:space="preserve">Version </w:t>
      </w:r>
      <w:r w:rsidR="00AE656F">
        <w:t>3.4.4</w:t>
      </w:r>
      <w:r w:rsidR="00660417">
        <w:t xml:space="preserve"> </w:t>
      </w:r>
      <w:r>
        <w:t>(R Core Team 2013)</w:t>
      </w:r>
      <w:r w:rsidR="00556333">
        <w:t xml:space="preserve">, using the </w:t>
      </w:r>
      <w:proofErr w:type="spellStart"/>
      <w:proofErr w:type="gramStart"/>
      <w:r w:rsidR="00556333">
        <w:t>glmer</w:t>
      </w:r>
      <w:commentRangeStart w:id="194"/>
      <w:commentRangeStart w:id="195"/>
      <w:proofErr w:type="spellEnd"/>
      <w:r w:rsidR="00556333">
        <w:t>(</w:t>
      </w:r>
      <w:proofErr w:type="gramEnd"/>
      <w:r w:rsidR="00556333">
        <w:t>)</w:t>
      </w:r>
      <w:commentRangeEnd w:id="194"/>
      <w:r w:rsidR="0023128B">
        <w:rPr>
          <w:rStyle w:val="CommentReference"/>
          <w:rFonts w:eastAsiaTheme="minorEastAsia"/>
          <w:lang w:val="x-none"/>
        </w:rPr>
        <w:commentReference w:id="194"/>
      </w:r>
      <w:commentRangeEnd w:id="195"/>
      <w:r w:rsidR="00B56B07">
        <w:rPr>
          <w:rStyle w:val="CommentReference"/>
          <w:rFonts w:eastAsiaTheme="minorEastAsia"/>
          <w:lang w:val="x-none"/>
        </w:rPr>
        <w:commentReference w:id="195"/>
      </w:r>
      <w:r w:rsidR="00556333">
        <w:t xml:space="preserve"> function from the package lme4 (Bates 2015)</w:t>
      </w:r>
      <w:r>
        <w:t>.</w:t>
      </w:r>
      <w:ins w:id="196" w:author="Fife, Austin (afife@uidaho.edu)" w:date="2018-04-26T18:41:00Z">
        <w:r w:rsidR="002B6608">
          <w:t xml:space="preserve"> No-choice assays were modelled with</w:t>
        </w:r>
      </w:ins>
      <w:r>
        <w:t xml:space="preserve"> </w:t>
      </w:r>
      <w:del w:id="197" w:author="Fife, Austin (afife@uidaho.edu)" w:date="2018-04-26T18:41:00Z">
        <w:r w:rsidDel="002B6608">
          <w:delText>F</w:delText>
        </w:r>
      </w:del>
      <w:ins w:id="198" w:author="Fife, Austin (afife@uidaho.edu)" w:date="2018-04-26T18:41:00Z">
        <w:r w:rsidR="002B6608">
          <w:t>f</w:t>
        </w:r>
      </w:ins>
      <w:r>
        <w:t xml:space="preserve">ixed factors </w:t>
      </w:r>
      <w:del w:id="199" w:author="Fife, Austin (afife@uidaho.edu)" w:date="2018-04-26T18:41:00Z">
        <w:r w:rsidDel="002B6608">
          <w:delText xml:space="preserve">included </w:delText>
        </w:r>
      </w:del>
      <w:ins w:id="200" w:author="Fife, Austin (afife@uidaho.edu)" w:date="2018-04-26T18:41:00Z">
        <w:r w:rsidR="002B6608">
          <w:t xml:space="preserve">of </w:t>
        </w:r>
      </w:ins>
      <w:r>
        <w:t xml:space="preserve">sex, </w:t>
      </w:r>
      <w:r w:rsidR="00FA05F1">
        <w:t>germplasm</w:t>
      </w:r>
      <w:del w:id="201" w:author="Fife, Austin (afife@uidaho.edu)" w:date="2018-04-20T18:53:00Z">
        <w:r w:rsidR="00FA05F1" w:rsidDel="00A71B73">
          <w:delText>,</w:delText>
        </w:r>
      </w:del>
      <w:r>
        <w:t xml:space="preserve"> and the</w:t>
      </w:r>
      <w:del w:id="202" w:author="Fife, Austin (afife@uidaho.edu)" w:date="2018-04-20T18:54:00Z">
        <w:r w:rsidDel="00A71B73">
          <w:delText>ir</w:delText>
        </w:r>
      </w:del>
      <w:r>
        <w:t xml:space="preserve"> interaction</w:t>
      </w:r>
      <w:ins w:id="203" w:author="Fife, Austin (afife@uidaho.edu)" w:date="2018-04-20T18:54:00Z">
        <w:r w:rsidR="00A71B73">
          <w:t xml:space="preserve"> between them</w:t>
        </w:r>
      </w:ins>
      <w:r>
        <w:t xml:space="preserve">. Psyllid replicate was treated as a random factor. </w:t>
      </w:r>
      <w:ins w:id="204" w:author="Fife, Austin (afife@uidaho.edu)" w:date="2018-04-26T18:44:00Z">
        <w:r w:rsidR="008A7D65">
          <w:t>Egg fertility</w:t>
        </w:r>
      </w:ins>
      <w:ins w:id="205" w:author="Fife, Austin (afife@uidaho.edu)" w:date="2018-04-26T18:43:00Z">
        <w:r w:rsidR="008A7D65">
          <w:t xml:space="preserve"> </w:t>
        </w:r>
        <w:bookmarkStart w:id="206" w:name="_GoBack"/>
        <w:bookmarkEnd w:id="206"/>
        <w:r w:rsidR="008A7D65">
          <w:t xml:space="preserve">assays were </w:t>
        </w:r>
      </w:ins>
    </w:p>
    <w:p w14:paraId="5E526E85" w14:textId="77777777" w:rsidR="008A7D65" w:rsidRDefault="008A7D65" w:rsidP="00812D4E">
      <w:pPr>
        <w:pStyle w:val="NormalWeb"/>
        <w:rPr>
          <w:ins w:id="207" w:author="Fife, Austin (afife@uidaho.edu)" w:date="2018-04-26T18:44:00Z"/>
        </w:rPr>
      </w:pPr>
    </w:p>
    <w:p w14:paraId="22CCD76C" w14:textId="30EBBA2F" w:rsidR="00812D4E" w:rsidRDefault="00071BD7" w:rsidP="00812D4E">
      <w:pPr>
        <w:pStyle w:val="NormalWeb"/>
      </w:pPr>
      <w:r>
        <w:t xml:space="preserve">Wald's </w:t>
      </w:r>
      <w:r>
        <w:rPr>
          <w:i/>
          <w:iCs/>
        </w:rPr>
        <w:t>χ</w:t>
      </w:r>
      <w:r w:rsidRPr="00DC713A">
        <w:rPr>
          <w:i/>
          <w:iCs/>
          <w:vertAlign w:val="superscript"/>
        </w:rPr>
        <w:t>2</w:t>
      </w:r>
      <w:r>
        <w:t xml:space="preserve"> tests were </w:t>
      </w:r>
      <w:r w:rsidR="00F33AED">
        <w:t>conducted</w:t>
      </w:r>
      <w:r>
        <w:t xml:space="preserve"> to test for significant </w:t>
      </w:r>
      <w:r w:rsidR="00FA05F1">
        <w:t>effects</w:t>
      </w:r>
      <w:r w:rsidR="00C17A94">
        <w:t>.</w:t>
      </w:r>
      <w:r>
        <w:t xml:space="preserve"> </w:t>
      </w:r>
      <w:bookmarkStart w:id="208" w:name="_Hlk512532078"/>
      <w:ins w:id="209" w:author="Fife, Austin (afife@uidaho.edu)" w:date="2018-04-26T18:42:00Z">
        <w:r w:rsidR="002B6608">
          <w:t>E</w:t>
        </w:r>
        <w:r w:rsidR="002B6608">
          <w:t>stimated marginal means were used to discriminate</w:t>
        </w:r>
        <w:r w:rsidR="002B6608">
          <w:t xml:space="preserve"> </w:t>
        </w:r>
      </w:ins>
      <w:ins w:id="210" w:author="Fife, Austin (afife@uidaho.edu)" w:date="2018-04-26T18:43:00Z">
        <w:r w:rsidR="002B6608">
          <w:t>significant differences</w:t>
        </w:r>
        <w:r w:rsidR="002B6608" w:rsidDel="002B6608">
          <w:t xml:space="preserve"> </w:t>
        </w:r>
      </w:ins>
      <w:del w:id="211" w:author="Fife, Austin (afife@uidaho.edu)" w:date="2018-04-26T18:43:00Z">
        <w:r w:rsidR="00DE622C" w:rsidDel="002B6608">
          <w:delText>W</w:delText>
        </w:r>
      </w:del>
      <w:ins w:id="212" w:author="Fife, Austin (afife@uidaho.edu)" w:date="2018-04-26T18:43:00Z">
        <w:r w:rsidR="002B6608">
          <w:t>from</w:t>
        </w:r>
      </w:ins>
      <w:del w:id="213" w:author="Fife, Austin (afife@uidaho.edu)" w:date="2018-04-26T18:43:00Z">
        <w:r w:rsidR="00DE622C" w:rsidDel="002B6608">
          <w:delText>here</w:delText>
        </w:r>
      </w:del>
      <w:ins w:id="214" w:author="Fife, Austin (afife@uidaho.edu)" w:date="2018-04-26T18:43:00Z">
        <w:r w:rsidR="002B6608">
          <w:t xml:space="preserve"> </w:t>
        </w:r>
      </w:ins>
      <w:del w:id="215" w:author="Fife, Austin (afife@uidaho.edu)" w:date="2018-04-26T18:43:00Z">
        <w:r w:rsidR="00DE622C" w:rsidDel="002B6608">
          <w:delText xml:space="preserve"> </w:delText>
        </w:r>
      </w:del>
      <w:r w:rsidR="00DE622C">
        <w:rPr>
          <w:i/>
          <w:iCs/>
        </w:rPr>
        <w:t>χ</w:t>
      </w:r>
      <w:r w:rsidR="00DE622C" w:rsidRPr="00DC713A">
        <w:rPr>
          <w:i/>
          <w:iCs/>
          <w:vertAlign w:val="superscript"/>
        </w:rPr>
        <w:t>2</w:t>
      </w:r>
      <w:r w:rsidR="00DE622C">
        <w:t xml:space="preserve"> tests</w:t>
      </w:r>
      <w:del w:id="216" w:author="Fife, Austin (afife@uidaho.edu)" w:date="2018-04-26T18:43:00Z">
        <w:r w:rsidR="00DE622C" w:rsidDel="002B6608">
          <w:delText xml:space="preserve"> showed significant differences</w:delText>
        </w:r>
      </w:del>
      <w:r w:rsidR="00DE622C">
        <w:t>,</w:t>
      </w:r>
      <w:ins w:id="217" w:author="Fife, Austin (afife@uidaho.edu)" w:date="2018-04-26T18:43:00Z">
        <w:r w:rsidR="002B6608">
          <w:t xml:space="preserve"> using</w:t>
        </w:r>
      </w:ins>
      <w:r w:rsidR="00DE622C">
        <w:t xml:space="preserve"> </w:t>
      </w:r>
      <w:del w:id="218" w:author="Fife, Austin (afife@uidaho.edu)" w:date="2018-04-20T18:56:00Z">
        <w:r w:rsidR="00171524" w:rsidDel="007A7BD0">
          <w:delText>l</w:delText>
        </w:r>
        <w:r w:rsidDel="007A7BD0">
          <w:delText xml:space="preserve">east </w:delText>
        </w:r>
        <w:r w:rsidR="00171524" w:rsidDel="007A7BD0">
          <w:delText>s</w:delText>
        </w:r>
        <w:r w:rsidDel="007A7BD0">
          <w:delText xml:space="preserve">quares </w:delText>
        </w:r>
        <w:r w:rsidR="00171524" w:rsidDel="007A7BD0">
          <w:delText>m</w:delText>
        </w:r>
        <w:r w:rsidDel="007A7BD0">
          <w:delText xml:space="preserve">eans </w:delText>
        </w:r>
      </w:del>
      <w:r>
        <w:t>pairwise comparisons</w:t>
      </w:r>
      <w:ins w:id="219" w:author="Fife, Austin (afife@uidaho.edu)" w:date="2018-04-20T18:56:00Z">
        <w:r w:rsidR="007A7BD0">
          <w:t xml:space="preserve"> </w:t>
        </w:r>
      </w:ins>
      <w:del w:id="220" w:author="Fife, Austin (afife@uidaho.edu)" w:date="2018-04-26T18:42:00Z">
        <w:r w:rsidR="00F33AED" w:rsidDel="002B6608">
          <w:delText xml:space="preserve"> were used to discriminate </w:delText>
        </w:r>
      </w:del>
      <w:r w:rsidR="00F33AED">
        <w:t>among means</w:t>
      </w:r>
      <w:r>
        <w:t>.</w:t>
      </w:r>
      <w:bookmarkEnd w:id="208"/>
      <w:r w:rsidR="00812D4E">
        <w:t xml:space="preserve"> Off-</w:t>
      </w:r>
      <w:r w:rsidR="001B26C2">
        <w:t>l</w:t>
      </w:r>
      <w:r w:rsidR="00812D4E">
        <w:t>eaf data was not analyzed due to low occurrences</w:t>
      </w:r>
      <w:r w:rsidR="001B26C2">
        <w:t xml:space="preserve"> (20 out of 182 observations)</w:t>
      </w:r>
      <w:r w:rsidR="00812D4E">
        <w:t>, which did not allow an interaction to be estimated.</w:t>
      </w:r>
      <w:r>
        <w:t xml:space="preserve"> P values </w:t>
      </w:r>
      <w:r w:rsidR="003629A7">
        <w:t>wer</w:t>
      </w:r>
      <w:r>
        <w:t>e multiplicity adjusted</w:t>
      </w:r>
      <w:r w:rsidR="00673481">
        <w:t xml:space="preserve"> for th</w:t>
      </w:r>
      <w:r w:rsidR="003629A7">
        <w:t>e</w:t>
      </w:r>
      <w:r w:rsidR="00673481">
        <w:t xml:space="preserve"> model</w:t>
      </w:r>
      <w:r>
        <w:t>.</w:t>
      </w:r>
    </w:p>
    <w:p w14:paraId="61C44972" w14:textId="6CD82394" w:rsidR="00171524" w:rsidRPr="00171524" w:rsidRDefault="0030762A" w:rsidP="00812D4E">
      <w:pPr>
        <w:pStyle w:val="NormalWeb"/>
      </w:pPr>
      <w:r>
        <w:t>For t</w:t>
      </w:r>
      <w:r w:rsidR="00171524">
        <w:t>he fecundity studies</w:t>
      </w:r>
      <w:r>
        <w:t xml:space="preserve">, </w:t>
      </w:r>
      <w:r w:rsidR="008106D9">
        <w:t xml:space="preserve">both </w:t>
      </w:r>
      <w:r>
        <w:t xml:space="preserve">the number of eggs that females laid </w:t>
      </w:r>
      <w:del w:id="221" w:author="Fife, Austin (afife@uidaho.edu)" w:date="2018-04-20T18:57:00Z">
        <w:r w:rsidDel="00465FBA">
          <w:delText>as well as</w:delText>
        </w:r>
      </w:del>
      <w:ins w:id="222" w:author="Fife, Austin (afife@uidaho.edu)" w:date="2018-04-20T18:57:00Z">
        <w:r w:rsidR="00465FBA">
          <w:t>and the</w:t>
        </w:r>
      </w:ins>
      <w:r>
        <w:t xml:space="preserve"> </w:t>
      </w:r>
      <w:r w:rsidR="008106D9">
        <w:t>percent</w:t>
      </w:r>
      <w:ins w:id="223" w:author="Fife, Austin (afife@uidaho.edu)" w:date="2018-04-20T18:57:00Z">
        <w:del w:id="224" w:author="Wenninger, Erik (erikw@uidaho.edu)" w:date="2018-04-23T15:59:00Z">
          <w:r w:rsidR="00465FBA" w:rsidDel="00B56B07">
            <w:delText xml:space="preserve"> of</w:delText>
          </w:r>
        </w:del>
      </w:ins>
      <w:r w:rsidR="008106D9">
        <w:t xml:space="preserve"> </w:t>
      </w:r>
      <w:r>
        <w:t>egg fertility</w:t>
      </w:r>
      <w:r w:rsidR="00171524">
        <w:t xml:space="preserve"> were </w:t>
      </w:r>
      <w:r>
        <w:t>compared among germplasms using</w:t>
      </w:r>
      <w:r w:rsidR="00171524">
        <w:t xml:space="preserve"> repeated-measures </w:t>
      </w:r>
      <w:commentRangeStart w:id="225"/>
      <w:r w:rsidR="00171524">
        <w:t>ANOVA</w:t>
      </w:r>
      <w:commentRangeEnd w:id="225"/>
      <w:r w:rsidR="00B56B07">
        <w:rPr>
          <w:rStyle w:val="CommentReference"/>
          <w:rFonts w:eastAsiaTheme="minorEastAsia"/>
          <w:lang w:val="x-none"/>
        </w:rPr>
        <w:commentReference w:id="225"/>
      </w:r>
      <w:r w:rsidR="00171524">
        <w:t xml:space="preserve">. Fisher’s least significant difference tests were used to determine differences between </w:t>
      </w:r>
      <w:r w:rsidR="001D4331">
        <w:t>treatments</w:t>
      </w:r>
      <w:r w:rsidR="00171524">
        <w:t>.</w:t>
      </w:r>
    </w:p>
    <w:p w14:paraId="2231349B" w14:textId="73836F4A" w:rsidR="006841E9" w:rsidRPr="00F33AED" w:rsidRDefault="00071BD7" w:rsidP="00BB1EF8">
      <w:pPr>
        <w:pStyle w:val="NormalWeb"/>
      </w:pPr>
      <w:r>
        <w:t>S</w:t>
      </w:r>
      <w:r w:rsidR="00F33AED">
        <w:t>tatistical s</w:t>
      </w:r>
      <w:r>
        <w:t xml:space="preserve">ignificance was considered at </w:t>
      </w:r>
      <w:r>
        <w:rPr>
          <w:i/>
          <w:iCs/>
        </w:rPr>
        <w:t>α</w:t>
      </w:r>
      <w:r>
        <w:t xml:space="preserve"> = 0.0</w:t>
      </w:r>
      <w:r w:rsidR="00812D4E">
        <w:t>5</w:t>
      </w:r>
      <w:r w:rsidR="008E302D">
        <w:t>.</w:t>
      </w:r>
      <w:r w:rsidR="004A534A" w:rsidRPr="00BB1EF8">
        <w:rPr>
          <w:iCs/>
        </w:rPr>
        <w:t xml:space="preserve"> </w:t>
      </w:r>
      <w:r w:rsidR="00774158" w:rsidRPr="00BB1EF8">
        <w:rPr>
          <w:iCs/>
        </w:rPr>
        <w:t xml:space="preserve"> </w:t>
      </w:r>
    </w:p>
    <w:sectPr w:rsidR="006841E9" w:rsidRPr="00F33AED" w:rsidSect="004C667C">
      <w:pgSz w:w="11906" w:h="16838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Fife, Austin (afife@uidaho.edu)" w:date="2018-04-23T11:18:00Z" w:initials="FA(">
    <w:p w14:paraId="0638A13B" w14:textId="74AB1C3B" w:rsidR="0025344C" w:rsidRPr="0025344C" w:rsidRDefault="0025344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Karin helped me fix up this section further</w:t>
      </w:r>
    </w:p>
  </w:comment>
  <w:comment w:id="74" w:author="Wenninger, Erik (erikw@uidaho.edu)" w:date="2018-04-23T15:53:00Z" w:initials="WE(">
    <w:p w14:paraId="515CBA34" w14:textId="569DF010" w:rsidR="006D1981" w:rsidRPr="006D1981" w:rsidRDefault="006D198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 you need to state USA here? If so, you should do so for every company name mentioned.</w:t>
      </w:r>
    </w:p>
  </w:comment>
  <w:comment w:id="75" w:author="Fife, Austin (afife@uidaho.edu)" w:date="2018-04-23T17:32:00Z" w:initials="FA(">
    <w:p w14:paraId="47C5C39C" w14:textId="0D38FC51" w:rsidR="00D07C2A" w:rsidRPr="00D07C2A" w:rsidRDefault="00D07C2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 do not, thank you.</w:t>
      </w:r>
    </w:p>
  </w:comment>
  <w:comment w:id="155" w:author="Fife, Austin (afife@uidaho.edu)" w:date="2018-04-20T18:49:00Z" w:initials="FA(">
    <w:p w14:paraId="1090D8C1" w14:textId="66B2C35A" w:rsidR="002C6EC0" w:rsidRPr="002C6EC0" w:rsidRDefault="002C6EC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 we need the entire reference names, or can we use section numbers?</w:t>
      </w:r>
    </w:p>
  </w:comment>
  <w:comment w:id="156" w:author="Wenninger, Erik (erikw@uidaho.edu)" w:date="2018-04-23T15:54:00Z" w:initials="WE(">
    <w:p w14:paraId="40E90AB3" w14:textId="1ADEAC38" w:rsidR="00B56B07" w:rsidRPr="00B56B07" w:rsidRDefault="00B56B0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I’m not sure what the UI thesis requirements would say, but the manuscript will not have section numbers, just the section names, which must be stated.</w:t>
      </w:r>
    </w:p>
  </w:comment>
  <w:comment w:id="194" w:author="Fife, Austin (afife@uidaho.edu)" w:date="2018-04-20T18:53:00Z" w:initials="FA(">
    <w:p w14:paraId="55193E9B" w14:textId="7750EBE8" w:rsidR="0023128B" w:rsidRPr="0023128B" w:rsidRDefault="0023128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 we need the brackets?</w:t>
      </w:r>
    </w:p>
  </w:comment>
  <w:comment w:id="195" w:author="Wenninger, Erik (erikw@uidaho.edu)" w:date="2018-04-23T15:56:00Z" w:initials="WE(">
    <w:p w14:paraId="6B81A49A" w14:textId="23BD89F2" w:rsidR="00B56B07" w:rsidRPr="00B56B07" w:rsidRDefault="00B56B0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I don’t know how R functions are written. I assumed this was a place holder to add some additional term later. If it were SAS, you would write PROC GLM or proc </w:t>
      </w:r>
      <w:proofErr w:type="spellStart"/>
      <w:r>
        <w:rPr>
          <w:lang w:val="en-US"/>
        </w:rPr>
        <w:t>glm</w:t>
      </w:r>
      <w:proofErr w:type="spellEnd"/>
      <w:r>
        <w:rPr>
          <w:lang w:val="en-US"/>
        </w:rPr>
        <w:t xml:space="preserve"> or something along those lines. Basically you would write just what the SAS code line is.</w:t>
      </w:r>
    </w:p>
  </w:comment>
  <w:comment w:id="225" w:author="Wenninger, Erik (erikw@uidaho.edu)" w:date="2018-04-23T15:59:00Z" w:initials="WE(">
    <w:p w14:paraId="3AD9E771" w14:textId="4D300270" w:rsidR="00B56B07" w:rsidRPr="00B56B07" w:rsidRDefault="00B56B0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You will have to add details here, such as the “covariance structure” that you used in the repeated measure </w:t>
      </w:r>
      <w:proofErr w:type="spellStart"/>
      <w:r>
        <w:rPr>
          <w:lang w:val="en-US"/>
        </w:rPr>
        <w:t>anova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38A13B" w15:done="1"/>
  <w15:commentEx w15:paraId="515CBA34" w15:done="1"/>
  <w15:commentEx w15:paraId="47C5C39C" w15:paraIdParent="515CBA34" w15:done="1"/>
  <w15:commentEx w15:paraId="1090D8C1" w15:done="1"/>
  <w15:commentEx w15:paraId="40E90AB3" w15:paraIdParent="1090D8C1" w15:done="1"/>
  <w15:commentEx w15:paraId="55193E9B" w15:done="1"/>
  <w15:commentEx w15:paraId="6B81A49A" w15:paraIdParent="55193E9B" w15:done="1"/>
  <w15:commentEx w15:paraId="3AD9E77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38A13B" w16cid:durableId="1E883F6A"/>
  <w16cid:commentId w16cid:paraId="1090D8C1" w16cid:durableId="1E84B4A8"/>
  <w16cid:commentId w16cid:paraId="40E90AB3" w16cid:durableId="1E8896EB"/>
  <w16cid:commentId w16cid:paraId="55193E9B" w16cid:durableId="1E84B5AC"/>
  <w16cid:commentId w16cid:paraId="6B81A49A" w16cid:durableId="1E8896ED"/>
  <w16cid:commentId w16cid:paraId="3AD9E771" w16cid:durableId="1E8896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1995"/>
    <w:multiLevelType w:val="multilevel"/>
    <w:tmpl w:val="87D0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564A3C"/>
    <w:multiLevelType w:val="multilevel"/>
    <w:tmpl w:val="F26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cs="Symbol"/>
      </w:rPr>
    </w:lvl>
  </w:abstract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ife, Austin (afife@uidaho.edu)">
    <w15:presenceInfo w15:providerId="AD" w15:userId="S-1-5-21-81499346-1765081996-3051211407-1001"/>
  </w15:person>
  <w15:person w15:author="Wenninger, Erik (erikw@uidaho.edu)">
    <w15:presenceInfo w15:providerId="AD" w15:userId="S-1-5-21-1250867033-1957335978-1359177354-1691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67C"/>
    <w:rsid w:val="00001B8A"/>
    <w:rsid w:val="000115CD"/>
    <w:rsid w:val="00012822"/>
    <w:rsid w:val="00016865"/>
    <w:rsid w:val="0002668E"/>
    <w:rsid w:val="0006015A"/>
    <w:rsid w:val="00071BD7"/>
    <w:rsid w:val="00074E88"/>
    <w:rsid w:val="00083395"/>
    <w:rsid w:val="00097BEA"/>
    <w:rsid w:val="000B583D"/>
    <w:rsid w:val="000C4076"/>
    <w:rsid w:val="000D13A5"/>
    <w:rsid w:val="000F3B1A"/>
    <w:rsid w:val="0013027B"/>
    <w:rsid w:val="00133EB3"/>
    <w:rsid w:val="0013620A"/>
    <w:rsid w:val="00143D5A"/>
    <w:rsid w:val="00162B63"/>
    <w:rsid w:val="00171524"/>
    <w:rsid w:val="001918E1"/>
    <w:rsid w:val="001954DF"/>
    <w:rsid w:val="001B00C1"/>
    <w:rsid w:val="001B26C2"/>
    <w:rsid w:val="001B2EB5"/>
    <w:rsid w:val="001B3705"/>
    <w:rsid w:val="001D4331"/>
    <w:rsid w:val="001D601E"/>
    <w:rsid w:val="001F12B2"/>
    <w:rsid w:val="001F3FED"/>
    <w:rsid w:val="001F5CE0"/>
    <w:rsid w:val="0023128B"/>
    <w:rsid w:val="002356A8"/>
    <w:rsid w:val="00246684"/>
    <w:rsid w:val="00247788"/>
    <w:rsid w:val="0025344C"/>
    <w:rsid w:val="00267AF7"/>
    <w:rsid w:val="00271A9A"/>
    <w:rsid w:val="0029621A"/>
    <w:rsid w:val="002A2667"/>
    <w:rsid w:val="002B6608"/>
    <w:rsid w:val="002C13AE"/>
    <w:rsid w:val="002C6E01"/>
    <w:rsid w:val="002C6EC0"/>
    <w:rsid w:val="002D5EA7"/>
    <w:rsid w:val="002D77D1"/>
    <w:rsid w:val="002E0295"/>
    <w:rsid w:val="002E5585"/>
    <w:rsid w:val="002F3274"/>
    <w:rsid w:val="00301457"/>
    <w:rsid w:val="0030762A"/>
    <w:rsid w:val="00310F24"/>
    <w:rsid w:val="0034269C"/>
    <w:rsid w:val="00350FDE"/>
    <w:rsid w:val="003629A7"/>
    <w:rsid w:val="00386AE4"/>
    <w:rsid w:val="00395023"/>
    <w:rsid w:val="003B41D6"/>
    <w:rsid w:val="00406EC7"/>
    <w:rsid w:val="00421D27"/>
    <w:rsid w:val="00432381"/>
    <w:rsid w:val="00465FBA"/>
    <w:rsid w:val="00472E28"/>
    <w:rsid w:val="004A534A"/>
    <w:rsid w:val="004C667C"/>
    <w:rsid w:val="004F0803"/>
    <w:rsid w:val="00522A2F"/>
    <w:rsid w:val="005245A8"/>
    <w:rsid w:val="00556333"/>
    <w:rsid w:val="00582DF5"/>
    <w:rsid w:val="00584BB1"/>
    <w:rsid w:val="00592800"/>
    <w:rsid w:val="005A38F7"/>
    <w:rsid w:val="005D1524"/>
    <w:rsid w:val="005D1CBF"/>
    <w:rsid w:val="005E0A92"/>
    <w:rsid w:val="005E6F15"/>
    <w:rsid w:val="00605987"/>
    <w:rsid w:val="00610215"/>
    <w:rsid w:val="00627732"/>
    <w:rsid w:val="006313EF"/>
    <w:rsid w:val="006421D1"/>
    <w:rsid w:val="00656BEF"/>
    <w:rsid w:val="00660417"/>
    <w:rsid w:val="006676FE"/>
    <w:rsid w:val="00673481"/>
    <w:rsid w:val="006841E9"/>
    <w:rsid w:val="00696097"/>
    <w:rsid w:val="006C1BF0"/>
    <w:rsid w:val="006D1981"/>
    <w:rsid w:val="006F4653"/>
    <w:rsid w:val="007121D0"/>
    <w:rsid w:val="00713811"/>
    <w:rsid w:val="00714584"/>
    <w:rsid w:val="007177EB"/>
    <w:rsid w:val="00722143"/>
    <w:rsid w:val="00722328"/>
    <w:rsid w:val="007420A0"/>
    <w:rsid w:val="00774158"/>
    <w:rsid w:val="0078261C"/>
    <w:rsid w:val="00791D86"/>
    <w:rsid w:val="00792858"/>
    <w:rsid w:val="007A7BD0"/>
    <w:rsid w:val="007C6CAA"/>
    <w:rsid w:val="007D3F19"/>
    <w:rsid w:val="00803BD8"/>
    <w:rsid w:val="008106D9"/>
    <w:rsid w:val="00812D4E"/>
    <w:rsid w:val="008172BF"/>
    <w:rsid w:val="00823C33"/>
    <w:rsid w:val="008261AD"/>
    <w:rsid w:val="00830295"/>
    <w:rsid w:val="00831B34"/>
    <w:rsid w:val="00857C6E"/>
    <w:rsid w:val="00861478"/>
    <w:rsid w:val="008736CB"/>
    <w:rsid w:val="008857DD"/>
    <w:rsid w:val="00885EA4"/>
    <w:rsid w:val="008A7D65"/>
    <w:rsid w:val="008D2E92"/>
    <w:rsid w:val="008E302D"/>
    <w:rsid w:val="008E321E"/>
    <w:rsid w:val="008E689D"/>
    <w:rsid w:val="008F382D"/>
    <w:rsid w:val="00912AF8"/>
    <w:rsid w:val="00915997"/>
    <w:rsid w:val="00920B34"/>
    <w:rsid w:val="0092325A"/>
    <w:rsid w:val="00933C83"/>
    <w:rsid w:val="009356FB"/>
    <w:rsid w:val="00940C52"/>
    <w:rsid w:val="009445BC"/>
    <w:rsid w:val="0095392C"/>
    <w:rsid w:val="0095793D"/>
    <w:rsid w:val="0096446A"/>
    <w:rsid w:val="009E4654"/>
    <w:rsid w:val="009F297B"/>
    <w:rsid w:val="009F325C"/>
    <w:rsid w:val="00A41D06"/>
    <w:rsid w:val="00A5126E"/>
    <w:rsid w:val="00A5205D"/>
    <w:rsid w:val="00A56B43"/>
    <w:rsid w:val="00A614EB"/>
    <w:rsid w:val="00A62F8B"/>
    <w:rsid w:val="00A71B73"/>
    <w:rsid w:val="00A824CA"/>
    <w:rsid w:val="00A9668D"/>
    <w:rsid w:val="00AA075C"/>
    <w:rsid w:val="00AB0B90"/>
    <w:rsid w:val="00AD31A2"/>
    <w:rsid w:val="00AD5A1F"/>
    <w:rsid w:val="00AE1C72"/>
    <w:rsid w:val="00AE656F"/>
    <w:rsid w:val="00AE70AB"/>
    <w:rsid w:val="00AE78A3"/>
    <w:rsid w:val="00AF2020"/>
    <w:rsid w:val="00B0788E"/>
    <w:rsid w:val="00B16964"/>
    <w:rsid w:val="00B20EC9"/>
    <w:rsid w:val="00B32BD0"/>
    <w:rsid w:val="00B35A9F"/>
    <w:rsid w:val="00B434AD"/>
    <w:rsid w:val="00B43A0D"/>
    <w:rsid w:val="00B50C04"/>
    <w:rsid w:val="00B53B12"/>
    <w:rsid w:val="00B552BD"/>
    <w:rsid w:val="00B56B07"/>
    <w:rsid w:val="00B571A4"/>
    <w:rsid w:val="00B72332"/>
    <w:rsid w:val="00B77D9E"/>
    <w:rsid w:val="00B8360C"/>
    <w:rsid w:val="00B86E96"/>
    <w:rsid w:val="00BA7ED6"/>
    <w:rsid w:val="00BB1EF8"/>
    <w:rsid w:val="00BC09D9"/>
    <w:rsid w:val="00C105D1"/>
    <w:rsid w:val="00C17A94"/>
    <w:rsid w:val="00C25AAF"/>
    <w:rsid w:val="00C9428C"/>
    <w:rsid w:val="00CC39AA"/>
    <w:rsid w:val="00CC5023"/>
    <w:rsid w:val="00CC5B9A"/>
    <w:rsid w:val="00CD4F96"/>
    <w:rsid w:val="00CD5AB7"/>
    <w:rsid w:val="00CE18C0"/>
    <w:rsid w:val="00CF070D"/>
    <w:rsid w:val="00CF3346"/>
    <w:rsid w:val="00D07C2A"/>
    <w:rsid w:val="00D270E0"/>
    <w:rsid w:val="00D311E5"/>
    <w:rsid w:val="00D322AA"/>
    <w:rsid w:val="00D56BA8"/>
    <w:rsid w:val="00D6419D"/>
    <w:rsid w:val="00D73993"/>
    <w:rsid w:val="00D752E6"/>
    <w:rsid w:val="00D76F2C"/>
    <w:rsid w:val="00D927A8"/>
    <w:rsid w:val="00D93C2D"/>
    <w:rsid w:val="00DC3AB1"/>
    <w:rsid w:val="00DD2DEC"/>
    <w:rsid w:val="00DD5799"/>
    <w:rsid w:val="00DD7455"/>
    <w:rsid w:val="00DE622C"/>
    <w:rsid w:val="00E05F66"/>
    <w:rsid w:val="00E1004C"/>
    <w:rsid w:val="00E13796"/>
    <w:rsid w:val="00E16217"/>
    <w:rsid w:val="00E51FD7"/>
    <w:rsid w:val="00E60073"/>
    <w:rsid w:val="00E62780"/>
    <w:rsid w:val="00E66517"/>
    <w:rsid w:val="00E77E74"/>
    <w:rsid w:val="00EA0FF6"/>
    <w:rsid w:val="00EA7B37"/>
    <w:rsid w:val="00EC6E51"/>
    <w:rsid w:val="00ED526C"/>
    <w:rsid w:val="00EE42DB"/>
    <w:rsid w:val="00EE6B92"/>
    <w:rsid w:val="00F33AED"/>
    <w:rsid w:val="00F40772"/>
    <w:rsid w:val="00F422AE"/>
    <w:rsid w:val="00F5201B"/>
    <w:rsid w:val="00F67BC5"/>
    <w:rsid w:val="00F7514D"/>
    <w:rsid w:val="00F8139B"/>
    <w:rsid w:val="00F93096"/>
    <w:rsid w:val="00FA05F1"/>
    <w:rsid w:val="00FA5FE4"/>
    <w:rsid w:val="00FB36BA"/>
    <w:rsid w:val="00FC6D69"/>
    <w:rsid w:val="00FD06A1"/>
    <w:rsid w:val="00FE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0CEF6A"/>
  <w14:defaultImageDpi w14:val="0"/>
  <w15:docId w15:val="{29B5CA6E-024A-4F59-8C94-3D973C34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  <w:style w:type="paragraph" w:styleId="Heading1">
    <w:name w:val="heading 1"/>
    <w:aliases w:val="Section"/>
    <w:basedOn w:val="Normal"/>
    <w:next w:val="Normal"/>
    <w:link w:val="Heading1Char"/>
    <w:uiPriority w:val="99"/>
    <w:qFormat/>
    <w:pPr>
      <w:keepNext/>
      <w:spacing w:before="240" w:after="160"/>
      <w:outlineLvl w:val="0"/>
    </w:pPr>
    <w:rPr>
      <w:b/>
      <w:bCs/>
      <w:sz w:val="34"/>
      <w:szCs w:val="34"/>
    </w:rPr>
  </w:style>
  <w:style w:type="paragraph" w:styleId="Heading2">
    <w:name w:val="heading 2"/>
    <w:aliases w:val="Subsection"/>
    <w:basedOn w:val="Normal"/>
    <w:next w:val="Normal"/>
    <w:link w:val="Heading2Char"/>
    <w:uiPriority w:val="99"/>
    <w:qFormat/>
    <w:pPr>
      <w:keepNext/>
      <w:spacing w:before="240" w:after="160"/>
      <w:outlineLvl w:val="1"/>
    </w:pPr>
    <w:rPr>
      <w:i/>
      <w:iCs/>
      <w:sz w:val="32"/>
      <w:szCs w:val="32"/>
    </w:rPr>
  </w:style>
  <w:style w:type="paragraph" w:styleId="Heading3">
    <w:name w:val="heading 3"/>
    <w:aliases w:val="Subsubsection"/>
    <w:basedOn w:val="Normal"/>
    <w:next w:val="Normal"/>
    <w:link w:val="Heading3Char"/>
    <w:uiPriority w:val="99"/>
    <w:qFormat/>
    <w:pPr>
      <w:keepNext/>
      <w:spacing w:before="240" w:after="160"/>
      <w:outlineLvl w:val="2"/>
    </w:pPr>
    <w:rPr>
      <w:sz w:val="28"/>
      <w:szCs w:val="28"/>
    </w:rPr>
  </w:style>
  <w:style w:type="paragraph" w:styleId="Heading4">
    <w:name w:val="heading 4"/>
    <w:aliases w:val="Paragraph"/>
    <w:basedOn w:val="Normal"/>
    <w:next w:val="Normal"/>
    <w:link w:val="Heading4Char"/>
    <w:uiPriority w:val="99"/>
    <w:qFormat/>
    <w:pPr>
      <w:keepNext/>
      <w:spacing w:before="240" w:after="160"/>
      <w:outlineLvl w:val="3"/>
    </w:pPr>
    <w:rPr>
      <w:b/>
      <w:bCs/>
    </w:rPr>
  </w:style>
  <w:style w:type="paragraph" w:styleId="Heading5">
    <w:name w:val="heading 5"/>
    <w:aliases w:val="Subparagraph"/>
    <w:basedOn w:val="Normal"/>
    <w:next w:val="Normal"/>
    <w:link w:val="Heading5Char"/>
    <w:uiPriority w:val="99"/>
    <w:qFormat/>
    <w:pPr>
      <w:keepNext/>
      <w:spacing w:before="240" w:after="1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4C667C"/>
    <w:rPr>
      <w:rFonts w:asciiTheme="majorHAnsi" w:eastAsiaTheme="majorEastAsia" w:hAnsiTheme="majorHAnsi" w:cstheme="majorBidi"/>
      <w:b/>
      <w:bCs/>
      <w:kern w:val="32"/>
      <w:sz w:val="32"/>
      <w:szCs w:val="32"/>
      <w:lang w:val="x-none"/>
    </w:rPr>
  </w:style>
  <w:style w:type="character" w:customStyle="1" w:styleId="Heading2Char">
    <w:name w:val="Heading 2 Char"/>
    <w:aliases w:val="Subsection Char"/>
    <w:basedOn w:val="DefaultParagraphFont"/>
    <w:link w:val="Heading2"/>
    <w:uiPriority w:val="9"/>
    <w:semiHidden/>
    <w:rsid w:val="004C667C"/>
    <w:rPr>
      <w:rFonts w:asciiTheme="majorHAnsi" w:eastAsiaTheme="majorEastAsia" w:hAnsiTheme="majorHAnsi" w:cstheme="majorBidi"/>
      <w:b/>
      <w:bCs/>
      <w:i/>
      <w:iCs/>
      <w:sz w:val="28"/>
      <w:szCs w:val="28"/>
      <w:lang w:val="x-none"/>
    </w:rPr>
  </w:style>
  <w:style w:type="character" w:customStyle="1" w:styleId="Heading3Char">
    <w:name w:val="Heading 3 Char"/>
    <w:aliases w:val="Subsubsection Char"/>
    <w:basedOn w:val="DefaultParagraphFont"/>
    <w:link w:val="Heading3"/>
    <w:uiPriority w:val="9"/>
    <w:semiHidden/>
    <w:rsid w:val="004C667C"/>
    <w:rPr>
      <w:rFonts w:asciiTheme="majorHAnsi" w:eastAsiaTheme="majorEastAsia" w:hAnsiTheme="majorHAnsi" w:cstheme="majorBidi"/>
      <w:b/>
      <w:bCs/>
      <w:sz w:val="26"/>
      <w:szCs w:val="26"/>
      <w:lang w:val="x-none"/>
    </w:rPr>
  </w:style>
  <w:style w:type="character" w:customStyle="1" w:styleId="Heading4Char">
    <w:name w:val="Heading 4 Char"/>
    <w:aliases w:val="Paragraph Char"/>
    <w:basedOn w:val="DefaultParagraphFont"/>
    <w:link w:val="Heading4"/>
    <w:uiPriority w:val="9"/>
    <w:semiHidden/>
    <w:rsid w:val="004C667C"/>
    <w:rPr>
      <w:b/>
      <w:bCs/>
      <w:sz w:val="28"/>
      <w:szCs w:val="28"/>
      <w:lang w:val="x-none"/>
    </w:rPr>
  </w:style>
  <w:style w:type="character" w:customStyle="1" w:styleId="Heading5Char">
    <w:name w:val="Heading 5 Char"/>
    <w:aliases w:val="Subparagraph Char"/>
    <w:basedOn w:val="DefaultParagraphFont"/>
    <w:link w:val="Heading5"/>
    <w:uiPriority w:val="9"/>
    <w:semiHidden/>
    <w:rsid w:val="004C667C"/>
    <w:rPr>
      <w:b/>
      <w:bCs/>
      <w:i/>
      <w:iCs/>
      <w:sz w:val="26"/>
      <w:szCs w:val="26"/>
      <w:lang w:val="x-none"/>
    </w:rPr>
  </w:style>
  <w:style w:type="paragraph" w:customStyle="1" w:styleId="Quotation">
    <w:name w:val="Quotation"/>
    <w:basedOn w:val="Normal"/>
    <w:next w:val="Normal"/>
    <w:uiPriority w:val="99"/>
    <w:pPr>
      <w:keepNext/>
      <w:spacing w:before="240" w:after="160"/>
    </w:pPr>
  </w:style>
  <w:style w:type="paragraph" w:customStyle="1" w:styleId="Verse">
    <w:name w:val="Verse"/>
    <w:basedOn w:val="Normal"/>
    <w:next w:val="Normal"/>
    <w:uiPriority w:val="99"/>
    <w:pPr>
      <w:keepNext/>
      <w:spacing w:before="240" w:after="160"/>
    </w:pPr>
  </w:style>
  <w:style w:type="paragraph" w:styleId="Caption">
    <w:name w:val="caption"/>
    <w:basedOn w:val="Normal"/>
    <w:next w:val="Normal"/>
    <w:uiPriority w:val="99"/>
    <w:qFormat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Footnote">
    <w:name w:val="Footnote"/>
    <w:basedOn w:val="Normal"/>
    <w:next w:val="Normal"/>
    <w:uiPriority w:val="99"/>
  </w:style>
  <w:style w:type="paragraph" w:customStyle="1" w:styleId="MTDisplayEquation">
    <w:name w:val="MTDisplayEquation"/>
    <w:basedOn w:val="Normal"/>
    <w:next w:val="Normal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sid w:val="001F5C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C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CE0"/>
    <w:rPr>
      <w:rFonts w:ascii="Times New Roman" w:hAnsi="Times New Roman" w:cs="Times New Roman"/>
      <w:sz w:val="20"/>
      <w:szCs w:val="20"/>
      <w:lang w:val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C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CE0"/>
    <w:rPr>
      <w:rFonts w:ascii="Times New Roman" w:hAnsi="Times New Roman" w:cs="Times New Roman"/>
      <w:b/>
      <w:bCs/>
      <w:sz w:val="20"/>
      <w:szCs w:val="20"/>
      <w:lang w:val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E0"/>
    <w:rPr>
      <w:rFonts w:ascii="Segoe UI" w:hAnsi="Segoe UI" w:cs="Segoe UI"/>
      <w:sz w:val="18"/>
      <w:szCs w:val="18"/>
      <w:lang w:val="x-none"/>
    </w:rPr>
  </w:style>
  <w:style w:type="paragraph" w:styleId="NormalWeb">
    <w:name w:val="Normal (Web)"/>
    <w:basedOn w:val="Normal"/>
    <w:uiPriority w:val="99"/>
    <w:unhideWhenUsed/>
    <w:rsid w:val="00071BD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lang w:val="en-US"/>
    </w:rPr>
  </w:style>
  <w:style w:type="paragraph" w:styleId="Revision">
    <w:name w:val="Revision"/>
    <w:hidden/>
    <w:uiPriority w:val="99"/>
    <w:semiHidden/>
    <w:rsid w:val="00DC3AB1"/>
    <w:pPr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Fife, Austin (afife@uidaho.edu)</dc:creator>
  <cp:keywords/>
  <dc:description/>
  <cp:lastModifiedBy>Fife, Austin (afife@uidaho.edu)</cp:lastModifiedBy>
  <cp:revision>5</cp:revision>
  <cp:lastPrinted>2018-04-11T17:42:00Z</cp:lastPrinted>
  <dcterms:created xsi:type="dcterms:W3CDTF">2018-04-23T22:01:00Z</dcterms:created>
  <dcterms:modified xsi:type="dcterms:W3CDTF">2018-04-27T01:03:00Z</dcterms:modified>
</cp:coreProperties>
</file>