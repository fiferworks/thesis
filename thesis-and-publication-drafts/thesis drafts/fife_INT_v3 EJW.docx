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9F989" w14:textId="77777777" w:rsidR="00332D64" w:rsidRPr="00F27DB6" w:rsidRDefault="00CA4E99" w:rsidP="00332D64">
      <w:pPr>
        <w:rPr>
          <w:rFonts w:ascii="Adobe Caslon Pro" w:hAnsi="Adobe Caslon Pro"/>
          <w:sz w:val="36"/>
          <w:rPrChange w:id="0" w:author="Fife, Austin (afife@uidaho.edu)" w:date="2018-04-26T19:30:00Z">
            <w:rPr>
              <w:sz w:val="36"/>
            </w:rPr>
          </w:rPrChange>
        </w:rPr>
      </w:pPr>
      <w:commentRangeStart w:id="1"/>
      <w:commentRangeStart w:id="2"/>
      <w:r w:rsidRPr="00F27DB6">
        <w:rPr>
          <w:rFonts w:ascii="Adobe Caslon Pro" w:hAnsi="Adobe Caslon Pro"/>
          <w:sz w:val="36"/>
          <w:szCs w:val="24"/>
          <w:rPrChange w:id="3" w:author="Fife, Austin (afife@uidaho.edu)" w:date="2018-04-26T19:30:00Z">
            <w:rPr>
              <w:rFonts w:ascii="Times New Roman" w:hAnsi="Times New Roman"/>
              <w:sz w:val="36"/>
              <w:szCs w:val="24"/>
            </w:rPr>
          </w:rPrChange>
        </w:rPr>
        <w:t>Introduction</w:t>
      </w:r>
      <w:commentRangeEnd w:id="1"/>
      <w:r w:rsidR="009446E9" w:rsidRPr="00F27DB6">
        <w:rPr>
          <w:rStyle w:val="CommentReference"/>
          <w:rFonts w:ascii="Adobe Caslon Pro" w:hAnsi="Adobe Caslon Pro"/>
          <w:rPrChange w:id="4" w:author="Fife, Austin (afife@uidaho.edu)" w:date="2018-04-26T19:30:00Z">
            <w:rPr>
              <w:rStyle w:val="CommentReference"/>
            </w:rPr>
          </w:rPrChange>
        </w:rPr>
        <w:commentReference w:id="1"/>
      </w:r>
      <w:commentRangeEnd w:id="2"/>
      <w:r w:rsidR="00BD55FA" w:rsidRPr="00F27DB6">
        <w:rPr>
          <w:rStyle w:val="CommentReference"/>
          <w:rFonts w:ascii="Adobe Caslon Pro" w:hAnsi="Adobe Caslon Pro"/>
          <w:rPrChange w:id="5" w:author="Fife, Austin (afife@uidaho.edu)" w:date="2018-04-26T19:30:00Z">
            <w:rPr>
              <w:rStyle w:val="CommentReference"/>
            </w:rPr>
          </w:rPrChange>
        </w:rPr>
        <w:commentReference w:id="2"/>
      </w:r>
    </w:p>
    <w:p w14:paraId="0846B412" w14:textId="77777777" w:rsidR="00332D64" w:rsidRPr="00F27DB6" w:rsidRDefault="00332D64" w:rsidP="00332D64">
      <w:pPr>
        <w:pStyle w:val="Heading2"/>
        <w:rPr>
          <w:rFonts w:ascii="Adobe Caslon Pro" w:hAnsi="Adobe Caslon Pro"/>
          <w:i w:val="0"/>
          <w:iCs w:val="0"/>
          <w:sz w:val="24"/>
          <w:szCs w:val="24"/>
          <w:lang w:val="en-US"/>
          <w:rPrChange w:id="6" w:author="Fife, Austin (afife@uidaho.edu)" w:date="2018-04-26T19:30:00Z">
            <w:rPr>
              <w:i w:val="0"/>
              <w:iCs w:val="0"/>
              <w:sz w:val="24"/>
              <w:szCs w:val="24"/>
              <w:lang w:val="en-US"/>
            </w:rPr>
          </w:rPrChange>
        </w:rPr>
      </w:pPr>
      <w:r w:rsidRPr="00F27DB6">
        <w:rPr>
          <w:rFonts w:ascii="Adobe Caslon Pro" w:hAnsi="Adobe Caslon Pro"/>
          <w:lang w:val="en-US"/>
          <w:rPrChange w:id="7" w:author="Fife, Austin (afife@uidaho.edu)" w:date="2018-04-26T19:30:00Z">
            <w:rPr>
              <w:lang w:val="en-US"/>
            </w:rPr>
          </w:rPrChange>
        </w:rPr>
        <w:t>1.1. Introduction</w:t>
      </w:r>
    </w:p>
    <w:p w14:paraId="1B76CBF7" w14:textId="0604A8DC" w:rsidR="00332D64" w:rsidRPr="00FE1277" w:rsidRDefault="0049011C" w:rsidP="00332D64">
      <w:pPr>
        <w:rPr>
          <w:rFonts w:ascii="Adobe Caslon Pro" w:hAnsi="Adobe Caslon Pro"/>
          <w:sz w:val="32"/>
          <w:rPrChange w:id="8" w:author="Fife, Austin (afife@uidaho.edu)" w:date="2018-04-26T19:41:00Z">
            <w:rPr>
              <w:sz w:val="28"/>
            </w:rPr>
          </w:rPrChange>
        </w:rPr>
      </w:pPr>
      <w:bookmarkStart w:id="9" w:name="_Hlk512556018"/>
      <w:bookmarkStart w:id="10" w:name="_GoBack"/>
      <w:ins w:id="11" w:author="Fife, Austin (afife@uidaho.edu)" w:date="2018-04-26T19:08:00Z">
        <w:r w:rsidRPr="00FE1277">
          <w:rPr>
            <w:rFonts w:ascii="Adobe Caslon Pro" w:eastAsiaTheme="minorHAnsi" w:hAnsi="Adobe Caslon Pro" w:cstheme="minorBidi"/>
            <w:sz w:val="24"/>
            <w:rPrChange w:id="12" w:author="Fife, Austin (afife@uidaho.edu)" w:date="2018-04-26T19:41:00Z">
              <w:rPr>
                <w:rFonts w:ascii="Adobe Caslon Pro" w:eastAsiaTheme="minorHAnsi" w:hAnsi="Adobe Caslon Pro" w:cstheme="minorBidi"/>
              </w:rPr>
            </w:rPrChange>
          </w:rPr>
          <w:t>Potatoes</w:t>
        </w:r>
      </w:ins>
      <w:ins w:id="13" w:author="Fife, Austin (afife@uidaho.edu)" w:date="2018-04-26T19:06:00Z">
        <w:r w:rsidRPr="00FE1277">
          <w:rPr>
            <w:rFonts w:ascii="Adobe Caslon Pro" w:eastAsiaTheme="minorHAnsi" w:hAnsi="Adobe Caslon Pro" w:cstheme="minorBidi"/>
            <w:sz w:val="24"/>
            <w:rPrChange w:id="14" w:author="Fife, Austin (afife@uidaho.edu)" w:date="2018-04-26T19:41:00Z">
              <w:rPr>
                <w:rFonts w:ascii="Adobe Caslon Pro" w:eastAsiaTheme="minorHAnsi" w:hAnsi="Adobe Caslon Pro" w:cstheme="minorBidi"/>
              </w:rPr>
            </w:rPrChange>
          </w:rPr>
          <w:t xml:space="preserve"> (</w:t>
        </w:r>
        <w:r w:rsidRPr="00FE1277">
          <w:rPr>
            <w:rFonts w:ascii="Adobe Caslon Pro" w:eastAsiaTheme="minorHAnsi" w:hAnsi="Adobe Caslon Pro" w:cstheme="minorBidi"/>
            <w:i/>
            <w:sz w:val="24"/>
            <w:rPrChange w:id="15" w:author="Fife, Austin (afife@uidaho.edu)" w:date="2018-04-26T19:41:00Z">
              <w:rPr>
                <w:rFonts w:ascii="Adobe Caslon Pro" w:eastAsiaTheme="minorHAnsi" w:hAnsi="Adobe Caslon Pro" w:cstheme="minorBidi"/>
                <w:i/>
              </w:rPr>
            </w:rPrChange>
          </w:rPr>
          <w:t xml:space="preserve">Solanum </w:t>
        </w:r>
      </w:ins>
      <w:ins w:id="16" w:author="Fife, Austin (afife@uidaho.edu)" w:date="2018-04-26T19:08:00Z">
        <w:r w:rsidRPr="00FE1277">
          <w:rPr>
            <w:rFonts w:ascii="Adobe Caslon Pro" w:eastAsiaTheme="minorHAnsi" w:hAnsi="Adobe Caslon Pro" w:cstheme="minorBidi"/>
            <w:i/>
            <w:sz w:val="24"/>
            <w:rPrChange w:id="17" w:author="Fife, Austin (afife@uidaho.edu)" w:date="2018-04-26T19:41:00Z">
              <w:rPr>
                <w:rFonts w:ascii="Adobe Caslon Pro" w:eastAsiaTheme="minorHAnsi" w:hAnsi="Adobe Caslon Pro" w:cstheme="minorBidi"/>
                <w:i/>
              </w:rPr>
            </w:rPrChange>
          </w:rPr>
          <w:t>tuberosum</w:t>
        </w:r>
        <w:r w:rsidRPr="00FE1277">
          <w:rPr>
            <w:rFonts w:ascii="Adobe Caslon Pro" w:eastAsiaTheme="minorHAnsi" w:hAnsi="Adobe Caslon Pro" w:cstheme="minorBidi"/>
            <w:sz w:val="24"/>
            <w:rPrChange w:id="18" w:author="Fife, Austin (afife@uidaho.edu)" w:date="2018-04-26T19:41:00Z">
              <w:rPr>
                <w:rFonts w:ascii="Adobe Caslon Pro" w:eastAsiaTheme="minorHAnsi" w:hAnsi="Adobe Caslon Pro" w:cstheme="minorBidi"/>
              </w:rPr>
            </w:rPrChange>
          </w:rPr>
          <w:t xml:space="preserve"> L.)</w:t>
        </w:r>
      </w:ins>
      <w:ins w:id="19" w:author="Fife, Austin (afife@uidaho.edu)" w:date="2018-04-26T19:05:00Z">
        <w:r w:rsidRPr="00FE1277">
          <w:rPr>
            <w:rFonts w:ascii="Adobe Caslon Pro" w:eastAsiaTheme="minorHAnsi" w:hAnsi="Adobe Caslon Pro" w:cstheme="minorBidi"/>
            <w:sz w:val="24"/>
            <w:rPrChange w:id="20" w:author="Fife, Austin (afife@uidaho.edu)" w:date="2018-04-26T19:41:00Z">
              <w:rPr>
                <w:rFonts w:ascii="Adobe Caslon Pro" w:eastAsiaTheme="minorHAnsi" w:hAnsi="Adobe Caslon Pro" w:cstheme="minorBidi"/>
              </w:rPr>
            </w:rPrChange>
          </w:rPr>
          <w:t xml:space="preserve"> </w:t>
        </w:r>
      </w:ins>
      <w:ins w:id="21" w:author="Fife, Austin (afife@uidaho.edu)" w:date="2018-04-26T19:19:00Z">
        <w:r w:rsidR="003F4794" w:rsidRPr="00FE1277">
          <w:rPr>
            <w:rFonts w:ascii="Adobe Caslon Pro" w:eastAsiaTheme="minorHAnsi" w:hAnsi="Adobe Caslon Pro" w:cstheme="minorBidi"/>
            <w:sz w:val="24"/>
            <w:rPrChange w:id="22" w:author="Fife, Austin (afife@uidaho.edu)" w:date="2018-04-26T19:41:00Z">
              <w:rPr>
                <w:rFonts w:ascii="Adobe Caslon Pro" w:eastAsiaTheme="minorHAnsi" w:hAnsi="Adobe Caslon Pro" w:cstheme="minorBidi"/>
              </w:rPr>
            </w:rPrChange>
          </w:rPr>
          <w:t xml:space="preserve">are an important part of </w:t>
        </w:r>
      </w:ins>
      <w:ins w:id="23" w:author="Fife, Austin (afife@uidaho.edu)" w:date="2018-04-26T19:05:00Z">
        <w:r w:rsidRPr="00FE1277">
          <w:rPr>
            <w:rFonts w:ascii="Adobe Caslon Pro" w:eastAsiaTheme="minorHAnsi" w:hAnsi="Adobe Caslon Pro" w:cstheme="minorBidi"/>
            <w:sz w:val="24"/>
            <w:rPrChange w:id="24" w:author="Fife, Austin (afife@uidaho.edu)" w:date="2018-04-26T19:41:00Z">
              <w:rPr>
                <w:rFonts w:ascii="Adobe Caslon Pro" w:eastAsiaTheme="minorHAnsi" w:hAnsi="Adobe Caslon Pro" w:cstheme="minorBidi"/>
              </w:rPr>
            </w:rPrChange>
          </w:rPr>
          <w:t>Idaho agriculture.</w:t>
        </w:r>
      </w:ins>
      <w:ins w:id="25" w:author="Fife, Austin (afife@uidaho.edu)" w:date="2018-04-26T19:08:00Z">
        <w:r w:rsidRPr="00FE1277">
          <w:rPr>
            <w:rFonts w:ascii="Adobe Caslon Pro" w:eastAsiaTheme="minorHAnsi" w:hAnsi="Adobe Caslon Pro" w:cstheme="minorBidi"/>
            <w:sz w:val="24"/>
            <w:rPrChange w:id="26" w:author="Fife, Austin (afife@uidaho.edu)" w:date="2018-04-26T19:41:00Z">
              <w:rPr>
                <w:rFonts w:ascii="Adobe Caslon Pro" w:eastAsiaTheme="minorHAnsi" w:hAnsi="Adobe Caslon Pro" w:cstheme="minorBidi"/>
              </w:rPr>
            </w:rPrChange>
          </w:rPr>
          <w:t xml:space="preserve"> </w:t>
        </w:r>
      </w:ins>
      <w:ins w:id="27" w:author="Fife, Austin (afife@uidaho.edu)" w:date="2018-04-26T19:34:00Z">
        <w:r w:rsidR="00F27DB6" w:rsidRPr="00FE1277">
          <w:rPr>
            <w:rFonts w:ascii="Adobe Caslon Pro" w:eastAsiaTheme="minorHAnsi" w:hAnsi="Adobe Caslon Pro" w:cstheme="minorBidi"/>
            <w:sz w:val="24"/>
            <w:rPrChange w:id="28" w:author="Fife, Austin (afife@uidaho.edu)" w:date="2018-04-26T19:41:00Z">
              <w:rPr>
                <w:rFonts w:ascii="Adobe Caslon Pro" w:eastAsiaTheme="minorHAnsi" w:hAnsi="Adobe Caslon Pro" w:cstheme="minorBidi"/>
              </w:rPr>
            </w:rPrChange>
          </w:rPr>
          <w:t xml:space="preserve"> Idaho is the largest producer of potatoes in the USA </w:t>
        </w:r>
      </w:ins>
      <w:ins w:id="29" w:author="Fife, Austin (afife@uidaho.edu)" w:date="2018-04-26T19:37:00Z">
        <w:r w:rsidR="00FE1277" w:rsidRPr="00FE1277">
          <w:rPr>
            <w:rFonts w:ascii="Adobe Caslon Pro" w:eastAsiaTheme="minorHAnsi" w:hAnsi="Adobe Caslon Pro" w:cstheme="minorBidi"/>
            <w:sz w:val="24"/>
            <w:rPrChange w:id="30" w:author="Fife, Austin (afife@uidaho.edu)" w:date="2018-04-26T19:41:00Z">
              <w:rPr>
                <w:rFonts w:ascii="Adobe Caslon Pro" w:eastAsiaTheme="minorHAnsi" w:hAnsi="Adobe Caslon Pro" w:cstheme="minorBidi"/>
              </w:rPr>
            </w:rPrChange>
          </w:rPr>
          <w:t>and</w:t>
        </w:r>
      </w:ins>
      <w:ins w:id="31" w:author="Fife, Austin (afife@uidaho.edu)" w:date="2018-04-26T19:35:00Z">
        <w:r w:rsidR="00F27DB6" w:rsidRPr="00FE1277">
          <w:rPr>
            <w:rFonts w:ascii="Adobe Caslon Pro" w:eastAsiaTheme="minorHAnsi" w:hAnsi="Adobe Caslon Pro" w:cstheme="minorBidi"/>
            <w:sz w:val="24"/>
            <w:rPrChange w:id="32" w:author="Fife, Austin (afife@uidaho.edu)" w:date="2018-04-26T19:41:00Z">
              <w:rPr>
                <w:rFonts w:ascii="Adobe Caslon Pro" w:eastAsiaTheme="minorHAnsi" w:hAnsi="Adobe Caslon Pro" w:cstheme="minorBidi"/>
              </w:rPr>
            </w:rPrChange>
          </w:rPr>
          <w:t xml:space="preserve"> for almost</w:t>
        </w:r>
      </w:ins>
      <w:ins w:id="33" w:author="Fife, Austin (afife@uidaho.edu)" w:date="2018-04-26T19:34:00Z">
        <w:r w:rsidR="00F27DB6" w:rsidRPr="00FE1277">
          <w:rPr>
            <w:rFonts w:ascii="Adobe Caslon Pro" w:eastAsiaTheme="minorHAnsi" w:hAnsi="Adobe Caslon Pro" w:cstheme="minorBidi"/>
            <w:sz w:val="24"/>
            <w:rPrChange w:id="34" w:author="Fife, Austin (afife@uidaho.edu)" w:date="2018-04-26T19:41:00Z">
              <w:rPr>
                <w:rFonts w:ascii="Adobe Caslon Pro" w:eastAsiaTheme="minorHAnsi" w:hAnsi="Adobe Caslon Pro" w:cstheme="minorBidi"/>
              </w:rPr>
            </w:rPrChange>
          </w:rPr>
          <w:t xml:space="preserve"> a third of total US production</w:t>
        </w:r>
      </w:ins>
      <w:ins w:id="35" w:author="Fife, Austin (afife@uidaho.edu)" w:date="2018-04-26T19:36:00Z">
        <w:r w:rsidR="00F27DB6" w:rsidRPr="00FE1277">
          <w:rPr>
            <w:rFonts w:ascii="Adobe Caslon Pro" w:eastAsiaTheme="minorHAnsi" w:hAnsi="Adobe Caslon Pro" w:cstheme="minorBidi"/>
            <w:sz w:val="24"/>
            <w:rPrChange w:id="36" w:author="Fife, Austin (afife@uidaho.edu)" w:date="2018-04-26T19:41:00Z">
              <w:rPr>
                <w:rFonts w:ascii="Adobe Caslon Pro" w:eastAsiaTheme="minorHAnsi" w:hAnsi="Adobe Caslon Pro" w:cstheme="minorBidi"/>
              </w:rPr>
            </w:rPrChange>
          </w:rPr>
          <w:t xml:space="preserve">. </w:t>
        </w:r>
      </w:ins>
      <w:ins w:id="37" w:author="Fife, Austin (afife@uidaho.edu)" w:date="2018-04-26T19:37:00Z">
        <w:r w:rsidR="00FE1277" w:rsidRPr="00FE1277">
          <w:rPr>
            <w:rFonts w:ascii="Adobe Caslon Pro" w:eastAsiaTheme="minorHAnsi" w:hAnsi="Adobe Caslon Pro" w:cstheme="minorBidi"/>
            <w:sz w:val="24"/>
            <w:rPrChange w:id="38" w:author="Fife, Austin (afife@uidaho.edu)" w:date="2018-04-26T19:41:00Z">
              <w:rPr>
                <w:rFonts w:ascii="Adobe Caslon Pro" w:eastAsiaTheme="minorHAnsi" w:hAnsi="Adobe Caslon Pro" w:cstheme="minorBidi"/>
              </w:rPr>
            </w:rPrChange>
          </w:rPr>
          <w:t xml:space="preserve">In 2017, </w:t>
        </w:r>
      </w:ins>
      <w:ins w:id="39" w:author="Fife, Austin (afife@uidaho.edu)" w:date="2018-04-26T19:36:00Z">
        <w:r w:rsidR="00F27DB6" w:rsidRPr="00FE1277">
          <w:rPr>
            <w:rFonts w:ascii="Adobe Caslon Pro" w:eastAsiaTheme="minorHAnsi" w:hAnsi="Adobe Caslon Pro" w:cstheme="minorBidi"/>
            <w:sz w:val="24"/>
            <w:rPrChange w:id="40" w:author="Fife, Austin (afife@uidaho.edu)" w:date="2018-04-26T19:41:00Z">
              <w:rPr>
                <w:rFonts w:ascii="Adobe Caslon Pro" w:eastAsiaTheme="minorHAnsi" w:hAnsi="Adobe Caslon Pro" w:cstheme="minorBidi"/>
              </w:rPr>
            </w:rPrChange>
          </w:rPr>
          <w:t>Idaho</w:t>
        </w:r>
      </w:ins>
      <w:ins w:id="41" w:author="Fife, Austin (afife@uidaho.edu)" w:date="2018-04-26T19:35:00Z">
        <w:r w:rsidR="00F27DB6" w:rsidRPr="00FE1277">
          <w:rPr>
            <w:rFonts w:ascii="Adobe Caslon Pro" w:eastAsiaTheme="minorHAnsi" w:hAnsi="Adobe Caslon Pro" w:cstheme="minorBidi"/>
            <w:sz w:val="24"/>
            <w:rPrChange w:id="42" w:author="Fife, Austin (afife@uidaho.edu)" w:date="2018-04-26T19:41:00Z">
              <w:rPr>
                <w:rFonts w:ascii="Adobe Caslon Pro" w:eastAsiaTheme="minorHAnsi" w:hAnsi="Adobe Caslon Pro" w:cstheme="minorBidi"/>
              </w:rPr>
            </w:rPrChange>
          </w:rPr>
          <w:t xml:space="preserve"> produc</w:t>
        </w:r>
      </w:ins>
      <w:ins w:id="43" w:author="Fife, Austin (afife@uidaho.edu)" w:date="2018-04-26T19:36:00Z">
        <w:r w:rsidR="00FE1277" w:rsidRPr="00FE1277">
          <w:rPr>
            <w:rFonts w:ascii="Adobe Caslon Pro" w:eastAsiaTheme="minorHAnsi" w:hAnsi="Adobe Caslon Pro" w:cstheme="minorBidi"/>
            <w:sz w:val="24"/>
            <w:rPrChange w:id="44" w:author="Fife, Austin (afife@uidaho.edu)" w:date="2018-04-26T19:41:00Z">
              <w:rPr>
                <w:rFonts w:ascii="Adobe Caslon Pro" w:eastAsiaTheme="minorHAnsi" w:hAnsi="Adobe Caslon Pro" w:cstheme="minorBidi"/>
              </w:rPr>
            </w:rPrChange>
          </w:rPr>
          <w:t>ed</w:t>
        </w:r>
      </w:ins>
      <w:ins w:id="45" w:author="Fife, Austin (afife@uidaho.edu)" w:date="2018-04-26T19:35:00Z">
        <w:r w:rsidR="00F27DB6" w:rsidRPr="00FE1277">
          <w:rPr>
            <w:rFonts w:ascii="Adobe Caslon Pro" w:eastAsiaTheme="minorHAnsi" w:hAnsi="Adobe Caslon Pro" w:cstheme="minorBidi"/>
            <w:sz w:val="24"/>
            <w:rPrChange w:id="46" w:author="Fife, Austin (afife@uidaho.edu)" w:date="2018-04-26T19:41:00Z">
              <w:rPr>
                <w:rFonts w:ascii="Adobe Caslon Pro" w:eastAsiaTheme="minorHAnsi" w:hAnsi="Adobe Caslon Pro" w:cstheme="minorBidi"/>
              </w:rPr>
            </w:rPrChange>
          </w:rPr>
          <w:t xml:space="preserve"> more than 131 million cwt of potatoes</w:t>
        </w:r>
      </w:ins>
      <w:ins w:id="47" w:author="Fife, Austin (afife@uidaho.edu)" w:date="2018-04-26T19:36:00Z">
        <w:r w:rsidR="00FE1277" w:rsidRPr="00FE1277">
          <w:rPr>
            <w:rFonts w:ascii="Adobe Caslon Pro" w:eastAsiaTheme="minorHAnsi" w:hAnsi="Adobe Caslon Pro" w:cstheme="minorBidi"/>
            <w:sz w:val="24"/>
            <w:rPrChange w:id="48" w:author="Fife, Austin (afife@uidaho.edu)" w:date="2018-04-26T19:41:00Z">
              <w:rPr>
                <w:rFonts w:ascii="Adobe Caslon Pro" w:eastAsiaTheme="minorHAnsi" w:hAnsi="Adobe Caslon Pro" w:cstheme="minorBidi"/>
              </w:rPr>
            </w:rPrChange>
          </w:rPr>
          <w:t>,</w:t>
        </w:r>
      </w:ins>
      <w:ins w:id="49" w:author="Fife, Austin (afife@uidaho.edu)" w:date="2018-04-26T19:37:00Z">
        <w:r w:rsidR="00FE1277" w:rsidRPr="00FE1277">
          <w:rPr>
            <w:rFonts w:ascii="Adobe Caslon Pro" w:eastAsiaTheme="minorHAnsi" w:hAnsi="Adobe Caslon Pro" w:cstheme="minorBidi"/>
            <w:sz w:val="24"/>
            <w:rPrChange w:id="50" w:author="Fife, Austin (afife@uidaho.edu)" w:date="2018-04-26T19:41:00Z">
              <w:rPr>
                <w:rFonts w:ascii="Adobe Caslon Pro" w:eastAsiaTheme="minorHAnsi" w:hAnsi="Adobe Caslon Pro" w:cstheme="minorBidi"/>
              </w:rPr>
            </w:rPrChange>
          </w:rPr>
          <w:t xml:space="preserve"> estimated to be</w:t>
        </w:r>
      </w:ins>
      <w:ins w:id="51" w:author="Fife, Austin (afife@uidaho.edu)" w:date="2018-04-26T19:36:00Z">
        <w:r w:rsidR="00FE1277" w:rsidRPr="00FE1277">
          <w:rPr>
            <w:rFonts w:ascii="Adobe Caslon Pro" w:eastAsiaTheme="minorHAnsi" w:hAnsi="Adobe Caslon Pro" w:cstheme="minorBidi"/>
            <w:sz w:val="24"/>
            <w:rPrChange w:id="52" w:author="Fife, Austin (afife@uidaho.edu)" w:date="2018-04-26T19:41:00Z">
              <w:rPr>
                <w:rFonts w:ascii="Adobe Caslon Pro" w:eastAsiaTheme="minorHAnsi" w:hAnsi="Adobe Caslon Pro" w:cstheme="minorBidi"/>
              </w:rPr>
            </w:rPrChange>
          </w:rPr>
          <w:t xml:space="preserve"> worth over </w:t>
        </w:r>
      </w:ins>
      <w:ins w:id="53" w:author="Fife, Austin (afife@uidaho.edu)" w:date="2018-04-26T19:37:00Z">
        <w:r w:rsidR="00FE1277" w:rsidRPr="00FE1277">
          <w:rPr>
            <w:rFonts w:ascii="Adobe Caslon Pro" w:eastAsiaTheme="minorHAnsi" w:hAnsi="Adobe Caslon Pro" w:cstheme="minorBidi"/>
            <w:sz w:val="24"/>
            <w:rPrChange w:id="54" w:author="Fife, Austin (afife@uidaho.edu)" w:date="2018-04-26T19:41:00Z">
              <w:rPr>
                <w:rFonts w:ascii="Adobe Caslon Pro" w:eastAsiaTheme="minorHAnsi" w:hAnsi="Adobe Caslon Pro" w:cstheme="minorBidi"/>
              </w:rPr>
            </w:rPrChange>
          </w:rPr>
          <w:t>a</w:t>
        </w:r>
      </w:ins>
      <w:ins w:id="55" w:author="Fife, Austin (afife@uidaho.edu)" w:date="2018-04-26T19:36:00Z">
        <w:r w:rsidR="00FE1277" w:rsidRPr="00FE1277">
          <w:rPr>
            <w:rFonts w:ascii="Adobe Caslon Pro" w:eastAsiaTheme="minorHAnsi" w:hAnsi="Adobe Caslon Pro" w:cstheme="minorBidi"/>
            <w:sz w:val="24"/>
            <w:rPrChange w:id="56" w:author="Fife, Austin (afife@uidaho.edu)" w:date="2018-04-26T19:41:00Z">
              <w:rPr>
                <w:rFonts w:ascii="Adobe Caslon Pro" w:eastAsiaTheme="minorHAnsi" w:hAnsi="Adobe Caslon Pro" w:cstheme="minorBidi"/>
              </w:rPr>
            </w:rPrChange>
          </w:rPr>
          <w:t xml:space="preserve"> billion dollars</w:t>
        </w:r>
      </w:ins>
      <w:ins w:id="57" w:author="Fife, Austin (afife@uidaho.edu)" w:date="2018-04-26T19:35:00Z">
        <w:r w:rsidR="00F27DB6" w:rsidRPr="00FE1277">
          <w:rPr>
            <w:rFonts w:ascii="Adobe Caslon Pro" w:eastAsiaTheme="minorHAnsi" w:hAnsi="Adobe Caslon Pro" w:cstheme="minorBidi"/>
            <w:sz w:val="24"/>
            <w:rPrChange w:id="58" w:author="Fife, Austin (afife@uidaho.edu)" w:date="2018-04-26T19:41:00Z">
              <w:rPr>
                <w:rFonts w:ascii="Adobe Caslon Pro" w:eastAsiaTheme="minorHAnsi" w:hAnsi="Adobe Caslon Pro" w:cstheme="minorBidi"/>
              </w:rPr>
            </w:rPrChange>
          </w:rPr>
          <w:t xml:space="preserve"> </w:t>
        </w:r>
      </w:ins>
      <w:ins w:id="59" w:author="Fife, Austin (afife@uidaho.edu)" w:date="2018-04-26T19:34:00Z">
        <w:r w:rsidR="00F27DB6" w:rsidRPr="00FE1277">
          <w:rPr>
            <w:rFonts w:ascii="Adobe Caslon Pro" w:eastAsiaTheme="minorHAnsi" w:hAnsi="Adobe Caslon Pro" w:cstheme="minorBidi"/>
            <w:sz w:val="24"/>
            <w:rPrChange w:id="60" w:author="Fife, Austin (afife@uidaho.edu)" w:date="2018-04-26T19:41:00Z">
              <w:rPr>
                <w:rFonts w:ascii="Adobe Caslon Pro" w:eastAsiaTheme="minorHAnsi" w:hAnsi="Adobe Caslon Pro" w:cstheme="minorBidi"/>
              </w:rPr>
            </w:rPrChange>
          </w:rPr>
          <w:t xml:space="preserve">(USDA 2017).  </w:t>
        </w:r>
      </w:ins>
    </w:p>
    <w:p w14:paraId="1860C2C2" w14:textId="3739CC70" w:rsidR="00994DBF" w:rsidRPr="00603966" w:rsidRDefault="00332D64" w:rsidP="00994DBF">
      <w:pPr>
        <w:widowControl w:val="0"/>
        <w:autoSpaceDE w:val="0"/>
        <w:autoSpaceDN w:val="0"/>
        <w:adjustRightInd w:val="0"/>
        <w:spacing w:after="0" w:line="240" w:lineRule="auto"/>
        <w:rPr>
          <w:ins w:id="61" w:author="Fife, Austin (afife@uidaho.edu)" w:date="2018-04-26T21:51:00Z"/>
          <w:rFonts w:ascii="Adobe Caslon Pro" w:hAnsi="Adobe Caslon Pro"/>
          <w:sz w:val="24"/>
          <w:szCs w:val="24"/>
        </w:rPr>
      </w:pPr>
      <w:r w:rsidRPr="00F27DB6">
        <w:rPr>
          <w:rFonts w:ascii="Adobe Caslon Pro" w:hAnsi="Adobe Caslon Pro"/>
          <w:sz w:val="24"/>
          <w:szCs w:val="24"/>
          <w:lang w:val="x-none"/>
          <w:rPrChange w:id="62" w:author="Fife, Austin (afife@uidaho.edu)" w:date="2018-04-26T19:30:00Z">
            <w:rPr>
              <w:rFonts w:ascii="Times New Roman" w:hAnsi="Times New Roman"/>
              <w:sz w:val="24"/>
              <w:szCs w:val="24"/>
              <w:lang w:val="x-none"/>
            </w:rPr>
          </w:rPrChange>
        </w:rPr>
        <w:t xml:space="preserve">The potato/tomato psyllid, </w:t>
      </w:r>
      <w:proofErr w:type="spellStart"/>
      <w:r w:rsidRPr="00F27DB6">
        <w:rPr>
          <w:rFonts w:ascii="Adobe Caslon Pro" w:hAnsi="Adobe Caslon Pro"/>
          <w:i/>
          <w:sz w:val="24"/>
          <w:szCs w:val="24"/>
          <w:lang w:val="x-none"/>
          <w:rPrChange w:id="63" w:author="Fife, Austin (afife@uidaho.edu)" w:date="2018-04-26T19:30:00Z">
            <w:rPr>
              <w:rFonts w:ascii="Times New Roman" w:hAnsi="Times New Roman"/>
              <w:i/>
              <w:sz w:val="24"/>
              <w:szCs w:val="24"/>
              <w:lang w:val="x-none"/>
            </w:rPr>
          </w:rPrChange>
        </w:rPr>
        <w:t>Bactericera</w:t>
      </w:r>
      <w:proofErr w:type="spellEnd"/>
      <w:r w:rsidRPr="00F27DB6">
        <w:rPr>
          <w:rFonts w:ascii="Adobe Caslon Pro" w:hAnsi="Adobe Caslon Pro"/>
          <w:i/>
          <w:sz w:val="24"/>
          <w:szCs w:val="24"/>
          <w:lang w:val="x-none"/>
          <w:rPrChange w:id="64" w:author="Fife, Austin (afife@uidaho.edu)" w:date="2018-04-26T19:30:00Z">
            <w:rPr>
              <w:rFonts w:ascii="Times New Roman" w:hAnsi="Times New Roman"/>
              <w:i/>
              <w:sz w:val="24"/>
              <w:szCs w:val="24"/>
              <w:lang w:val="x-none"/>
            </w:rPr>
          </w:rPrChange>
        </w:rPr>
        <w:t xml:space="preserve"> </w:t>
      </w:r>
      <w:proofErr w:type="spellStart"/>
      <w:r w:rsidRPr="00F27DB6">
        <w:rPr>
          <w:rFonts w:ascii="Adobe Caslon Pro" w:hAnsi="Adobe Caslon Pro"/>
          <w:i/>
          <w:sz w:val="24"/>
          <w:szCs w:val="24"/>
          <w:lang w:val="x-none"/>
          <w:rPrChange w:id="65" w:author="Fife, Austin (afife@uidaho.edu)" w:date="2018-04-26T19:30:00Z">
            <w:rPr>
              <w:rFonts w:ascii="Times New Roman" w:hAnsi="Times New Roman"/>
              <w:i/>
              <w:sz w:val="24"/>
              <w:szCs w:val="24"/>
              <w:lang w:val="x-none"/>
            </w:rPr>
          </w:rPrChange>
        </w:rPr>
        <w:t>cockerelli</w:t>
      </w:r>
      <w:proofErr w:type="spellEnd"/>
      <w:r w:rsidRPr="00F27DB6">
        <w:rPr>
          <w:rFonts w:ascii="Adobe Caslon Pro" w:hAnsi="Adobe Caslon Pro"/>
          <w:sz w:val="24"/>
          <w:szCs w:val="24"/>
          <w:lang w:val="x-none"/>
          <w:rPrChange w:id="66" w:author="Fife, Austin (afife@uidaho.edu)" w:date="2018-04-26T19:30:00Z">
            <w:rPr>
              <w:rFonts w:ascii="Times New Roman" w:hAnsi="Times New Roman"/>
              <w:sz w:val="24"/>
              <w:szCs w:val="24"/>
              <w:lang w:val="x-none"/>
            </w:rPr>
          </w:rPrChange>
        </w:rPr>
        <w:t xml:space="preserve"> (</w:t>
      </w:r>
      <w:proofErr w:type="spellStart"/>
      <w:r w:rsidRPr="00F27DB6">
        <w:rPr>
          <w:rFonts w:ascii="Adobe Caslon Pro" w:hAnsi="Adobe Caslon Pro"/>
          <w:sz w:val="24"/>
          <w:szCs w:val="24"/>
          <w:lang w:val="x-none"/>
          <w:rPrChange w:id="67" w:author="Fife, Austin (afife@uidaho.edu)" w:date="2018-04-26T19:30:00Z">
            <w:rPr>
              <w:rFonts w:ascii="Times New Roman" w:hAnsi="Times New Roman"/>
              <w:sz w:val="24"/>
              <w:szCs w:val="24"/>
              <w:lang w:val="x-none"/>
            </w:rPr>
          </w:rPrChange>
        </w:rPr>
        <w:t>Šulc</w:t>
      </w:r>
      <w:proofErr w:type="spellEnd"/>
      <w:r w:rsidRPr="00F27DB6">
        <w:rPr>
          <w:rFonts w:ascii="Adobe Caslon Pro" w:hAnsi="Adobe Caslon Pro"/>
          <w:sz w:val="24"/>
          <w:szCs w:val="24"/>
          <w:lang w:val="x-none"/>
          <w:rPrChange w:id="68" w:author="Fife, Austin (afife@uidaho.edu)" w:date="2018-04-26T19:30:00Z">
            <w:rPr>
              <w:rFonts w:ascii="Times New Roman" w:hAnsi="Times New Roman"/>
              <w:sz w:val="24"/>
              <w:szCs w:val="24"/>
              <w:lang w:val="x-none"/>
            </w:rPr>
          </w:rPrChange>
        </w:rPr>
        <w:t xml:space="preserve">), (Hemiptera: </w:t>
      </w:r>
      <w:proofErr w:type="spellStart"/>
      <w:r w:rsidR="00666AC0" w:rsidRPr="00F27DB6">
        <w:rPr>
          <w:rFonts w:ascii="Adobe Caslon Pro" w:hAnsi="Adobe Caslon Pro"/>
          <w:sz w:val="24"/>
          <w:szCs w:val="24"/>
          <w:rPrChange w:id="69" w:author="Fife, Austin (afife@uidaho.edu)" w:date="2018-04-26T19:30:00Z">
            <w:rPr>
              <w:rFonts w:ascii="Times New Roman" w:hAnsi="Times New Roman"/>
              <w:sz w:val="24"/>
              <w:szCs w:val="24"/>
            </w:rPr>
          </w:rPrChange>
        </w:rPr>
        <w:t>Triozidae</w:t>
      </w:r>
      <w:proofErr w:type="spellEnd"/>
      <w:r w:rsidRPr="00F27DB6">
        <w:rPr>
          <w:rFonts w:ascii="Adobe Caslon Pro" w:hAnsi="Adobe Caslon Pro"/>
          <w:sz w:val="24"/>
          <w:szCs w:val="24"/>
          <w:lang w:val="x-none"/>
          <w:rPrChange w:id="70" w:author="Fife, Austin (afife@uidaho.edu)" w:date="2018-04-26T19:30:00Z">
            <w:rPr>
              <w:rFonts w:ascii="Times New Roman" w:hAnsi="Times New Roman"/>
              <w:sz w:val="24"/>
              <w:szCs w:val="24"/>
              <w:lang w:val="x-none"/>
            </w:rPr>
          </w:rPrChange>
        </w:rPr>
        <w:t>)</w:t>
      </w:r>
      <w:ins w:id="71" w:author="Fife, Austin (afife@uidaho.edu)" w:date="2018-04-26T19:48:00Z">
        <w:r w:rsidR="00135381">
          <w:rPr>
            <w:rFonts w:ascii="Adobe Caslon Pro" w:hAnsi="Adobe Caslon Pro"/>
            <w:sz w:val="24"/>
            <w:szCs w:val="24"/>
          </w:rPr>
          <w:t xml:space="preserve"> </w:t>
        </w:r>
      </w:ins>
      <w:ins w:id="72" w:author="Fife, Austin (afife@uidaho.edu)" w:date="2018-04-26T19:53:00Z">
        <w:r w:rsidR="00135381">
          <w:rPr>
            <w:rFonts w:ascii="Adobe Caslon Pro" w:hAnsi="Adobe Caslon Pro"/>
            <w:sz w:val="24"/>
            <w:szCs w:val="24"/>
          </w:rPr>
          <w:t xml:space="preserve">was </w:t>
        </w:r>
      </w:ins>
      <w:ins w:id="73" w:author="Fife, Austin (afife@uidaho.edu)" w:date="2018-04-26T19:54:00Z">
        <w:r w:rsidR="00135381">
          <w:rPr>
            <w:rFonts w:ascii="Adobe Caslon Pro" w:hAnsi="Adobe Caslon Pro"/>
            <w:sz w:val="24"/>
            <w:szCs w:val="24"/>
          </w:rPr>
          <w:t xml:space="preserve">described by Dr. Karel </w:t>
        </w:r>
        <w:proofErr w:type="spellStart"/>
        <w:r w:rsidR="00135381" w:rsidRPr="00143843">
          <w:rPr>
            <w:rFonts w:ascii="Adobe Caslon Pro" w:hAnsi="Adobe Caslon Pro"/>
            <w:sz w:val="24"/>
            <w:szCs w:val="24"/>
            <w:lang w:val="x-none"/>
          </w:rPr>
          <w:t>Šulc</w:t>
        </w:r>
        <w:proofErr w:type="spellEnd"/>
        <w:r w:rsidR="00135381">
          <w:rPr>
            <w:rFonts w:ascii="Adobe Caslon Pro" w:hAnsi="Adobe Caslon Pro"/>
            <w:sz w:val="24"/>
            <w:szCs w:val="24"/>
          </w:rPr>
          <w:t xml:space="preserve"> in 1909, from a specimen </w:t>
        </w:r>
      </w:ins>
      <w:ins w:id="74" w:author="Fife, Austin (afife@uidaho.edu)" w:date="2018-04-26T19:55:00Z">
        <w:r w:rsidR="00135381">
          <w:rPr>
            <w:rFonts w:ascii="Adobe Caslon Pro" w:hAnsi="Adobe Caslon Pro"/>
            <w:sz w:val="24"/>
            <w:szCs w:val="24"/>
          </w:rPr>
          <w:t xml:space="preserve">given to him by T. D. A. </w:t>
        </w:r>
        <w:proofErr w:type="spellStart"/>
        <w:r w:rsidR="00135381">
          <w:rPr>
            <w:rFonts w:ascii="Adobe Caslon Pro" w:hAnsi="Adobe Caslon Pro"/>
            <w:sz w:val="24"/>
            <w:szCs w:val="24"/>
          </w:rPr>
          <w:t>Cockerell</w:t>
        </w:r>
      </w:ins>
      <w:proofErr w:type="spellEnd"/>
      <w:ins w:id="75" w:author="Fife, Austin (afife@uidaho.edu)" w:date="2018-04-26T19:56:00Z">
        <w:r w:rsidR="00135381">
          <w:rPr>
            <w:rFonts w:ascii="Adobe Caslon Pro" w:hAnsi="Adobe Caslon Pro"/>
            <w:sz w:val="24"/>
            <w:szCs w:val="24"/>
          </w:rPr>
          <w:t xml:space="preserve"> </w:t>
        </w:r>
        <w:r w:rsidR="00135381" w:rsidRPr="00143843">
          <w:rPr>
            <w:rFonts w:ascii="Adobe Caslon Pro" w:hAnsi="Adobe Caslon Pro"/>
            <w:sz w:val="24"/>
            <w:szCs w:val="24"/>
            <w:lang w:val="x-none"/>
          </w:rPr>
          <w:t>(</w:t>
        </w:r>
        <w:proofErr w:type="spellStart"/>
        <w:r w:rsidR="00135381" w:rsidRPr="00143843">
          <w:rPr>
            <w:rFonts w:ascii="Adobe Caslon Pro" w:hAnsi="Adobe Caslon Pro"/>
            <w:sz w:val="24"/>
            <w:szCs w:val="24"/>
            <w:lang w:val="x-none"/>
          </w:rPr>
          <w:t>Šulc</w:t>
        </w:r>
        <w:proofErr w:type="spellEnd"/>
        <w:r w:rsidR="00135381">
          <w:rPr>
            <w:rFonts w:ascii="Adobe Caslon Pro" w:hAnsi="Adobe Caslon Pro"/>
            <w:sz w:val="24"/>
            <w:szCs w:val="24"/>
          </w:rPr>
          <w:t xml:space="preserve"> 1909</w:t>
        </w:r>
        <w:r w:rsidR="00135381" w:rsidRPr="00143843">
          <w:rPr>
            <w:rFonts w:ascii="Adobe Caslon Pro" w:hAnsi="Adobe Caslon Pro"/>
            <w:sz w:val="24"/>
            <w:szCs w:val="24"/>
            <w:lang w:val="x-none"/>
          </w:rPr>
          <w:t>)</w:t>
        </w:r>
      </w:ins>
      <w:ins w:id="76" w:author="Fife, Austin (afife@uidaho.edu)" w:date="2018-04-26T19:55:00Z">
        <w:r w:rsidR="00135381">
          <w:rPr>
            <w:rFonts w:ascii="Adobe Caslon Pro" w:hAnsi="Adobe Caslon Pro"/>
            <w:sz w:val="24"/>
            <w:szCs w:val="24"/>
          </w:rPr>
          <w:t xml:space="preserve">. </w:t>
        </w:r>
      </w:ins>
      <w:ins w:id="77" w:author="Fife, Austin (afife@uidaho.edu)" w:date="2018-04-26T19:54:00Z">
        <w:r w:rsidR="00135381">
          <w:rPr>
            <w:rFonts w:ascii="Adobe Caslon Pro" w:hAnsi="Adobe Caslon Pro"/>
            <w:sz w:val="24"/>
            <w:szCs w:val="24"/>
          </w:rPr>
          <w:t xml:space="preserve"> </w:t>
        </w:r>
      </w:ins>
      <w:ins w:id="78" w:author="Fife, Austin (afife@uidaho.edu)" w:date="2018-04-26T19:56:00Z">
        <w:r w:rsidR="00135381">
          <w:rPr>
            <w:rFonts w:ascii="Adobe Caslon Pro" w:hAnsi="Adobe Caslon Pro"/>
            <w:i/>
            <w:sz w:val="24"/>
            <w:szCs w:val="24"/>
          </w:rPr>
          <w:t xml:space="preserve">B. </w:t>
        </w:r>
        <w:proofErr w:type="spellStart"/>
        <w:r w:rsidR="00135381">
          <w:rPr>
            <w:rFonts w:ascii="Adobe Caslon Pro" w:hAnsi="Adobe Caslon Pro"/>
            <w:i/>
            <w:sz w:val="24"/>
            <w:szCs w:val="24"/>
          </w:rPr>
          <w:t>cockerelli</w:t>
        </w:r>
        <w:proofErr w:type="spellEnd"/>
        <w:r w:rsidR="00135381">
          <w:rPr>
            <w:rFonts w:ascii="Adobe Caslon Pro" w:hAnsi="Adobe Caslon Pro"/>
            <w:i/>
            <w:sz w:val="24"/>
            <w:szCs w:val="24"/>
          </w:rPr>
          <w:t xml:space="preserve"> </w:t>
        </w:r>
        <w:r w:rsidR="00135381">
          <w:rPr>
            <w:rFonts w:ascii="Adobe Caslon Pro" w:hAnsi="Adobe Caslon Pro"/>
            <w:sz w:val="24"/>
            <w:szCs w:val="24"/>
          </w:rPr>
          <w:t>i</w:t>
        </w:r>
      </w:ins>
      <w:ins w:id="79" w:author="Fife, Austin (afife@uidaho.edu)" w:date="2018-04-26T19:51:00Z">
        <w:r w:rsidR="00135381">
          <w:rPr>
            <w:rFonts w:ascii="Adobe Caslon Pro" w:hAnsi="Adobe Caslon Pro"/>
            <w:sz w:val="24"/>
            <w:szCs w:val="24"/>
          </w:rPr>
          <w:t xml:space="preserve">s a small </w:t>
        </w:r>
      </w:ins>
      <w:proofErr w:type="spellStart"/>
      <w:ins w:id="80" w:author="Fife, Austin (afife@uidaho.edu)" w:date="2018-04-26T19:52:00Z">
        <w:r w:rsidR="00135381">
          <w:rPr>
            <w:rFonts w:ascii="Adobe Caslon Pro" w:hAnsi="Adobe Caslon Pro"/>
            <w:sz w:val="24"/>
            <w:szCs w:val="24"/>
          </w:rPr>
          <w:t>sterno</w:t>
        </w:r>
      </w:ins>
      <w:ins w:id="81" w:author="Fife, Austin (afife@uidaho.edu)" w:date="2018-04-26T19:51:00Z">
        <w:r w:rsidR="00135381" w:rsidRPr="00135381">
          <w:rPr>
            <w:rFonts w:ascii="Adobe Caslon Pro" w:hAnsi="Adobe Caslon Pro"/>
            <w:sz w:val="24"/>
            <w:szCs w:val="24"/>
          </w:rPr>
          <w:t>rrhyncha</w:t>
        </w:r>
        <w:r w:rsidR="00135381">
          <w:rPr>
            <w:rFonts w:ascii="Adobe Caslon Pro" w:hAnsi="Adobe Caslon Pro"/>
            <w:sz w:val="24"/>
            <w:szCs w:val="24"/>
          </w:rPr>
          <w:t>n</w:t>
        </w:r>
        <w:proofErr w:type="spellEnd"/>
        <w:r w:rsidR="00135381">
          <w:rPr>
            <w:rFonts w:ascii="Adobe Caslon Pro" w:hAnsi="Adobe Caslon Pro"/>
            <w:sz w:val="24"/>
            <w:szCs w:val="24"/>
          </w:rPr>
          <w:t xml:space="preserve"> pest of </w:t>
        </w:r>
        <w:proofErr w:type="spellStart"/>
        <w:r w:rsidR="00135381">
          <w:rPr>
            <w:rFonts w:ascii="Adobe Caslon Pro" w:hAnsi="Adobe Caslon Pro"/>
            <w:sz w:val="24"/>
            <w:szCs w:val="24"/>
          </w:rPr>
          <w:t>solanaceous</w:t>
        </w:r>
        <w:proofErr w:type="spellEnd"/>
        <w:r w:rsidR="00135381">
          <w:rPr>
            <w:rFonts w:ascii="Adobe Caslon Pro" w:hAnsi="Adobe Caslon Pro"/>
            <w:sz w:val="24"/>
            <w:szCs w:val="24"/>
          </w:rPr>
          <w:t xml:space="preserve"> crops</w:t>
        </w:r>
      </w:ins>
      <w:ins w:id="82" w:author="Fife, Austin (afife@uidaho.edu)" w:date="2018-04-26T19:57:00Z">
        <w:r w:rsidR="00DA4C16">
          <w:rPr>
            <w:rFonts w:ascii="Adobe Caslon Pro" w:hAnsi="Adobe Caslon Pro"/>
            <w:sz w:val="24"/>
            <w:szCs w:val="24"/>
          </w:rPr>
          <w:t xml:space="preserve"> </w:t>
        </w:r>
      </w:ins>
      <w:ins w:id="83" w:author="Fife, Austin (afife@uidaho.edu)" w:date="2018-04-26T19:52:00Z">
        <w:r w:rsidR="00135381">
          <w:rPr>
            <w:rFonts w:ascii="Adobe Caslon Pro" w:hAnsi="Adobe Caslon Pro"/>
            <w:sz w:val="24"/>
            <w:szCs w:val="24"/>
          </w:rPr>
          <w:t>(</w:t>
        </w:r>
      </w:ins>
      <w:ins w:id="84" w:author="Fife, Austin (afife@uidaho.edu)" w:date="2018-04-26T20:22:00Z">
        <w:r w:rsidR="00E1640F">
          <w:rPr>
            <w:rFonts w:ascii="Adobe Caslon Pro" w:hAnsi="Adobe Caslon Pro"/>
            <w:sz w:val="24"/>
            <w:szCs w:val="24"/>
          </w:rPr>
          <w:t xml:space="preserve">Martin 2008, </w:t>
        </w:r>
      </w:ins>
      <w:ins w:id="85" w:author="Fife, Austin (afife@uidaho.edu)" w:date="2018-04-26T20:26:00Z">
        <w:r w:rsidR="00E1640F">
          <w:rPr>
            <w:rFonts w:ascii="Adobe Caslon Pro" w:hAnsi="Adobe Caslon Pro"/>
            <w:sz w:val="24"/>
            <w:szCs w:val="24"/>
          </w:rPr>
          <w:t xml:space="preserve">Knowlton and Thomas 1934, </w:t>
        </w:r>
      </w:ins>
      <w:ins w:id="86" w:author="Fife, Austin (afife@uidaho.edu)" w:date="2018-04-26T19:57:00Z">
        <w:r w:rsidR="00DA4C16">
          <w:rPr>
            <w:rFonts w:ascii="Adobe Caslon Pro" w:hAnsi="Adobe Caslon Pro"/>
            <w:sz w:val="24"/>
            <w:szCs w:val="24"/>
          </w:rPr>
          <w:t xml:space="preserve">Wallis </w:t>
        </w:r>
      </w:ins>
      <w:ins w:id="87" w:author="Fife, Austin (afife@uidaho.edu)" w:date="2018-04-26T20:00:00Z">
        <w:r w:rsidR="00DA4C16">
          <w:rPr>
            <w:rFonts w:ascii="Adobe Caslon Pro" w:hAnsi="Adobe Caslon Pro"/>
            <w:sz w:val="24"/>
            <w:szCs w:val="24"/>
          </w:rPr>
          <w:t>1955)</w:t>
        </w:r>
      </w:ins>
      <w:ins w:id="88" w:author="Fife, Austin (afife@uidaho.edu)" w:date="2018-04-26T20:04:00Z">
        <w:r w:rsidR="00DA4C16">
          <w:rPr>
            <w:rFonts w:ascii="Adobe Caslon Pro" w:hAnsi="Adobe Caslon Pro"/>
            <w:sz w:val="24"/>
            <w:szCs w:val="24"/>
          </w:rPr>
          <w:t>.</w:t>
        </w:r>
      </w:ins>
      <w:ins w:id="89" w:author="Fife, Austin (afife@uidaho.edu)" w:date="2018-04-26T20:06:00Z">
        <w:r w:rsidR="00F20573">
          <w:rPr>
            <w:rFonts w:ascii="Adobe Caslon Pro" w:hAnsi="Adobe Caslon Pro"/>
            <w:sz w:val="24"/>
            <w:szCs w:val="24"/>
          </w:rPr>
          <w:t xml:space="preserve"> </w:t>
        </w:r>
      </w:ins>
      <w:ins w:id="90" w:author="Fife, Austin (afife@uidaho.edu)" w:date="2018-04-26T20:17:00Z">
        <w:r w:rsidR="00E1640F">
          <w:rPr>
            <w:rFonts w:ascii="Adobe Caslon Pro" w:hAnsi="Adobe Caslon Pro"/>
            <w:i/>
            <w:sz w:val="24"/>
            <w:szCs w:val="24"/>
          </w:rPr>
          <w:t xml:space="preserve">B. </w:t>
        </w:r>
        <w:proofErr w:type="spellStart"/>
        <w:r w:rsidR="00E1640F">
          <w:rPr>
            <w:rFonts w:ascii="Adobe Caslon Pro" w:hAnsi="Adobe Caslon Pro"/>
            <w:i/>
            <w:sz w:val="24"/>
            <w:szCs w:val="24"/>
          </w:rPr>
          <w:t>cockerelli</w:t>
        </w:r>
        <w:proofErr w:type="spellEnd"/>
        <w:r w:rsidR="00E1640F">
          <w:rPr>
            <w:rFonts w:ascii="Adobe Caslon Pro" w:hAnsi="Adobe Caslon Pro"/>
            <w:i/>
            <w:sz w:val="24"/>
            <w:szCs w:val="24"/>
          </w:rPr>
          <w:t xml:space="preserve"> </w:t>
        </w:r>
        <w:r w:rsidR="00E1640F">
          <w:rPr>
            <w:rFonts w:ascii="Adobe Caslon Pro" w:hAnsi="Adobe Caslon Pro"/>
            <w:sz w:val="24"/>
            <w:szCs w:val="24"/>
          </w:rPr>
          <w:t>was first disco</w:t>
        </w:r>
      </w:ins>
      <w:ins w:id="91" w:author="Fife, Austin (afife@uidaho.edu)" w:date="2018-04-26T20:18:00Z">
        <w:r w:rsidR="00E1640F">
          <w:rPr>
            <w:rFonts w:ascii="Adobe Caslon Pro" w:hAnsi="Adobe Caslon Pro"/>
            <w:sz w:val="24"/>
            <w:szCs w:val="24"/>
          </w:rPr>
          <w:t xml:space="preserve">vered in Colorado </w:t>
        </w:r>
        <w:r w:rsidR="00E1640F" w:rsidRPr="00143843">
          <w:rPr>
            <w:rFonts w:ascii="Adobe Caslon Pro" w:hAnsi="Adobe Caslon Pro"/>
            <w:sz w:val="24"/>
            <w:szCs w:val="24"/>
            <w:lang w:val="x-none"/>
          </w:rPr>
          <w:t>(</w:t>
        </w:r>
        <w:proofErr w:type="spellStart"/>
        <w:r w:rsidR="00E1640F" w:rsidRPr="00143843">
          <w:rPr>
            <w:rFonts w:ascii="Adobe Caslon Pro" w:hAnsi="Adobe Caslon Pro"/>
            <w:sz w:val="24"/>
            <w:szCs w:val="24"/>
            <w:lang w:val="x-none"/>
          </w:rPr>
          <w:t>Šulc</w:t>
        </w:r>
        <w:proofErr w:type="spellEnd"/>
        <w:r w:rsidR="00E1640F">
          <w:rPr>
            <w:rFonts w:ascii="Adobe Caslon Pro" w:hAnsi="Adobe Caslon Pro"/>
            <w:sz w:val="24"/>
            <w:szCs w:val="24"/>
          </w:rPr>
          <w:t xml:space="preserve"> 1909</w:t>
        </w:r>
        <w:r w:rsidR="00E1640F" w:rsidRPr="00143843">
          <w:rPr>
            <w:rFonts w:ascii="Adobe Caslon Pro" w:hAnsi="Adobe Caslon Pro"/>
            <w:sz w:val="24"/>
            <w:szCs w:val="24"/>
            <w:lang w:val="x-none"/>
          </w:rPr>
          <w:t>)</w:t>
        </w:r>
        <w:r w:rsidR="00E1640F">
          <w:rPr>
            <w:rFonts w:ascii="Adobe Caslon Pro" w:hAnsi="Adobe Caslon Pro"/>
            <w:sz w:val="24"/>
            <w:szCs w:val="24"/>
          </w:rPr>
          <w:t>.</w:t>
        </w:r>
      </w:ins>
      <w:ins w:id="92" w:author="Fife, Austin (afife@uidaho.edu)" w:date="2018-04-26T21:39:00Z">
        <w:r w:rsidR="002A035B">
          <w:rPr>
            <w:rFonts w:ascii="Adobe Caslon Pro" w:hAnsi="Adobe Caslon Pro"/>
            <w:sz w:val="24"/>
            <w:szCs w:val="24"/>
          </w:rPr>
          <w:t xml:space="preserve"> </w:t>
        </w:r>
      </w:ins>
      <w:ins w:id="93" w:author="Fife, Austin (afife@uidaho.edu)" w:date="2018-04-26T21:52:00Z">
        <w:r w:rsidR="00994DBF" w:rsidRPr="00994DBF">
          <w:rPr>
            <w:rFonts w:ascii="Adobe Caslon Pro" w:hAnsi="Adobe Caslon Pro"/>
            <w:sz w:val="24"/>
            <w:szCs w:val="24"/>
            <w:rPrChange w:id="94" w:author="Fife, Austin (afife@uidaho.edu)" w:date="2018-04-26T21:52:00Z">
              <w:rPr>
                <w:rFonts w:ascii="Adobe Caslon Pro" w:hAnsi="Adobe Caslon Pro"/>
                <w:i/>
                <w:sz w:val="24"/>
                <w:szCs w:val="24"/>
              </w:rPr>
            </w:rPrChange>
          </w:rPr>
          <w:t>Potato psyllids have</w:t>
        </w:r>
      </w:ins>
      <w:ins w:id="95" w:author="Fife, Austin (afife@uidaho.edu)" w:date="2018-04-26T21:39:00Z">
        <w:r w:rsidR="002A035B">
          <w:rPr>
            <w:rFonts w:ascii="Adobe Caslon Pro" w:hAnsi="Adobe Caslon Pro"/>
            <w:sz w:val="24"/>
            <w:szCs w:val="24"/>
          </w:rPr>
          <w:t xml:space="preserve"> a history c</w:t>
        </w:r>
      </w:ins>
      <w:ins w:id="96" w:author="Fife, Austin (afife@uidaho.edu)" w:date="2018-04-26T21:40:00Z">
        <w:r w:rsidR="002A035B">
          <w:rPr>
            <w:rFonts w:ascii="Adobe Caslon Pro" w:hAnsi="Adobe Caslon Pro"/>
            <w:sz w:val="24"/>
            <w:szCs w:val="24"/>
          </w:rPr>
          <w:t xml:space="preserve">losely tied to potato growing regions </w:t>
        </w:r>
      </w:ins>
      <w:ins w:id="97" w:author="Fife, Austin (afife@uidaho.edu)" w:date="2018-04-26T21:51:00Z">
        <w:r w:rsidR="00994DBF">
          <w:rPr>
            <w:rFonts w:ascii="Adobe Caslon Pro" w:hAnsi="Adobe Caslon Pro"/>
            <w:sz w:val="24"/>
            <w:szCs w:val="24"/>
          </w:rPr>
          <w:t>a</w:t>
        </w:r>
        <w:r w:rsidR="00994DBF" w:rsidRPr="00143843">
          <w:rPr>
            <w:rFonts w:ascii="Adobe Caslon Pro" w:hAnsi="Adobe Caslon Pro"/>
            <w:sz w:val="24"/>
            <w:szCs w:val="24"/>
          </w:rPr>
          <w:t xml:space="preserve">nd </w:t>
        </w:r>
        <w:r w:rsidR="00994DBF">
          <w:rPr>
            <w:rFonts w:ascii="Adobe Caslon Pro" w:hAnsi="Adobe Caslon Pro"/>
            <w:sz w:val="24"/>
            <w:szCs w:val="24"/>
          </w:rPr>
          <w:t>plant diseases (</w:t>
        </w:r>
        <w:r w:rsidR="00994DBF" w:rsidRPr="00994DBF">
          <w:rPr>
            <w:rFonts w:ascii="Adobe Caslon Pro" w:hAnsi="Adobe Caslon Pro"/>
            <w:sz w:val="24"/>
            <w:szCs w:val="24"/>
          </w:rPr>
          <w:t>Richards</w:t>
        </w:r>
        <w:r w:rsidR="00994DBF">
          <w:rPr>
            <w:rFonts w:ascii="Adobe Caslon Pro" w:hAnsi="Adobe Caslon Pro"/>
            <w:sz w:val="24"/>
            <w:szCs w:val="24"/>
          </w:rPr>
          <w:t xml:space="preserve"> </w:t>
        </w:r>
        <w:r w:rsidR="00994DBF" w:rsidRPr="00994DBF">
          <w:rPr>
            <w:rFonts w:ascii="Adobe Caslon Pro" w:hAnsi="Adobe Caslon Pro"/>
            <w:sz w:val="24"/>
            <w:szCs w:val="24"/>
          </w:rPr>
          <w:t>1973</w:t>
        </w:r>
        <w:r w:rsidR="00994DBF">
          <w:rPr>
            <w:rFonts w:ascii="Adobe Caslon Pro" w:hAnsi="Adobe Caslon Pro"/>
            <w:sz w:val="24"/>
            <w:szCs w:val="24"/>
          </w:rPr>
          <w:t xml:space="preserve">). </w:t>
        </w:r>
      </w:ins>
      <w:ins w:id="98" w:author="Fife, Austin (afife@uidaho.edu)" w:date="2018-04-26T21:53:00Z">
        <w:r w:rsidR="00994DBF">
          <w:rPr>
            <w:rFonts w:ascii="Adobe Caslon Pro" w:hAnsi="Adobe Caslon Pro"/>
            <w:i/>
            <w:sz w:val="24"/>
            <w:szCs w:val="24"/>
          </w:rPr>
          <w:t xml:space="preserve">B. </w:t>
        </w:r>
        <w:proofErr w:type="spellStart"/>
        <w:r w:rsidR="00994DBF">
          <w:rPr>
            <w:rFonts w:ascii="Adobe Caslon Pro" w:hAnsi="Adobe Caslon Pro"/>
            <w:i/>
            <w:sz w:val="24"/>
            <w:szCs w:val="24"/>
          </w:rPr>
          <w:t>cockerelli’s</w:t>
        </w:r>
        <w:proofErr w:type="spellEnd"/>
        <w:r w:rsidR="00994DBF">
          <w:rPr>
            <w:rFonts w:ascii="Adobe Caslon Pro" w:hAnsi="Adobe Caslon Pro"/>
            <w:sz w:val="24"/>
            <w:szCs w:val="24"/>
          </w:rPr>
          <w:t xml:space="preserve"> geographical distribution ranges from southern Canada to Central America and throughout the western United States (Butler and </w:t>
        </w:r>
        <w:proofErr w:type="spellStart"/>
        <w:r w:rsidR="00994DBF">
          <w:rPr>
            <w:rFonts w:ascii="Adobe Caslon Pro" w:hAnsi="Adobe Caslon Pro"/>
            <w:sz w:val="24"/>
            <w:szCs w:val="24"/>
          </w:rPr>
          <w:t>Trumble</w:t>
        </w:r>
        <w:proofErr w:type="spellEnd"/>
        <w:r w:rsidR="00994DBF">
          <w:rPr>
            <w:rFonts w:ascii="Adobe Caslon Pro" w:hAnsi="Adobe Caslon Pro"/>
            <w:sz w:val="24"/>
            <w:szCs w:val="24"/>
          </w:rPr>
          <w:t xml:space="preserve"> 2012, </w:t>
        </w:r>
        <w:proofErr w:type="spellStart"/>
        <w:r w:rsidR="00994DBF">
          <w:rPr>
            <w:rFonts w:ascii="Adobe Caslon Pro" w:hAnsi="Adobe Caslon Pro"/>
            <w:sz w:val="24"/>
            <w:szCs w:val="24"/>
          </w:rPr>
          <w:t>Munyanzea</w:t>
        </w:r>
        <w:proofErr w:type="spellEnd"/>
        <w:r w:rsidR="00994DBF">
          <w:rPr>
            <w:rFonts w:ascii="Adobe Caslon Pro" w:hAnsi="Adobe Caslon Pro"/>
            <w:sz w:val="24"/>
            <w:szCs w:val="24"/>
          </w:rPr>
          <w:t xml:space="preserve"> 2007</w:t>
        </w:r>
      </w:ins>
      <w:ins w:id="99" w:author="Fife, Austin (afife@uidaho.edu)" w:date="2018-04-27T00:28:00Z">
        <w:r w:rsidR="00D52667">
          <w:rPr>
            <w:rFonts w:ascii="Adobe Caslon Pro" w:hAnsi="Adobe Caslon Pro"/>
            <w:sz w:val="24"/>
            <w:szCs w:val="24"/>
          </w:rPr>
          <w:t xml:space="preserve">, </w:t>
        </w:r>
        <w:r w:rsidR="00D52667" w:rsidRPr="00D52667">
          <w:rPr>
            <w:rFonts w:ascii="Adobe Caslon Pro" w:hAnsi="Adobe Caslon Pro"/>
            <w:sz w:val="24"/>
            <w:szCs w:val="24"/>
          </w:rPr>
          <w:t>Rehman</w:t>
        </w:r>
        <w:r w:rsidR="00D52667">
          <w:rPr>
            <w:rFonts w:ascii="Adobe Caslon Pro" w:hAnsi="Adobe Caslon Pro"/>
            <w:sz w:val="24"/>
            <w:szCs w:val="24"/>
          </w:rPr>
          <w:t xml:space="preserve"> </w:t>
        </w:r>
        <w:r w:rsidR="00D52667" w:rsidRPr="00D52667">
          <w:rPr>
            <w:rFonts w:ascii="Adobe Caslon Pro" w:hAnsi="Adobe Caslon Pro"/>
            <w:sz w:val="24"/>
            <w:szCs w:val="24"/>
          </w:rPr>
          <w:t>2010</w:t>
        </w:r>
      </w:ins>
      <w:ins w:id="100" w:author="Fife, Austin (afife@uidaho.edu)" w:date="2018-04-26T21:53:00Z">
        <w:r w:rsidR="00994DBF">
          <w:rPr>
            <w:rFonts w:ascii="Adobe Caslon Pro" w:hAnsi="Adobe Caslon Pro"/>
            <w:sz w:val="24"/>
            <w:szCs w:val="24"/>
          </w:rPr>
          <w:t>).  There has also been a recent introduction to New Zealand (</w:t>
        </w:r>
        <w:proofErr w:type="spellStart"/>
        <w:r w:rsidR="00994DBF">
          <w:rPr>
            <w:rFonts w:ascii="Adobe Caslon Pro" w:hAnsi="Adobe Caslon Pro"/>
            <w:sz w:val="24"/>
            <w:szCs w:val="24"/>
          </w:rPr>
          <w:t>Liefting</w:t>
        </w:r>
        <w:proofErr w:type="spellEnd"/>
        <w:r w:rsidR="00994DBF">
          <w:rPr>
            <w:rFonts w:ascii="Adobe Caslon Pro" w:hAnsi="Adobe Caslon Pro"/>
            <w:sz w:val="24"/>
            <w:szCs w:val="24"/>
          </w:rPr>
          <w:t xml:space="preserve"> et al. 2008, 2009, Martin 2008, </w:t>
        </w:r>
        <w:proofErr w:type="spellStart"/>
        <w:r w:rsidR="00994DBF" w:rsidRPr="00EE3444">
          <w:rPr>
            <w:rFonts w:ascii="Adobe Caslon Pro" w:hAnsi="Adobe Caslon Pro"/>
            <w:sz w:val="24"/>
            <w:szCs w:val="24"/>
          </w:rPr>
          <w:t>Teulon</w:t>
        </w:r>
        <w:proofErr w:type="spellEnd"/>
        <w:r w:rsidR="00994DBF">
          <w:rPr>
            <w:rFonts w:ascii="Adobe Caslon Pro" w:hAnsi="Adobe Caslon Pro"/>
            <w:sz w:val="24"/>
            <w:szCs w:val="24"/>
          </w:rPr>
          <w:t xml:space="preserve"> </w:t>
        </w:r>
        <w:r w:rsidR="00994DBF" w:rsidRPr="00EE3444">
          <w:rPr>
            <w:rFonts w:ascii="Adobe Caslon Pro" w:hAnsi="Adobe Caslon Pro"/>
            <w:sz w:val="24"/>
            <w:szCs w:val="24"/>
          </w:rPr>
          <w:t>2009</w:t>
        </w:r>
        <w:r w:rsidR="00994DBF">
          <w:rPr>
            <w:rFonts w:ascii="Adobe Caslon Pro" w:hAnsi="Adobe Caslon Pro"/>
            <w:sz w:val="24"/>
            <w:szCs w:val="24"/>
          </w:rPr>
          <w:t xml:space="preserve">). </w:t>
        </w:r>
        <w:proofErr w:type="spellStart"/>
        <w:r w:rsidR="00994DBF" w:rsidRPr="00143843">
          <w:rPr>
            <w:rFonts w:ascii="Adobe Caslon Pro" w:hAnsi="Adobe Caslon Pro"/>
            <w:sz w:val="24"/>
            <w:szCs w:val="24"/>
            <w:lang w:val="x-none"/>
          </w:rPr>
          <w:t>Šulc</w:t>
        </w:r>
        <w:r w:rsidR="00994DBF">
          <w:rPr>
            <w:rFonts w:ascii="Adobe Caslon Pro" w:hAnsi="Adobe Caslon Pro"/>
            <w:sz w:val="24"/>
            <w:szCs w:val="24"/>
          </w:rPr>
          <w:t>’s</w:t>
        </w:r>
        <w:proofErr w:type="spellEnd"/>
        <w:r w:rsidR="00994DBF">
          <w:rPr>
            <w:rFonts w:ascii="Adobe Caslon Pro" w:hAnsi="Adobe Caslon Pro"/>
            <w:sz w:val="24"/>
            <w:szCs w:val="24"/>
          </w:rPr>
          <w:t xml:space="preserve"> original description noted the ‘large numbers’ of </w:t>
        </w:r>
        <w:r w:rsidR="00994DBF">
          <w:rPr>
            <w:rFonts w:ascii="Adobe Caslon Pro" w:hAnsi="Adobe Caslon Pro"/>
            <w:i/>
            <w:sz w:val="24"/>
            <w:szCs w:val="24"/>
          </w:rPr>
          <w:t xml:space="preserve">B. </w:t>
        </w:r>
        <w:proofErr w:type="spellStart"/>
        <w:r w:rsidR="00994DBF">
          <w:rPr>
            <w:rFonts w:ascii="Adobe Caslon Pro" w:hAnsi="Adobe Caslon Pro"/>
            <w:i/>
            <w:sz w:val="24"/>
            <w:szCs w:val="24"/>
          </w:rPr>
          <w:t>cockerelli</w:t>
        </w:r>
        <w:proofErr w:type="spellEnd"/>
        <w:r w:rsidR="00994DBF">
          <w:rPr>
            <w:rFonts w:ascii="Adobe Caslon Pro" w:hAnsi="Adobe Caslon Pro"/>
            <w:sz w:val="24"/>
            <w:szCs w:val="24"/>
          </w:rPr>
          <w:t xml:space="preserve"> on the pepper (</w:t>
        </w:r>
        <w:r w:rsidR="00994DBF">
          <w:rPr>
            <w:rFonts w:ascii="Adobe Caslon Pro" w:hAnsi="Adobe Caslon Pro"/>
            <w:i/>
            <w:sz w:val="24"/>
            <w:szCs w:val="24"/>
          </w:rPr>
          <w:t xml:space="preserve">Capsicum </w:t>
        </w:r>
        <w:proofErr w:type="spellStart"/>
        <w:r w:rsidR="00994DBF">
          <w:rPr>
            <w:rFonts w:ascii="Adobe Caslon Pro" w:hAnsi="Adobe Caslon Pro"/>
            <w:i/>
            <w:sz w:val="24"/>
            <w:szCs w:val="24"/>
          </w:rPr>
          <w:t>annuum</w:t>
        </w:r>
        <w:proofErr w:type="spellEnd"/>
        <w:r w:rsidR="00994DBF">
          <w:rPr>
            <w:rFonts w:ascii="Adobe Caslon Pro" w:hAnsi="Adobe Caslon Pro"/>
            <w:sz w:val="24"/>
            <w:szCs w:val="24"/>
          </w:rPr>
          <w:t xml:space="preserve">) which it was collected from </w:t>
        </w:r>
        <w:r w:rsidR="00994DBF" w:rsidRPr="00143843">
          <w:rPr>
            <w:rFonts w:ascii="Adobe Caslon Pro" w:hAnsi="Adobe Caslon Pro"/>
            <w:sz w:val="24"/>
            <w:szCs w:val="24"/>
            <w:lang w:val="x-none"/>
          </w:rPr>
          <w:t>(</w:t>
        </w:r>
        <w:proofErr w:type="spellStart"/>
        <w:r w:rsidR="00994DBF" w:rsidRPr="00143843">
          <w:rPr>
            <w:rFonts w:ascii="Adobe Caslon Pro" w:hAnsi="Adobe Caslon Pro"/>
            <w:sz w:val="24"/>
            <w:szCs w:val="24"/>
            <w:lang w:val="x-none"/>
          </w:rPr>
          <w:t>Šulc</w:t>
        </w:r>
        <w:proofErr w:type="spellEnd"/>
        <w:r w:rsidR="00994DBF">
          <w:rPr>
            <w:rFonts w:ascii="Adobe Caslon Pro" w:hAnsi="Adobe Caslon Pro"/>
            <w:sz w:val="24"/>
            <w:szCs w:val="24"/>
          </w:rPr>
          <w:t xml:space="preserve"> 1909</w:t>
        </w:r>
        <w:r w:rsidR="00994DBF" w:rsidRPr="00143843">
          <w:rPr>
            <w:rFonts w:ascii="Adobe Caslon Pro" w:hAnsi="Adobe Caslon Pro"/>
            <w:sz w:val="24"/>
            <w:szCs w:val="24"/>
            <w:lang w:val="x-none"/>
          </w:rPr>
          <w:t>)</w:t>
        </w:r>
        <w:r w:rsidR="00994DBF">
          <w:rPr>
            <w:rFonts w:ascii="Adobe Caslon Pro" w:hAnsi="Adobe Caslon Pro"/>
            <w:sz w:val="24"/>
            <w:szCs w:val="24"/>
          </w:rPr>
          <w:t>, foreshadowing the pest’s impact in the following century.</w:t>
        </w:r>
      </w:ins>
      <w:ins w:id="101" w:author="Fife, Austin (afife@uidaho.edu)" w:date="2018-04-26T22:00:00Z">
        <w:r w:rsidR="00A66AE3">
          <w:rPr>
            <w:rFonts w:ascii="Adobe Caslon Pro" w:hAnsi="Adobe Caslon Pro"/>
            <w:sz w:val="24"/>
            <w:szCs w:val="24"/>
          </w:rPr>
          <w:t xml:space="preserve"> </w:t>
        </w:r>
      </w:ins>
      <w:ins w:id="102" w:author="Fife, Austin (afife@uidaho.edu)" w:date="2018-04-26T22:07:00Z">
        <w:r w:rsidR="00AB321C">
          <w:rPr>
            <w:rFonts w:ascii="Adobe Caslon Pro" w:hAnsi="Adobe Caslon Pro"/>
            <w:sz w:val="24"/>
            <w:szCs w:val="24"/>
          </w:rPr>
          <w:t xml:space="preserve">Publications </w:t>
        </w:r>
      </w:ins>
      <w:ins w:id="103" w:author="Fife, Austin (afife@uidaho.edu)" w:date="2018-04-26T22:08:00Z">
        <w:r w:rsidR="00AB321C">
          <w:rPr>
            <w:rFonts w:ascii="Adobe Caslon Pro" w:hAnsi="Adobe Caslon Pro"/>
            <w:sz w:val="24"/>
            <w:szCs w:val="24"/>
          </w:rPr>
          <w:t>regarding the</w:t>
        </w:r>
      </w:ins>
      <w:ins w:id="104" w:author="Fife, Austin (afife@uidaho.edu)" w:date="2018-04-26T22:06:00Z">
        <w:r w:rsidR="00AB321C">
          <w:rPr>
            <w:rFonts w:ascii="Adobe Caslon Pro" w:hAnsi="Adobe Caslon Pro"/>
            <w:sz w:val="24"/>
            <w:szCs w:val="24"/>
          </w:rPr>
          <w:t xml:space="preserve"> psyllid</w:t>
        </w:r>
        <w:r w:rsidR="00B80FF4">
          <w:rPr>
            <w:rFonts w:ascii="Adobe Caslon Pro" w:hAnsi="Adobe Caslon Pro"/>
            <w:sz w:val="24"/>
            <w:szCs w:val="24"/>
          </w:rPr>
          <w:t xml:space="preserve"> </w:t>
        </w:r>
      </w:ins>
      <w:ins w:id="105" w:author="Fife, Austin (afife@uidaho.edu)" w:date="2018-04-26T22:08:00Z">
        <w:r w:rsidR="00AB321C">
          <w:rPr>
            <w:rFonts w:ascii="Adobe Caslon Pro" w:hAnsi="Adobe Caslon Pro"/>
            <w:sz w:val="24"/>
            <w:szCs w:val="24"/>
          </w:rPr>
          <w:t>began to emerge from</w:t>
        </w:r>
      </w:ins>
      <w:ins w:id="106" w:author="Fife, Austin (afife@uidaho.edu)" w:date="2018-04-26T22:06:00Z">
        <w:r w:rsidR="00B80FF4">
          <w:rPr>
            <w:rFonts w:ascii="Adobe Caslon Pro" w:hAnsi="Adobe Caslon Pro"/>
            <w:sz w:val="24"/>
            <w:szCs w:val="24"/>
          </w:rPr>
          <w:t xml:space="preserve"> 1926-1928</w:t>
        </w:r>
      </w:ins>
      <w:ins w:id="107" w:author="Fife, Austin (afife@uidaho.edu)" w:date="2018-04-26T22:07:00Z">
        <w:r w:rsidR="00AB321C">
          <w:rPr>
            <w:rFonts w:ascii="Adobe Caslon Pro" w:hAnsi="Adobe Caslon Pro"/>
            <w:sz w:val="24"/>
            <w:szCs w:val="24"/>
          </w:rPr>
          <w:t>,</w:t>
        </w:r>
      </w:ins>
      <w:ins w:id="108" w:author="Fife, Austin (afife@uidaho.edu)" w:date="2018-04-26T21:51:00Z">
        <w:r w:rsidR="00994DBF">
          <w:rPr>
            <w:rFonts w:ascii="Adobe Caslon Pro" w:hAnsi="Adobe Caslon Pro"/>
            <w:sz w:val="24"/>
            <w:szCs w:val="24"/>
          </w:rPr>
          <w:t xml:space="preserve"> due a disease known as ‘psyllid yellows’ (Richards </w:t>
        </w:r>
        <w:r w:rsidR="00994DBF" w:rsidRPr="000E4CAC">
          <w:rPr>
            <w:rFonts w:ascii="Adobe Caslon Pro" w:hAnsi="Adobe Caslon Pro"/>
            <w:sz w:val="24"/>
            <w:szCs w:val="24"/>
          </w:rPr>
          <w:t>1928</w:t>
        </w:r>
        <w:r w:rsidR="00994DBF">
          <w:rPr>
            <w:rFonts w:ascii="Adobe Caslon Pro" w:hAnsi="Adobe Caslon Pro"/>
            <w:sz w:val="24"/>
            <w:szCs w:val="24"/>
          </w:rPr>
          <w:t xml:space="preserve">). Psyllid yellows </w:t>
        </w:r>
      </w:ins>
      <w:ins w:id="109" w:author="Fife, Austin (afife@uidaho.edu)" w:date="2018-04-26T22:05:00Z">
        <w:r w:rsidR="00B80FF4">
          <w:rPr>
            <w:rFonts w:ascii="Adobe Caslon Pro" w:hAnsi="Adobe Caslon Pro"/>
            <w:sz w:val="24"/>
            <w:szCs w:val="24"/>
          </w:rPr>
          <w:t>in</w:t>
        </w:r>
      </w:ins>
      <w:ins w:id="110" w:author="Fife, Austin (afife@uidaho.edu)" w:date="2018-04-26T22:06:00Z">
        <w:r w:rsidR="00B80FF4">
          <w:rPr>
            <w:rFonts w:ascii="Adobe Caslon Pro" w:hAnsi="Adobe Caslon Pro"/>
            <w:sz w:val="24"/>
            <w:szCs w:val="24"/>
          </w:rPr>
          <w:t>fected</w:t>
        </w:r>
      </w:ins>
      <w:ins w:id="111" w:author="Fife, Austin (afife@uidaho.edu)" w:date="2018-04-26T22:28:00Z">
        <w:r w:rsidR="0071338A">
          <w:rPr>
            <w:rFonts w:ascii="Adobe Caslon Pro" w:hAnsi="Adobe Caslon Pro"/>
            <w:sz w:val="24"/>
            <w:szCs w:val="24"/>
          </w:rPr>
          <w:t xml:space="preserve"> </w:t>
        </w:r>
        <w:proofErr w:type="spellStart"/>
        <w:r w:rsidR="0071338A">
          <w:rPr>
            <w:rFonts w:ascii="Adobe Caslon Pro" w:hAnsi="Adobe Caslon Pro"/>
            <w:sz w:val="24"/>
            <w:szCs w:val="24"/>
          </w:rPr>
          <w:t>solanaceous</w:t>
        </w:r>
        <w:proofErr w:type="spellEnd"/>
        <w:r w:rsidR="0071338A">
          <w:rPr>
            <w:rFonts w:ascii="Adobe Caslon Pro" w:hAnsi="Adobe Caslon Pro"/>
            <w:sz w:val="24"/>
            <w:szCs w:val="24"/>
          </w:rPr>
          <w:t xml:space="preserve"> plants such as p</w:t>
        </w:r>
      </w:ins>
      <w:ins w:id="112" w:author="Fife, Austin (afife@uidaho.edu)" w:date="2018-04-26T22:29:00Z">
        <w:r w:rsidR="0071338A">
          <w:rPr>
            <w:rFonts w:ascii="Adobe Caslon Pro" w:hAnsi="Adobe Caslon Pro"/>
            <w:sz w:val="24"/>
            <w:szCs w:val="24"/>
          </w:rPr>
          <w:t>otatoes and tomatoes. The disease</w:t>
        </w:r>
      </w:ins>
      <w:ins w:id="113" w:author="Fife, Austin (afife@uidaho.edu)" w:date="2018-04-26T22:28:00Z">
        <w:r w:rsidR="0071338A">
          <w:rPr>
            <w:rFonts w:ascii="Adobe Caslon Pro" w:hAnsi="Adobe Caslon Pro"/>
            <w:sz w:val="24"/>
            <w:szCs w:val="24"/>
          </w:rPr>
          <w:t xml:space="preserve"> </w:t>
        </w:r>
      </w:ins>
      <w:ins w:id="114" w:author="Fife, Austin (afife@uidaho.edu)" w:date="2018-04-26T22:29:00Z">
        <w:r w:rsidR="0071338A">
          <w:rPr>
            <w:rFonts w:ascii="Adobe Caslon Pro" w:hAnsi="Adobe Caslon Pro"/>
            <w:sz w:val="24"/>
            <w:szCs w:val="24"/>
          </w:rPr>
          <w:t>caused</w:t>
        </w:r>
      </w:ins>
      <w:ins w:id="115" w:author="Fife, Austin (afife@uidaho.edu)" w:date="2018-04-26T22:06:00Z">
        <w:r w:rsidR="00B80FF4">
          <w:rPr>
            <w:rFonts w:ascii="Adobe Caslon Pro" w:hAnsi="Adobe Caslon Pro"/>
            <w:sz w:val="24"/>
            <w:szCs w:val="24"/>
          </w:rPr>
          <w:t xml:space="preserve"> </w:t>
        </w:r>
      </w:ins>
      <w:ins w:id="116" w:author="Fife, Austin (afife@uidaho.edu)" w:date="2018-04-26T22:32:00Z">
        <w:r w:rsidR="001E127D">
          <w:rPr>
            <w:rFonts w:ascii="Adobe Caslon Pro" w:hAnsi="Adobe Caslon Pro"/>
            <w:sz w:val="24"/>
            <w:szCs w:val="24"/>
          </w:rPr>
          <w:t xml:space="preserve">swollen plant nodes, </w:t>
        </w:r>
      </w:ins>
      <w:ins w:id="117" w:author="Fife, Austin (afife@uidaho.edu)" w:date="2018-04-26T21:57:00Z">
        <w:r w:rsidR="00A66AE3">
          <w:rPr>
            <w:rFonts w:ascii="Adobe Caslon Pro" w:hAnsi="Adobe Caslon Pro"/>
            <w:sz w:val="24"/>
            <w:szCs w:val="24"/>
          </w:rPr>
          <w:t>aerial tubers</w:t>
        </w:r>
      </w:ins>
      <w:ins w:id="118" w:author="Fife, Austin (afife@uidaho.edu)" w:date="2018-04-26T21:58:00Z">
        <w:r w:rsidR="00A66AE3">
          <w:rPr>
            <w:rFonts w:ascii="Adobe Caslon Pro" w:hAnsi="Adobe Caslon Pro"/>
            <w:sz w:val="24"/>
            <w:szCs w:val="24"/>
          </w:rPr>
          <w:t>,</w:t>
        </w:r>
      </w:ins>
      <w:ins w:id="119" w:author="Fife, Austin (afife@uidaho.edu)" w:date="2018-04-26T21:57:00Z">
        <w:r w:rsidR="00A66AE3">
          <w:rPr>
            <w:rFonts w:ascii="Adobe Caslon Pro" w:hAnsi="Adobe Caslon Pro"/>
            <w:sz w:val="24"/>
            <w:szCs w:val="24"/>
          </w:rPr>
          <w:t xml:space="preserve"> </w:t>
        </w:r>
      </w:ins>
      <w:ins w:id="120" w:author="Fife, Austin (afife@uidaho.edu)" w:date="2018-04-26T21:59:00Z">
        <w:r w:rsidR="00A66AE3">
          <w:rPr>
            <w:rFonts w:ascii="Adobe Caslon Pro" w:hAnsi="Adobe Caslon Pro"/>
            <w:sz w:val="24"/>
            <w:szCs w:val="24"/>
          </w:rPr>
          <w:t>chlorosis, leaf purpling</w:t>
        </w:r>
      </w:ins>
      <w:ins w:id="121" w:author="Fife, Austin (afife@uidaho.edu)" w:date="2018-04-26T22:32:00Z">
        <w:r w:rsidR="001E127D">
          <w:rPr>
            <w:rFonts w:ascii="Adobe Caslon Pro" w:hAnsi="Adobe Caslon Pro"/>
            <w:sz w:val="24"/>
            <w:szCs w:val="24"/>
          </w:rPr>
          <w:t>, dwarfing</w:t>
        </w:r>
      </w:ins>
      <w:ins w:id="122" w:author="Fife, Austin (afife@uidaho.edu)" w:date="2018-04-26T22:33:00Z">
        <w:r w:rsidR="001E127D">
          <w:rPr>
            <w:rFonts w:ascii="Adobe Caslon Pro" w:hAnsi="Adobe Caslon Pro"/>
            <w:sz w:val="24"/>
            <w:szCs w:val="24"/>
          </w:rPr>
          <w:t xml:space="preserve"> and leaf curling</w:t>
        </w:r>
      </w:ins>
      <w:ins w:id="123" w:author="Fife, Austin (afife@uidaho.edu)" w:date="2018-04-26T22:09:00Z">
        <w:r w:rsidR="00AB321C">
          <w:rPr>
            <w:rFonts w:ascii="Adobe Caslon Pro" w:hAnsi="Adobe Caslon Pro"/>
            <w:sz w:val="24"/>
            <w:szCs w:val="24"/>
          </w:rPr>
          <w:t>. (</w:t>
        </w:r>
      </w:ins>
      <w:proofErr w:type="spellStart"/>
      <w:ins w:id="124" w:author="Fife, Austin (afife@uidaho.edu)" w:date="2018-04-26T22:23:00Z">
        <w:r w:rsidR="00603966">
          <w:rPr>
            <w:rFonts w:ascii="Adobe Caslon Pro" w:hAnsi="Adobe Caslon Pro"/>
            <w:sz w:val="24"/>
            <w:szCs w:val="24"/>
          </w:rPr>
          <w:t>Eyer</w:t>
        </w:r>
        <w:proofErr w:type="spellEnd"/>
        <w:r w:rsidR="00603966">
          <w:rPr>
            <w:rFonts w:ascii="Adobe Caslon Pro" w:hAnsi="Adobe Caslon Pro"/>
            <w:sz w:val="24"/>
            <w:szCs w:val="24"/>
          </w:rPr>
          <w:t xml:space="preserve"> and Crawford 1933, </w:t>
        </w:r>
      </w:ins>
      <w:ins w:id="125" w:author="Fife, Austin (afife@uidaho.edu)" w:date="2018-04-26T22:09:00Z">
        <w:r w:rsidR="00AB321C">
          <w:rPr>
            <w:rFonts w:ascii="Adobe Caslon Pro" w:hAnsi="Adobe Caslon Pro"/>
            <w:sz w:val="24"/>
            <w:szCs w:val="24"/>
          </w:rPr>
          <w:t xml:space="preserve">Richards 1928, 1973) This disease was particularly damaging and could destroy entire fields if left unchecked (Binkley 1929, Richards 1973). </w:t>
        </w:r>
      </w:ins>
      <w:ins w:id="126" w:author="Fife, Austin (afife@uidaho.edu)" w:date="2018-04-26T22:23:00Z">
        <w:r w:rsidR="00603966">
          <w:rPr>
            <w:rFonts w:ascii="Adobe Caslon Pro" w:hAnsi="Adobe Caslon Pro"/>
            <w:sz w:val="24"/>
            <w:szCs w:val="24"/>
          </w:rPr>
          <w:t>Psyllid Yellows</w:t>
        </w:r>
      </w:ins>
      <w:ins w:id="127" w:author="Fife, Austin (afife@uidaho.edu)" w:date="2018-04-26T22:10:00Z">
        <w:r w:rsidR="00AB321C">
          <w:rPr>
            <w:rFonts w:ascii="Adobe Caslon Pro" w:hAnsi="Adobe Caslon Pro"/>
            <w:sz w:val="24"/>
            <w:szCs w:val="24"/>
          </w:rPr>
          <w:t xml:space="preserve"> was controlled with</w:t>
        </w:r>
      </w:ins>
      <w:ins w:id="128" w:author="Fife, Austin (afife@uidaho.edu)" w:date="2018-04-26T21:51:00Z">
        <w:r w:rsidR="00994DBF">
          <w:rPr>
            <w:rFonts w:ascii="Adobe Caslon Pro" w:hAnsi="Adobe Caslon Pro"/>
            <w:sz w:val="24"/>
            <w:szCs w:val="24"/>
          </w:rPr>
          <w:t xml:space="preserve"> chemical applications</w:t>
        </w:r>
      </w:ins>
      <w:ins w:id="129" w:author="Fife, Austin (afife@uidaho.edu)" w:date="2018-04-26T22:17:00Z">
        <w:r w:rsidR="00603966">
          <w:rPr>
            <w:rFonts w:ascii="Adobe Caslon Pro" w:hAnsi="Adobe Caslon Pro"/>
            <w:sz w:val="24"/>
            <w:szCs w:val="24"/>
          </w:rPr>
          <w:t xml:space="preserve"> </w:t>
        </w:r>
      </w:ins>
      <w:ins w:id="130" w:author="Fife, Austin (afife@uidaho.edu)" w:date="2018-04-26T22:21:00Z">
        <w:r w:rsidR="00603966">
          <w:rPr>
            <w:rFonts w:ascii="Adobe Caslon Pro" w:hAnsi="Adobe Caslon Pro"/>
            <w:sz w:val="24"/>
            <w:szCs w:val="24"/>
          </w:rPr>
          <w:t>at the time</w:t>
        </w:r>
      </w:ins>
      <w:ins w:id="131" w:author="Fife, Austin (afife@uidaho.edu)" w:date="2018-04-26T22:24:00Z">
        <w:r w:rsidR="00603966">
          <w:rPr>
            <w:rFonts w:ascii="Adobe Caslon Pro" w:hAnsi="Adobe Caslon Pro"/>
            <w:sz w:val="24"/>
            <w:szCs w:val="24"/>
          </w:rPr>
          <w:t xml:space="preserve"> </w:t>
        </w:r>
      </w:ins>
      <w:ins w:id="132" w:author="Fife, Austin (afife@uidaho.edu)" w:date="2018-04-26T22:25:00Z">
        <w:r w:rsidR="00603966">
          <w:rPr>
            <w:rFonts w:ascii="Adobe Caslon Pro" w:hAnsi="Adobe Caslon Pro"/>
            <w:sz w:val="24"/>
            <w:szCs w:val="24"/>
          </w:rPr>
          <w:t xml:space="preserve">(Binkley 1929, </w:t>
        </w:r>
        <w:proofErr w:type="spellStart"/>
        <w:r w:rsidR="00603966">
          <w:rPr>
            <w:rFonts w:ascii="Adobe Caslon Pro" w:hAnsi="Adobe Caslon Pro"/>
            <w:sz w:val="24"/>
            <w:szCs w:val="24"/>
          </w:rPr>
          <w:t>Eyer</w:t>
        </w:r>
        <w:proofErr w:type="spellEnd"/>
        <w:r w:rsidR="00603966">
          <w:rPr>
            <w:rFonts w:ascii="Adobe Caslon Pro" w:hAnsi="Adobe Caslon Pro"/>
            <w:sz w:val="24"/>
            <w:szCs w:val="24"/>
          </w:rPr>
          <w:t xml:space="preserve"> and Crawford 1933)</w:t>
        </w:r>
      </w:ins>
      <w:ins w:id="133" w:author="Fife, Austin (afife@uidaho.edu)" w:date="2018-04-26T22:26:00Z">
        <w:r w:rsidR="00603966">
          <w:rPr>
            <w:rFonts w:ascii="Adobe Caslon Pro" w:hAnsi="Adobe Caslon Pro"/>
            <w:sz w:val="24"/>
            <w:szCs w:val="24"/>
          </w:rPr>
          <w:t>,</w:t>
        </w:r>
      </w:ins>
      <w:ins w:id="134" w:author="Fife, Austin (afife@uidaho.edu)" w:date="2018-04-26T22:25:00Z">
        <w:r w:rsidR="00603966">
          <w:rPr>
            <w:rFonts w:ascii="Adobe Caslon Pro" w:hAnsi="Adobe Caslon Pro"/>
            <w:sz w:val="24"/>
            <w:szCs w:val="24"/>
          </w:rPr>
          <w:t xml:space="preserve"> including</w:t>
        </w:r>
      </w:ins>
      <w:ins w:id="135" w:author="Fife, Austin (afife@uidaho.edu)" w:date="2018-04-26T22:24:00Z">
        <w:r w:rsidR="00603966">
          <w:rPr>
            <w:rFonts w:ascii="Adobe Caslon Pro" w:hAnsi="Adobe Caslon Pro"/>
            <w:sz w:val="24"/>
            <w:szCs w:val="24"/>
          </w:rPr>
          <w:t xml:space="preserve"> lime-</w:t>
        </w:r>
      </w:ins>
      <w:ins w:id="136" w:author="Fife, Austin (afife@uidaho.edu)" w:date="2018-04-26T22:25:00Z">
        <w:r w:rsidR="00603966">
          <w:rPr>
            <w:rFonts w:ascii="Adobe Caslon Pro" w:hAnsi="Adobe Caslon Pro"/>
            <w:sz w:val="24"/>
            <w:szCs w:val="24"/>
          </w:rPr>
          <w:t>s</w:t>
        </w:r>
      </w:ins>
      <w:ins w:id="137" w:author="Fife, Austin (afife@uidaho.edu)" w:date="2018-04-26T22:24:00Z">
        <w:r w:rsidR="00603966">
          <w:rPr>
            <w:rFonts w:ascii="Adobe Caslon Pro" w:hAnsi="Adobe Caslon Pro"/>
            <w:sz w:val="24"/>
            <w:szCs w:val="24"/>
          </w:rPr>
          <w:t>ul</w:t>
        </w:r>
      </w:ins>
      <w:ins w:id="138" w:author="Fife, Austin (afife@uidaho.edu)" w:date="2018-04-26T22:25:00Z">
        <w:r w:rsidR="00603966">
          <w:rPr>
            <w:rFonts w:ascii="Adobe Caslon Pro" w:hAnsi="Adobe Caslon Pro"/>
            <w:sz w:val="24"/>
            <w:szCs w:val="24"/>
          </w:rPr>
          <w:t>fu</w:t>
        </w:r>
      </w:ins>
      <w:ins w:id="139" w:author="Fife, Austin (afife@uidaho.edu)" w:date="2018-04-26T22:24:00Z">
        <w:r w:rsidR="00603966">
          <w:rPr>
            <w:rFonts w:ascii="Adobe Caslon Pro" w:hAnsi="Adobe Caslon Pro"/>
            <w:sz w:val="24"/>
            <w:szCs w:val="24"/>
          </w:rPr>
          <w:t>r</w:t>
        </w:r>
      </w:ins>
      <w:ins w:id="140" w:author="Fife, Austin (afife@uidaho.edu)" w:date="2018-04-26T21:51:00Z">
        <w:r w:rsidR="00994DBF">
          <w:rPr>
            <w:rFonts w:ascii="Adobe Caslon Pro" w:hAnsi="Adobe Caslon Pro"/>
            <w:sz w:val="24"/>
            <w:szCs w:val="24"/>
          </w:rPr>
          <w:t xml:space="preserve"> </w:t>
        </w:r>
      </w:ins>
      <w:ins w:id="141" w:author="Fife, Austin (afife@uidaho.edu)" w:date="2018-04-26T22:25:00Z">
        <w:r w:rsidR="00603966">
          <w:rPr>
            <w:rFonts w:ascii="Adobe Caslon Pro" w:hAnsi="Adobe Caslon Pro"/>
            <w:sz w:val="24"/>
            <w:szCs w:val="24"/>
          </w:rPr>
          <w:t>(</w:t>
        </w:r>
      </w:ins>
      <w:ins w:id="142" w:author="Fife, Austin (afife@uidaho.edu)" w:date="2018-04-26T22:15:00Z">
        <w:r w:rsidR="00AB321C" w:rsidRPr="00AB321C">
          <w:rPr>
            <w:rFonts w:ascii="Adobe Caslon Pro" w:hAnsi="Adobe Caslon Pro"/>
            <w:sz w:val="24"/>
            <w:szCs w:val="24"/>
          </w:rPr>
          <w:t>Daniels</w:t>
        </w:r>
      </w:ins>
      <w:ins w:id="143" w:author="Fife, Austin (afife@uidaho.edu)" w:date="2018-04-26T22:16:00Z">
        <w:r w:rsidR="00AB321C">
          <w:rPr>
            <w:rFonts w:ascii="Adobe Caslon Pro" w:hAnsi="Adobe Caslon Pro"/>
            <w:sz w:val="24"/>
            <w:szCs w:val="24"/>
          </w:rPr>
          <w:t xml:space="preserve"> </w:t>
        </w:r>
      </w:ins>
      <w:ins w:id="144" w:author="Fife, Austin (afife@uidaho.edu)" w:date="2018-04-26T22:15:00Z">
        <w:r w:rsidR="00AB321C" w:rsidRPr="00AB321C">
          <w:rPr>
            <w:rFonts w:ascii="Adobe Caslon Pro" w:hAnsi="Adobe Caslon Pro"/>
            <w:sz w:val="24"/>
            <w:szCs w:val="24"/>
          </w:rPr>
          <w:t>1934</w:t>
        </w:r>
      </w:ins>
      <w:ins w:id="145" w:author="Fife, Austin (afife@uidaho.edu)" w:date="2018-04-26T22:25:00Z">
        <w:r w:rsidR="00603966">
          <w:rPr>
            <w:rFonts w:ascii="Adobe Caslon Pro" w:hAnsi="Adobe Caslon Pro"/>
            <w:sz w:val="24"/>
            <w:szCs w:val="24"/>
          </w:rPr>
          <w:t>)</w:t>
        </w:r>
      </w:ins>
      <w:ins w:id="146" w:author="Fife, Austin (afife@uidaho.edu)" w:date="2018-04-26T21:51:00Z">
        <w:r w:rsidR="00994DBF">
          <w:rPr>
            <w:rFonts w:ascii="Adobe Caslon Pro" w:hAnsi="Adobe Caslon Pro"/>
            <w:sz w:val="24"/>
            <w:szCs w:val="24"/>
          </w:rPr>
          <w:t xml:space="preserve">. </w:t>
        </w:r>
      </w:ins>
      <w:ins w:id="147" w:author="Fife, Austin (afife@uidaho.edu)" w:date="2018-04-26T22:26:00Z">
        <w:r w:rsidR="00603966">
          <w:rPr>
            <w:rFonts w:ascii="Adobe Caslon Pro" w:hAnsi="Adobe Caslon Pro"/>
            <w:sz w:val="24"/>
            <w:szCs w:val="24"/>
          </w:rPr>
          <w:t xml:space="preserve">Chemical control was noted as a challenge due to the tendency of </w:t>
        </w:r>
        <w:r w:rsidR="00603966">
          <w:rPr>
            <w:rFonts w:ascii="Adobe Caslon Pro" w:hAnsi="Adobe Caslon Pro"/>
            <w:i/>
            <w:sz w:val="24"/>
            <w:szCs w:val="24"/>
          </w:rPr>
          <w:t xml:space="preserve">B. </w:t>
        </w:r>
        <w:proofErr w:type="spellStart"/>
        <w:r w:rsidR="00603966">
          <w:rPr>
            <w:rFonts w:ascii="Adobe Caslon Pro" w:hAnsi="Adobe Caslon Pro"/>
            <w:i/>
            <w:sz w:val="24"/>
            <w:szCs w:val="24"/>
          </w:rPr>
          <w:t>cockerelli</w:t>
        </w:r>
        <w:proofErr w:type="spellEnd"/>
        <w:r w:rsidR="00603966">
          <w:rPr>
            <w:rFonts w:ascii="Adobe Caslon Pro" w:hAnsi="Adobe Caslon Pro"/>
            <w:sz w:val="24"/>
            <w:szCs w:val="24"/>
          </w:rPr>
          <w:t xml:space="preserve"> to </w:t>
        </w:r>
      </w:ins>
      <w:ins w:id="148" w:author="Fife, Austin (afife@uidaho.edu)" w:date="2018-04-26T22:27:00Z">
        <w:r w:rsidR="0071338A">
          <w:rPr>
            <w:rFonts w:ascii="Adobe Caslon Pro" w:hAnsi="Adobe Caslon Pro"/>
            <w:sz w:val="24"/>
            <w:szCs w:val="24"/>
          </w:rPr>
          <w:t>live on the undersides of leaves, which protected them from traditional spraying technique</w:t>
        </w:r>
      </w:ins>
      <w:ins w:id="149" w:author="Fife, Austin (afife@uidaho.edu)" w:date="2018-04-26T22:28:00Z">
        <w:r w:rsidR="0071338A">
          <w:rPr>
            <w:rFonts w:ascii="Adobe Caslon Pro" w:hAnsi="Adobe Caslon Pro"/>
            <w:sz w:val="24"/>
            <w:szCs w:val="24"/>
          </w:rPr>
          <w:t>s (</w:t>
        </w:r>
      </w:ins>
      <w:ins w:id="150" w:author="Fife, Austin (afife@uidaho.edu)" w:date="2018-04-26T22:29:00Z">
        <w:r w:rsidR="007F0C13">
          <w:rPr>
            <w:rFonts w:ascii="Adobe Caslon Pro" w:hAnsi="Adobe Caslon Pro"/>
            <w:sz w:val="24"/>
            <w:szCs w:val="24"/>
          </w:rPr>
          <w:t xml:space="preserve">Binkley 1929, </w:t>
        </w:r>
      </w:ins>
      <w:ins w:id="151" w:author="Fife, Austin (afife@uidaho.edu)" w:date="2018-04-26T22:28:00Z">
        <w:r w:rsidR="0071338A">
          <w:rPr>
            <w:rFonts w:ascii="Adobe Caslon Pro" w:hAnsi="Adobe Caslon Pro"/>
            <w:sz w:val="24"/>
            <w:szCs w:val="24"/>
          </w:rPr>
          <w:t>Daniels 1934</w:t>
        </w:r>
      </w:ins>
      <w:ins w:id="152" w:author="Fife, Austin (afife@uidaho.edu)" w:date="2018-04-26T22:30:00Z">
        <w:r w:rsidR="007F0C13">
          <w:rPr>
            <w:rFonts w:ascii="Adobe Caslon Pro" w:hAnsi="Adobe Caslon Pro"/>
            <w:sz w:val="24"/>
            <w:szCs w:val="24"/>
          </w:rPr>
          <w:t>).</w:t>
        </w:r>
      </w:ins>
    </w:p>
    <w:p w14:paraId="1E55CACD" w14:textId="77777777" w:rsidR="00A66AE3" w:rsidRDefault="00E1640F" w:rsidP="001A29B9">
      <w:pPr>
        <w:widowControl w:val="0"/>
        <w:autoSpaceDE w:val="0"/>
        <w:autoSpaceDN w:val="0"/>
        <w:adjustRightInd w:val="0"/>
        <w:spacing w:after="0" w:line="240" w:lineRule="auto"/>
        <w:rPr>
          <w:ins w:id="153" w:author="Fife, Austin (afife@uidaho.edu)" w:date="2018-04-26T22:00:00Z"/>
          <w:rFonts w:ascii="Adobe Caslon Pro" w:hAnsi="Adobe Caslon Pro"/>
          <w:sz w:val="24"/>
          <w:szCs w:val="24"/>
        </w:rPr>
      </w:pPr>
      <w:ins w:id="154" w:author="Fife, Austin (afife@uidaho.edu)" w:date="2018-04-26T20:18:00Z">
        <w:r>
          <w:rPr>
            <w:rFonts w:ascii="Adobe Caslon Pro" w:hAnsi="Adobe Caslon Pro"/>
            <w:sz w:val="24"/>
            <w:szCs w:val="24"/>
          </w:rPr>
          <w:t xml:space="preserve"> </w:t>
        </w:r>
      </w:ins>
    </w:p>
    <w:p w14:paraId="28B87B5B" w14:textId="58EFDA5A" w:rsidR="007D1BFC" w:rsidRDefault="00135381" w:rsidP="001A29B9">
      <w:pPr>
        <w:widowControl w:val="0"/>
        <w:autoSpaceDE w:val="0"/>
        <w:autoSpaceDN w:val="0"/>
        <w:adjustRightInd w:val="0"/>
        <w:spacing w:after="0" w:line="240" w:lineRule="auto"/>
        <w:rPr>
          <w:ins w:id="155" w:author="Fife, Austin (afife@uidaho.edu)" w:date="2018-04-26T22:47:00Z"/>
          <w:rFonts w:ascii="Adobe Caslon Pro" w:hAnsi="Adobe Caslon Pro"/>
          <w:sz w:val="24"/>
          <w:szCs w:val="24"/>
        </w:rPr>
      </w:pPr>
      <w:ins w:id="156" w:author="Fife, Austin (afife@uidaho.edu)" w:date="2018-04-26T19:49:00Z">
        <w:r>
          <w:rPr>
            <w:rFonts w:ascii="Adobe Caslon Pro" w:hAnsi="Adobe Caslon Pro"/>
            <w:sz w:val="24"/>
            <w:szCs w:val="24"/>
          </w:rPr>
          <w:t>Potato psyllids have become an even greater threat</w:t>
        </w:r>
      </w:ins>
      <w:ins w:id="157" w:author="Fife, Austin (afife@uidaho.edu)" w:date="2018-04-27T00:50:00Z">
        <w:r w:rsidR="00E81F93">
          <w:rPr>
            <w:rFonts w:ascii="Adobe Caslon Pro" w:hAnsi="Adobe Caslon Pro"/>
            <w:sz w:val="24"/>
            <w:szCs w:val="24"/>
          </w:rPr>
          <w:t xml:space="preserve"> to agriculture</w:t>
        </w:r>
      </w:ins>
      <w:ins w:id="158" w:author="Fife, Austin (afife@uidaho.edu)" w:date="2018-04-26T19:49:00Z">
        <w:r>
          <w:rPr>
            <w:rFonts w:ascii="Adobe Caslon Pro" w:hAnsi="Adobe Caslon Pro"/>
            <w:sz w:val="24"/>
            <w:szCs w:val="24"/>
          </w:rPr>
          <w:t xml:space="preserve"> </w:t>
        </w:r>
      </w:ins>
      <w:ins w:id="159" w:author="Fife, Austin (afife@uidaho.edu)" w:date="2018-04-26T20:31:00Z">
        <w:r w:rsidR="00B27A88">
          <w:rPr>
            <w:rFonts w:ascii="Adobe Caslon Pro" w:hAnsi="Adobe Caslon Pro"/>
            <w:sz w:val="24"/>
            <w:szCs w:val="24"/>
          </w:rPr>
          <w:t xml:space="preserve">since </w:t>
        </w:r>
      </w:ins>
      <w:ins w:id="160" w:author="Fife, Austin (afife@uidaho.edu)" w:date="2018-04-27T00:50:00Z">
        <w:r w:rsidR="00E81F93">
          <w:rPr>
            <w:rFonts w:ascii="Adobe Caslon Pro" w:hAnsi="Adobe Caslon Pro"/>
            <w:sz w:val="24"/>
            <w:szCs w:val="24"/>
          </w:rPr>
          <w:t>discovering their</w:t>
        </w:r>
      </w:ins>
      <w:ins w:id="161" w:author="Fife, Austin (afife@uidaho.edu)" w:date="2018-04-26T20:32:00Z">
        <w:r w:rsidR="00B27A88">
          <w:rPr>
            <w:rFonts w:ascii="Adobe Caslon Pro" w:hAnsi="Adobe Caslon Pro"/>
            <w:sz w:val="24"/>
            <w:szCs w:val="24"/>
          </w:rPr>
          <w:t xml:space="preserve"> association with </w:t>
        </w:r>
      </w:ins>
      <w:ins w:id="162" w:author="Fife, Austin (afife@uidaho.edu)" w:date="2018-04-26T22:00:00Z">
        <w:r w:rsidR="00A66AE3">
          <w:rPr>
            <w:rFonts w:ascii="Adobe Caslon Pro" w:hAnsi="Adobe Caslon Pro"/>
            <w:sz w:val="24"/>
            <w:szCs w:val="24"/>
          </w:rPr>
          <w:t>the</w:t>
        </w:r>
      </w:ins>
      <w:ins w:id="163" w:author="Fife, Austin (afife@uidaho.edu)" w:date="2018-04-26T22:48:00Z">
        <w:r w:rsidR="007D1BFC">
          <w:rPr>
            <w:rFonts w:ascii="Adobe Caslon Pro" w:hAnsi="Adobe Caslon Pro"/>
            <w:sz w:val="24"/>
            <w:szCs w:val="24"/>
          </w:rPr>
          <w:t xml:space="preserve"> phytoplasma</w:t>
        </w:r>
      </w:ins>
      <w:del w:id="164" w:author="Fife, Austin (afife@uidaho.edu)" w:date="2018-04-26T19:46:00Z">
        <w:r w:rsidR="00332D64" w:rsidRPr="00F27DB6" w:rsidDel="00135381">
          <w:rPr>
            <w:rFonts w:ascii="Adobe Caslon Pro" w:hAnsi="Adobe Caslon Pro"/>
            <w:sz w:val="24"/>
            <w:szCs w:val="24"/>
            <w:lang w:val="x-none"/>
            <w:rPrChange w:id="165" w:author="Fife, Austin (afife@uidaho.edu)" w:date="2018-04-26T19:30:00Z">
              <w:rPr>
                <w:rFonts w:ascii="Times New Roman" w:hAnsi="Times New Roman"/>
                <w:sz w:val="24"/>
                <w:szCs w:val="24"/>
                <w:lang w:val="x-none"/>
              </w:rPr>
            </w:rPrChange>
          </w:rPr>
          <w:delText xml:space="preserve"> vectors </w:delText>
        </w:r>
      </w:del>
      <w:ins w:id="166" w:author="Fife, Austin (afife@uidaho.edu)" w:date="2018-04-26T19:46:00Z">
        <w:r>
          <w:rPr>
            <w:rFonts w:ascii="Adobe Caslon Pro" w:hAnsi="Adobe Caslon Pro"/>
            <w:sz w:val="24"/>
            <w:szCs w:val="24"/>
          </w:rPr>
          <w:t xml:space="preserve"> </w:t>
        </w:r>
      </w:ins>
      <w:r w:rsidR="00332D64" w:rsidRPr="00F27DB6">
        <w:rPr>
          <w:rFonts w:ascii="Adobe Caslon Pro" w:hAnsi="Adobe Caslon Pro"/>
          <w:sz w:val="24"/>
          <w:szCs w:val="24"/>
          <w:lang w:val="x-none"/>
          <w:rPrChange w:id="167" w:author="Fife, Austin (afife@uidaho.edu)" w:date="2018-04-26T19:30:00Z">
            <w:rPr>
              <w:rFonts w:ascii="Times New Roman" w:hAnsi="Times New Roman"/>
              <w:sz w:val="24"/>
              <w:szCs w:val="24"/>
              <w:lang w:val="x-none"/>
            </w:rPr>
          </w:rPrChange>
        </w:rPr>
        <w:t>“</w:t>
      </w:r>
      <w:proofErr w:type="spellStart"/>
      <w:r w:rsidR="00332D64" w:rsidRPr="00F27DB6">
        <w:rPr>
          <w:rFonts w:ascii="Adobe Caslon Pro" w:hAnsi="Adobe Caslon Pro"/>
          <w:i/>
          <w:sz w:val="24"/>
          <w:szCs w:val="24"/>
          <w:lang w:val="x-none"/>
          <w:rPrChange w:id="168" w:author="Fife, Austin (afife@uidaho.edu)" w:date="2018-04-26T19:30:00Z">
            <w:rPr>
              <w:rFonts w:ascii="Times New Roman" w:hAnsi="Times New Roman"/>
              <w:i/>
              <w:sz w:val="24"/>
              <w:szCs w:val="24"/>
              <w:lang w:val="x-none"/>
            </w:rPr>
          </w:rPrChange>
        </w:rPr>
        <w:t>Candidatus</w:t>
      </w:r>
      <w:proofErr w:type="spellEnd"/>
      <w:r w:rsidR="00332D64" w:rsidRPr="00F27DB6">
        <w:rPr>
          <w:rFonts w:ascii="Adobe Caslon Pro" w:hAnsi="Adobe Caslon Pro"/>
          <w:sz w:val="24"/>
          <w:szCs w:val="24"/>
          <w:lang w:val="x-none"/>
          <w:rPrChange w:id="169" w:author="Fife, Austin (afife@uidaho.edu)" w:date="2018-04-26T19:30:00Z">
            <w:rPr>
              <w:rFonts w:ascii="Times New Roman" w:hAnsi="Times New Roman"/>
              <w:sz w:val="24"/>
              <w:szCs w:val="24"/>
              <w:lang w:val="x-none"/>
            </w:rPr>
          </w:rPrChange>
        </w:rPr>
        <w:t xml:space="preserve"> </w:t>
      </w:r>
      <w:proofErr w:type="spellStart"/>
      <w:r w:rsidR="00332D64" w:rsidRPr="00F27DB6">
        <w:rPr>
          <w:rFonts w:ascii="Adobe Caslon Pro" w:hAnsi="Adobe Caslon Pro"/>
          <w:sz w:val="24"/>
          <w:szCs w:val="24"/>
          <w:lang w:val="x-none"/>
          <w:rPrChange w:id="170" w:author="Fife, Austin (afife@uidaho.edu)" w:date="2018-04-26T19:30:00Z">
            <w:rPr>
              <w:rFonts w:ascii="Times New Roman" w:hAnsi="Times New Roman"/>
              <w:sz w:val="24"/>
              <w:szCs w:val="24"/>
              <w:lang w:val="x-none"/>
            </w:rPr>
          </w:rPrChange>
        </w:rPr>
        <w:t>Liberibacter</w:t>
      </w:r>
      <w:proofErr w:type="spellEnd"/>
      <w:r w:rsidR="00332D64" w:rsidRPr="00F27DB6">
        <w:rPr>
          <w:rFonts w:ascii="Adobe Caslon Pro" w:hAnsi="Adobe Caslon Pro"/>
          <w:sz w:val="24"/>
          <w:szCs w:val="24"/>
          <w:lang w:val="x-none"/>
          <w:rPrChange w:id="171" w:author="Fife, Austin (afife@uidaho.edu)" w:date="2018-04-26T19:30:00Z">
            <w:rPr>
              <w:rFonts w:ascii="Times New Roman" w:hAnsi="Times New Roman"/>
              <w:sz w:val="24"/>
              <w:szCs w:val="24"/>
              <w:lang w:val="x-none"/>
            </w:rPr>
          </w:rPrChange>
        </w:rPr>
        <w:t xml:space="preserve"> solanacearum”</w:t>
      </w:r>
      <w:ins w:id="172" w:author="Fife, Austin (afife@uidaho.edu)" w:date="2018-04-26T22:48:00Z">
        <w:r w:rsidR="007D1BFC">
          <w:rPr>
            <w:rFonts w:ascii="Adobe Caslon Pro" w:hAnsi="Adobe Caslon Pro"/>
            <w:sz w:val="24"/>
            <w:szCs w:val="24"/>
          </w:rPr>
          <w:t xml:space="preserve"> (</w:t>
        </w:r>
        <w:proofErr w:type="spellStart"/>
        <w:r w:rsidR="007D1BFC">
          <w:rPr>
            <w:rFonts w:ascii="Adobe Caslon Pro" w:hAnsi="Adobe Caslon Pro"/>
            <w:sz w:val="24"/>
            <w:szCs w:val="24"/>
          </w:rPr>
          <w:t>Lso</w:t>
        </w:r>
        <w:proofErr w:type="spellEnd"/>
        <w:r w:rsidR="007D1BFC">
          <w:rPr>
            <w:rFonts w:ascii="Adobe Caslon Pro" w:hAnsi="Adobe Caslon Pro"/>
            <w:sz w:val="24"/>
            <w:szCs w:val="24"/>
          </w:rPr>
          <w:t xml:space="preserve">) </w:t>
        </w:r>
      </w:ins>
      <w:ins w:id="173" w:author="Fife, Austin (afife@uidaho.edu)" w:date="2018-04-26T22:49:00Z">
        <w:r w:rsidR="007D1BFC">
          <w:rPr>
            <w:rFonts w:ascii="Adobe Caslon Pro" w:hAnsi="Adobe Caslon Pro"/>
            <w:sz w:val="24"/>
            <w:szCs w:val="24"/>
          </w:rPr>
          <w:t>(</w:t>
        </w:r>
      </w:ins>
      <w:ins w:id="174" w:author="Fife, Austin (afife@uidaho.edu)" w:date="2018-04-26T23:59:00Z">
        <w:r w:rsidR="00A67EDC">
          <w:rPr>
            <w:rFonts w:ascii="Adobe Caslon Pro" w:hAnsi="Adobe Caslon Pro"/>
            <w:sz w:val="24"/>
            <w:szCs w:val="24"/>
          </w:rPr>
          <w:t xml:space="preserve">Goolsby 2007a, </w:t>
        </w:r>
      </w:ins>
      <w:proofErr w:type="spellStart"/>
      <w:ins w:id="175" w:author="Fife, Austin (afife@uidaho.edu)" w:date="2018-04-26T22:49:00Z">
        <w:r w:rsidR="007D1BFC">
          <w:rPr>
            <w:rFonts w:ascii="Adobe Caslon Pro" w:hAnsi="Adobe Caslon Pro"/>
            <w:sz w:val="24"/>
            <w:szCs w:val="24"/>
          </w:rPr>
          <w:lastRenderedPageBreak/>
          <w:t>Liefting</w:t>
        </w:r>
        <w:proofErr w:type="spellEnd"/>
        <w:r w:rsidR="007D1BFC">
          <w:rPr>
            <w:rFonts w:ascii="Adobe Caslon Pro" w:hAnsi="Adobe Caslon Pro"/>
            <w:sz w:val="24"/>
            <w:szCs w:val="24"/>
          </w:rPr>
          <w:t xml:space="preserve"> et al. 2009, </w:t>
        </w:r>
      </w:ins>
      <w:proofErr w:type="spellStart"/>
      <w:ins w:id="176" w:author="Fife, Austin (afife@uidaho.edu)" w:date="2018-04-26T22:48:00Z">
        <w:r w:rsidR="007D1BFC">
          <w:rPr>
            <w:rFonts w:ascii="Adobe Caslon Pro" w:hAnsi="Adobe Caslon Pro"/>
            <w:sz w:val="24"/>
            <w:szCs w:val="24"/>
          </w:rPr>
          <w:t>Munyaneza</w:t>
        </w:r>
        <w:proofErr w:type="spellEnd"/>
        <w:r w:rsidR="007D1BFC">
          <w:rPr>
            <w:rFonts w:ascii="Adobe Caslon Pro" w:hAnsi="Adobe Caslon Pro"/>
            <w:sz w:val="24"/>
            <w:szCs w:val="24"/>
          </w:rPr>
          <w:t xml:space="preserve"> 2007)</w:t>
        </w:r>
      </w:ins>
      <w:del w:id="177" w:author="Fife, Austin (afife@uidaho.edu)" w:date="2018-04-26T22:49:00Z">
        <w:r w:rsidR="00332D64" w:rsidRPr="00F27DB6" w:rsidDel="007D1BFC">
          <w:rPr>
            <w:rFonts w:ascii="Adobe Caslon Pro" w:hAnsi="Adobe Caslon Pro"/>
            <w:sz w:val="24"/>
            <w:szCs w:val="24"/>
            <w:lang w:val="x-none"/>
            <w:rPrChange w:id="178" w:author="Fife, Austin (afife@uidaho.edu)" w:date="2018-04-26T19:30:00Z">
              <w:rPr>
                <w:rFonts w:ascii="Times New Roman" w:hAnsi="Times New Roman"/>
                <w:sz w:val="24"/>
                <w:szCs w:val="24"/>
                <w:lang w:val="x-none"/>
              </w:rPr>
            </w:rPrChange>
          </w:rPr>
          <w:delText xml:space="preserve"> (Lso)</w:delText>
        </w:r>
      </w:del>
      <w:del w:id="179" w:author="Fife, Austin (afife@uidaho.edu)" w:date="2018-04-26T20:32:00Z">
        <w:r w:rsidR="00332D64" w:rsidRPr="00F27DB6" w:rsidDel="00B27A88">
          <w:rPr>
            <w:rFonts w:ascii="Adobe Caslon Pro" w:hAnsi="Adobe Caslon Pro"/>
            <w:sz w:val="24"/>
            <w:szCs w:val="24"/>
            <w:lang w:val="x-none"/>
            <w:rPrChange w:id="180" w:author="Fife, Austin (afife@uidaho.edu)" w:date="2018-04-26T19:30:00Z">
              <w:rPr>
                <w:rFonts w:ascii="Times New Roman" w:hAnsi="Times New Roman"/>
                <w:sz w:val="24"/>
                <w:szCs w:val="24"/>
                <w:lang w:val="x-none"/>
              </w:rPr>
            </w:rPrChange>
          </w:rPr>
          <w:delText>,</w:delText>
        </w:r>
      </w:del>
      <w:ins w:id="181" w:author="Fife, Austin (afife@uidaho.edu)" w:date="2018-04-26T20:32:00Z">
        <w:r w:rsidR="00B27A88">
          <w:rPr>
            <w:rFonts w:ascii="Adobe Caslon Pro" w:hAnsi="Adobe Caslon Pro"/>
            <w:sz w:val="24"/>
            <w:szCs w:val="24"/>
          </w:rPr>
          <w:t>.</w:t>
        </w:r>
      </w:ins>
      <w:r w:rsidR="00332D64" w:rsidRPr="00F27DB6">
        <w:rPr>
          <w:rFonts w:ascii="Adobe Caslon Pro" w:hAnsi="Adobe Caslon Pro"/>
          <w:sz w:val="24"/>
          <w:szCs w:val="24"/>
          <w:lang w:val="x-none"/>
          <w:rPrChange w:id="182" w:author="Fife, Austin (afife@uidaho.edu)" w:date="2018-04-26T19:30:00Z">
            <w:rPr>
              <w:rFonts w:ascii="Times New Roman" w:hAnsi="Times New Roman"/>
              <w:sz w:val="24"/>
              <w:szCs w:val="24"/>
              <w:lang w:val="x-none"/>
            </w:rPr>
          </w:rPrChange>
        </w:rPr>
        <w:t xml:space="preserve"> </w:t>
      </w:r>
      <w:proofErr w:type="spellStart"/>
      <w:ins w:id="183" w:author="Fife, Austin (afife@uidaho.edu)" w:date="2018-04-26T20:32:00Z">
        <w:r w:rsidR="00B27A88">
          <w:rPr>
            <w:rFonts w:ascii="Adobe Caslon Pro" w:hAnsi="Adobe Caslon Pro"/>
            <w:sz w:val="24"/>
            <w:szCs w:val="24"/>
          </w:rPr>
          <w:t>Lso</w:t>
        </w:r>
        <w:proofErr w:type="spellEnd"/>
        <w:r w:rsidR="00B27A88">
          <w:rPr>
            <w:rFonts w:ascii="Adobe Caslon Pro" w:hAnsi="Adobe Caslon Pro"/>
            <w:sz w:val="24"/>
            <w:szCs w:val="24"/>
          </w:rPr>
          <w:t xml:space="preserve"> is</w:t>
        </w:r>
      </w:ins>
      <w:ins w:id="184" w:author="Fife, Austin (afife@uidaho.edu)" w:date="2018-04-26T21:06:00Z">
        <w:r w:rsidR="009333E2">
          <w:rPr>
            <w:rFonts w:ascii="Adobe Caslon Pro" w:hAnsi="Adobe Caslon Pro"/>
            <w:sz w:val="24"/>
            <w:szCs w:val="24"/>
          </w:rPr>
          <w:t xml:space="preserve"> a</w:t>
        </w:r>
      </w:ins>
      <w:ins w:id="185" w:author="Fife, Austin (afife@uidaho.edu)" w:date="2018-04-26T22:43:00Z">
        <w:r w:rsidR="0073732B">
          <w:rPr>
            <w:rFonts w:ascii="Adobe Caslon Pro" w:hAnsi="Adobe Caslon Pro"/>
            <w:sz w:val="24"/>
            <w:szCs w:val="24"/>
          </w:rPr>
          <w:t>n unculturable</w:t>
        </w:r>
      </w:ins>
      <w:ins w:id="186" w:author="Fife, Austin (afife@uidaho.edu)" w:date="2018-04-26T22:40:00Z">
        <w:r w:rsidR="0073732B">
          <w:rPr>
            <w:rFonts w:ascii="Adobe Caslon Pro" w:hAnsi="Adobe Caslon Pro"/>
            <w:sz w:val="24"/>
            <w:szCs w:val="24"/>
          </w:rPr>
          <w:t xml:space="preserve"> gram-negative</w:t>
        </w:r>
      </w:ins>
      <w:ins w:id="187" w:author="Fife, Austin (afife@uidaho.edu)" w:date="2018-04-26T20:32:00Z">
        <w:r w:rsidR="00B27A88">
          <w:rPr>
            <w:rFonts w:ascii="Adobe Caslon Pro" w:hAnsi="Adobe Caslon Pro"/>
            <w:sz w:val="24"/>
            <w:szCs w:val="24"/>
          </w:rPr>
          <w:t xml:space="preserve"> </w:t>
        </w:r>
      </w:ins>
      <w:del w:id="188" w:author="Fife, Austin (afife@uidaho.edu)" w:date="2018-04-26T21:05:00Z">
        <w:r w:rsidR="00332D64" w:rsidRPr="00F27DB6" w:rsidDel="009333E2">
          <w:rPr>
            <w:rFonts w:ascii="Adobe Caslon Pro" w:hAnsi="Adobe Caslon Pro"/>
            <w:sz w:val="24"/>
            <w:szCs w:val="24"/>
            <w:lang w:val="x-none"/>
            <w:rPrChange w:id="189" w:author="Fife, Austin (afife@uidaho.edu)" w:date="2018-04-26T19:30:00Z">
              <w:rPr>
                <w:rFonts w:ascii="Times New Roman" w:hAnsi="Times New Roman"/>
                <w:sz w:val="24"/>
                <w:szCs w:val="24"/>
                <w:lang w:val="x-none"/>
              </w:rPr>
            </w:rPrChange>
          </w:rPr>
          <w:delText xml:space="preserve">a </w:delText>
        </w:r>
      </w:del>
      <w:ins w:id="190" w:author="Fife, Austin (afife@uidaho.edu)" w:date="2018-04-26T21:05:00Z">
        <w:r w:rsidR="009333E2" w:rsidRPr="009333E2">
          <w:rPr>
            <w:rFonts w:ascii="Cambria" w:hAnsi="Cambria" w:cs="Cambria"/>
            <w:sz w:val="24"/>
            <w:szCs w:val="24"/>
          </w:rPr>
          <w:t>α</w:t>
        </w:r>
        <w:r w:rsidR="009333E2" w:rsidRPr="009333E2">
          <w:rPr>
            <w:rFonts w:ascii="Adobe Caslon Pro" w:hAnsi="Adobe Caslon Pro"/>
            <w:sz w:val="24"/>
            <w:szCs w:val="24"/>
          </w:rPr>
          <w:t>-proteobacterium</w:t>
        </w:r>
      </w:ins>
      <w:ins w:id="191" w:author="Fife, Austin (afife@uidaho.edu)" w:date="2018-04-26T22:43:00Z">
        <w:r w:rsidR="0073732B">
          <w:rPr>
            <w:rFonts w:ascii="Adobe Caslon Pro" w:hAnsi="Adobe Caslon Pro"/>
            <w:sz w:val="24"/>
            <w:szCs w:val="24"/>
          </w:rPr>
          <w:t xml:space="preserve"> (</w:t>
        </w:r>
        <w:proofErr w:type="spellStart"/>
        <w:r w:rsidR="0073732B">
          <w:rPr>
            <w:rFonts w:ascii="Adobe Caslon Pro" w:hAnsi="Adobe Caslon Pro"/>
            <w:sz w:val="24"/>
            <w:szCs w:val="24"/>
          </w:rPr>
          <w:t>Li</w:t>
        </w:r>
      </w:ins>
      <w:ins w:id="192" w:author="Fife, Austin (afife@uidaho.edu)" w:date="2018-04-26T22:44:00Z">
        <w:r w:rsidR="0073732B">
          <w:rPr>
            <w:rFonts w:ascii="Adobe Caslon Pro" w:hAnsi="Adobe Caslon Pro"/>
            <w:sz w:val="24"/>
            <w:szCs w:val="24"/>
          </w:rPr>
          <w:t>efting</w:t>
        </w:r>
        <w:proofErr w:type="spellEnd"/>
        <w:r w:rsidR="0073732B">
          <w:rPr>
            <w:rFonts w:ascii="Adobe Caslon Pro" w:hAnsi="Adobe Caslon Pro"/>
            <w:sz w:val="24"/>
            <w:szCs w:val="24"/>
          </w:rPr>
          <w:t xml:space="preserve"> et al 2009),</w:t>
        </w:r>
      </w:ins>
      <w:ins w:id="193" w:author="Fife, Austin (afife@uidaho.edu)" w:date="2018-04-26T21:05:00Z">
        <w:r w:rsidR="009333E2">
          <w:rPr>
            <w:rFonts w:ascii="Adobe Caslon Pro" w:hAnsi="Adobe Caslon Pro"/>
            <w:sz w:val="24"/>
            <w:szCs w:val="24"/>
          </w:rPr>
          <w:t xml:space="preserve"> </w:t>
        </w:r>
      </w:ins>
      <w:del w:id="194" w:author="Fife, Austin (afife@uidaho.edu)" w:date="2018-04-26T21:06:00Z">
        <w:r w:rsidR="00332D64" w:rsidRPr="00F27DB6" w:rsidDel="009333E2">
          <w:rPr>
            <w:rFonts w:ascii="Adobe Caslon Pro" w:hAnsi="Adobe Caslon Pro"/>
            <w:sz w:val="24"/>
            <w:szCs w:val="24"/>
            <w:lang w:val="x-none"/>
            <w:rPrChange w:id="195" w:author="Fife, Austin (afife@uidaho.edu)" w:date="2018-04-26T19:30:00Z">
              <w:rPr>
                <w:rFonts w:ascii="Times New Roman" w:hAnsi="Times New Roman"/>
                <w:sz w:val="24"/>
                <w:szCs w:val="24"/>
                <w:lang w:val="x-none"/>
              </w:rPr>
            </w:rPrChange>
          </w:rPr>
          <w:delText>bacteria</w:delText>
        </w:r>
      </w:del>
      <w:del w:id="196" w:author="Fife, Austin (afife@uidaho.edu)" w:date="2018-04-26T20:32:00Z">
        <w:r w:rsidR="00332D64" w:rsidRPr="00F27DB6" w:rsidDel="00B27A88">
          <w:rPr>
            <w:rFonts w:ascii="Adobe Caslon Pro" w:hAnsi="Adobe Caslon Pro"/>
            <w:sz w:val="24"/>
            <w:szCs w:val="24"/>
            <w:lang w:val="x-none"/>
            <w:rPrChange w:id="197" w:author="Fife, Austin (afife@uidaho.edu)" w:date="2018-04-26T19:30:00Z">
              <w:rPr>
                <w:rFonts w:ascii="Times New Roman" w:hAnsi="Times New Roman"/>
                <w:sz w:val="24"/>
                <w:szCs w:val="24"/>
                <w:lang w:val="x-none"/>
              </w:rPr>
            </w:rPrChange>
          </w:rPr>
          <w:delText>l</w:delText>
        </w:r>
      </w:del>
      <w:del w:id="198" w:author="Fife, Austin (afife@uidaho.edu)" w:date="2018-04-26T21:06:00Z">
        <w:r w:rsidR="00332D64" w:rsidRPr="00F27DB6" w:rsidDel="009333E2">
          <w:rPr>
            <w:rFonts w:ascii="Adobe Caslon Pro" w:hAnsi="Adobe Caslon Pro"/>
            <w:sz w:val="24"/>
            <w:szCs w:val="24"/>
            <w:lang w:val="x-none"/>
            <w:rPrChange w:id="199" w:author="Fife, Austin (afife@uidaho.edu)" w:date="2018-04-26T19:30:00Z">
              <w:rPr>
                <w:rFonts w:ascii="Times New Roman" w:hAnsi="Times New Roman"/>
                <w:sz w:val="24"/>
                <w:szCs w:val="24"/>
                <w:lang w:val="x-none"/>
              </w:rPr>
            </w:rPrChange>
          </w:rPr>
          <w:delText xml:space="preserve"> </w:delText>
        </w:r>
      </w:del>
      <w:del w:id="200" w:author="Fife, Austin (afife@uidaho.edu)" w:date="2018-04-26T20:32:00Z">
        <w:r w:rsidR="00332D64" w:rsidRPr="00F27DB6" w:rsidDel="00B27A88">
          <w:rPr>
            <w:rFonts w:ascii="Adobe Caslon Pro" w:hAnsi="Adobe Caslon Pro"/>
            <w:sz w:val="24"/>
            <w:szCs w:val="24"/>
            <w:lang w:val="x-none"/>
            <w:rPrChange w:id="201" w:author="Fife, Austin (afife@uidaho.edu)" w:date="2018-04-26T19:30:00Z">
              <w:rPr>
                <w:rFonts w:ascii="Times New Roman" w:hAnsi="Times New Roman"/>
                <w:sz w:val="24"/>
                <w:szCs w:val="24"/>
                <w:lang w:val="x-none"/>
              </w:rPr>
            </w:rPrChange>
          </w:rPr>
          <w:delText xml:space="preserve">pathogen </w:delText>
        </w:r>
        <w:r w:rsidR="00666AC0" w:rsidRPr="00F27DB6" w:rsidDel="00B27A88">
          <w:rPr>
            <w:rFonts w:ascii="Adobe Caslon Pro" w:hAnsi="Adobe Caslon Pro"/>
            <w:sz w:val="24"/>
            <w:szCs w:val="24"/>
            <w:rPrChange w:id="202" w:author="Fife, Austin (afife@uidaho.edu)" w:date="2018-04-26T19:30:00Z">
              <w:rPr>
                <w:rFonts w:ascii="Times New Roman" w:hAnsi="Times New Roman"/>
                <w:sz w:val="24"/>
                <w:szCs w:val="24"/>
              </w:rPr>
            </w:rPrChange>
          </w:rPr>
          <w:delText>that</w:delText>
        </w:r>
      </w:del>
      <w:ins w:id="203" w:author="Fife, Austin (afife@uidaho.edu)" w:date="2018-04-26T20:32:00Z">
        <w:r w:rsidR="00B27A88">
          <w:rPr>
            <w:rFonts w:ascii="Adobe Caslon Pro" w:hAnsi="Adobe Caslon Pro"/>
            <w:sz w:val="24"/>
            <w:szCs w:val="24"/>
          </w:rPr>
          <w:t>which</w:t>
        </w:r>
      </w:ins>
      <w:r w:rsidR="00332D64" w:rsidRPr="00F27DB6">
        <w:rPr>
          <w:rFonts w:ascii="Adobe Caslon Pro" w:hAnsi="Adobe Caslon Pro"/>
          <w:sz w:val="24"/>
          <w:szCs w:val="24"/>
          <w:lang w:val="x-none"/>
          <w:rPrChange w:id="204" w:author="Fife, Austin (afife@uidaho.edu)" w:date="2018-04-26T19:30:00Z">
            <w:rPr>
              <w:rFonts w:ascii="Times New Roman" w:hAnsi="Times New Roman"/>
              <w:sz w:val="24"/>
              <w:szCs w:val="24"/>
              <w:lang w:val="x-none"/>
            </w:rPr>
          </w:rPrChange>
        </w:rPr>
        <w:t xml:space="preserve"> infects </w:t>
      </w:r>
      <w:proofErr w:type="spellStart"/>
      <w:r w:rsidR="00332D64" w:rsidRPr="00F27DB6">
        <w:rPr>
          <w:rFonts w:ascii="Adobe Caslon Pro" w:hAnsi="Adobe Caslon Pro"/>
          <w:sz w:val="24"/>
          <w:szCs w:val="24"/>
          <w:lang w:val="x-none"/>
          <w:rPrChange w:id="205" w:author="Fife, Austin (afife@uidaho.edu)" w:date="2018-04-26T19:30:00Z">
            <w:rPr>
              <w:rFonts w:ascii="Times New Roman" w:hAnsi="Times New Roman"/>
              <w:sz w:val="24"/>
              <w:szCs w:val="24"/>
              <w:lang w:val="x-none"/>
            </w:rPr>
          </w:rPrChange>
        </w:rPr>
        <w:t>solanaceous</w:t>
      </w:r>
      <w:proofErr w:type="spellEnd"/>
      <w:r w:rsidR="00332D64" w:rsidRPr="00F27DB6">
        <w:rPr>
          <w:rFonts w:ascii="Adobe Caslon Pro" w:hAnsi="Adobe Caslon Pro"/>
          <w:sz w:val="24"/>
          <w:szCs w:val="24"/>
          <w:lang w:val="x-none"/>
          <w:rPrChange w:id="206" w:author="Fife, Austin (afife@uidaho.edu)" w:date="2018-04-26T19:30:00Z">
            <w:rPr>
              <w:rFonts w:ascii="Times New Roman" w:hAnsi="Times New Roman"/>
              <w:sz w:val="24"/>
              <w:szCs w:val="24"/>
              <w:lang w:val="x-none"/>
            </w:rPr>
          </w:rPrChange>
        </w:rPr>
        <w:t xml:space="preserve"> plants, including potatoes (</w:t>
      </w:r>
      <w:r w:rsidR="00332D64" w:rsidRPr="00F27DB6">
        <w:rPr>
          <w:rFonts w:ascii="Adobe Caslon Pro" w:hAnsi="Adobe Caslon Pro"/>
          <w:i/>
          <w:sz w:val="24"/>
          <w:szCs w:val="24"/>
          <w:lang w:val="x-none"/>
          <w:rPrChange w:id="207" w:author="Fife, Austin (afife@uidaho.edu)" w:date="2018-04-26T19:30:00Z">
            <w:rPr>
              <w:rFonts w:ascii="Times New Roman" w:hAnsi="Times New Roman"/>
              <w:i/>
              <w:sz w:val="24"/>
              <w:szCs w:val="24"/>
              <w:lang w:val="x-none"/>
            </w:rPr>
          </w:rPrChange>
        </w:rPr>
        <w:t>Solanum tuberosum</w:t>
      </w:r>
      <w:del w:id="208" w:author="Fife, Austin (afife@uidaho.edu)" w:date="2018-04-26T22:44:00Z">
        <w:r w:rsidR="00332D64" w:rsidRPr="00F27DB6" w:rsidDel="0073732B">
          <w:rPr>
            <w:rFonts w:ascii="Adobe Caslon Pro" w:hAnsi="Adobe Caslon Pro"/>
            <w:sz w:val="24"/>
            <w:szCs w:val="24"/>
            <w:lang w:val="x-none"/>
            <w:rPrChange w:id="209" w:author="Fife, Austin (afife@uidaho.edu)" w:date="2018-04-26T19:30:00Z">
              <w:rPr>
                <w:rFonts w:ascii="Times New Roman" w:hAnsi="Times New Roman"/>
                <w:sz w:val="24"/>
                <w:szCs w:val="24"/>
                <w:lang w:val="x-none"/>
              </w:rPr>
            </w:rPrChange>
          </w:rPr>
          <w:delText>)</w:delText>
        </w:r>
        <w:r w:rsidR="006C5443" w:rsidRPr="00F27DB6" w:rsidDel="0073732B">
          <w:rPr>
            <w:rFonts w:ascii="Adobe Caslon Pro" w:hAnsi="Adobe Caslon Pro"/>
            <w:sz w:val="24"/>
            <w:szCs w:val="24"/>
            <w:rPrChange w:id="210" w:author="Fife, Austin (afife@uidaho.edu)" w:date="2018-04-26T19:30:00Z">
              <w:rPr>
                <w:rFonts w:ascii="Times New Roman" w:hAnsi="Times New Roman"/>
                <w:sz w:val="24"/>
                <w:szCs w:val="24"/>
              </w:rPr>
            </w:rPrChange>
          </w:rPr>
          <w:delText xml:space="preserve">, </w:delText>
        </w:r>
      </w:del>
      <w:ins w:id="211" w:author="Fife, Austin (afife@uidaho.edu)" w:date="2018-04-26T22:44:00Z">
        <w:r w:rsidR="0073732B" w:rsidRPr="00F27DB6">
          <w:rPr>
            <w:rFonts w:ascii="Adobe Caslon Pro" w:hAnsi="Adobe Caslon Pro"/>
            <w:sz w:val="24"/>
            <w:szCs w:val="24"/>
            <w:lang w:val="x-none"/>
            <w:rPrChange w:id="212" w:author="Fife, Austin (afife@uidaho.edu)" w:date="2018-04-26T19:30:00Z">
              <w:rPr>
                <w:rFonts w:ascii="Times New Roman" w:hAnsi="Times New Roman"/>
                <w:sz w:val="24"/>
                <w:szCs w:val="24"/>
                <w:lang w:val="x-none"/>
              </w:rPr>
            </w:rPrChange>
          </w:rPr>
          <w:t>)</w:t>
        </w:r>
        <w:r w:rsidR="0073732B">
          <w:rPr>
            <w:rFonts w:ascii="Adobe Caslon Pro" w:hAnsi="Adobe Caslon Pro"/>
            <w:sz w:val="24"/>
            <w:szCs w:val="24"/>
          </w:rPr>
          <w:t>.</w:t>
        </w:r>
        <w:r w:rsidR="0073732B" w:rsidRPr="0073732B">
          <w:rPr>
            <w:rFonts w:ascii="Adobe Caslon Pro" w:hAnsi="Adobe Caslon Pro"/>
            <w:sz w:val="24"/>
            <w:szCs w:val="24"/>
            <w:lang w:val="x-none"/>
          </w:rPr>
          <w:t xml:space="preserve"> </w:t>
        </w:r>
      </w:ins>
      <w:moveToRangeStart w:id="213" w:author="Fife, Austin (afife@uidaho.edu)" w:date="2018-04-26T22:44:00Z" w:name="move512546022"/>
      <w:proofErr w:type="spellStart"/>
      <w:moveTo w:id="214" w:author="Fife, Austin (afife@uidaho.edu)" w:date="2018-04-26T22:44:00Z">
        <w:r w:rsidR="0073732B" w:rsidRPr="00143843">
          <w:rPr>
            <w:rFonts w:ascii="Adobe Caslon Pro" w:hAnsi="Adobe Caslon Pro"/>
            <w:sz w:val="24"/>
            <w:szCs w:val="24"/>
            <w:lang w:val="x-none"/>
          </w:rPr>
          <w:t>Lso</w:t>
        </w:r>
        <w:proofErr w:type="spellEnd"/>
        <w:r w:rsidR="0073732B" w:rsidRPr="00143843">
          <w:rPr>
            <w:rFonts w:ascii="Adobe Caslon Pro" w:hAnsi="Adobe Caslon Pro"/>
            <w:sz w:val="24"/>
            <w:szCs w:val="24"/>
            <w:lang w:val="x-none"/>
          </w:rPr>
          <w:t xml:space="preserve"> is transmitted to the plant’s phloem </w:t>
        </w:r>
        <w:del w:id="215" w:author="Fife, Austin (afife@uidaho.edu)" w:date="2018-04-26T22:49:00Z">
          <w:r w:rsidR="0073732B" w:rsidRPr="00143843" w:rsidDel="007D1BFC">
            <w:rPr>
              <w:rFonts w:ascii="Adobe Caslon Pro" w:hAnsi="Adobe Caslon Pro"/>
              <w:sz w:val="24"/>
              <w:szCs w:val="24"/>
              <w:lang w:val="x-none"/>
            </w:rPr>
            <w:delText xml:space="preserve">during feeding </w:delText>
          </w:r>
        </w:del>
        <w:r w:rsidR="0073732B" w:rsidRPr="00143843">
          <w:rPr>
            <w:rFonts w:ascii="Adobe Caslon Pro" w:hAnsi="Adobe Caslon Pro"/>
            <w:sz w:val="24"/>
            <w:szCs w:val="24"/>
            <w:lang w:val="x-none"/>
          </w:rPr>
          <w:t>by the psyllid’s saliva</w:t>
        </w:r>
      </w:moveTo>
      <w:ins w:id="216" w:author="Fife, Austin (afife@uidaho.edu)" w:date="2018-04-26T22:49:00Z">
        <w:r w:rsidR="007D1BFC">
          <w:rPr>
            <w:rFonts w:ascii="Adobe Caslon Pro" w:hAnsi="Adobe Caslon Pro"/>
            <w:sz w:val="24"/>
            <w:szCs w:val="24"/>
          </w:rPr>
          <w:t xml:space="preserve"> while feeding</w:t>
        </w:r>
      </w:ins>
      <w:moveTo w:id="217" w:author="Fife, Austin (afife@uidaho.edu)" w:date="2018-04-26T22:44:00Z">
        <w:r w:rsidR="0073732B" w:rsidRPr="00143843">
          <w:rPr>
            <w:rFonts w:ascii="Adobe Caslon Pro" w:hAnsi="Adobe Caslon Pro"/>
            <w:sz w:val="24"/>
            <w:szCs w:val="24"/>
            <w:lang w:val="x-none"/>
          </w:rPr>
          <w:t xml:space="preserve"> (</w:t>
        </w:r>
        <w:r w:rsidR="0073732B" w:rsidRPr="00143843">
          <w:rPr>
            <w:rFonts w:ascii="Adobe Caslon Pro" w:hAnsi="Adobe Caslon Pro"/>
            <w:sz w:val="24"/>
            <w:szCs w:val="24"/>
          </w:rPr>
          <w:t>Cooper et al. 2014</w:t>
        </w:r>
        <w:r w:rsidR="0073732B" w:rsidRPr="00143843">
          <w:rPr>
            <w:rFonts w:ascii="Adobe Caslon Pro" w:hAnsi="Adobe Caslon Pro"/>
            <w:sz w:val="24"/>
            <w:szCs w:val="24"/>
            <w:lang w:val="x-none"/>
          </w:rPr>
          <w:t>).</w:t>
        </w:r>
      </w:moveTo>
      <w:moveToRangeEnd w:id="213"/>
      <w:ins w:id="218" w:author="Fife, Austin (afife@uidaho.edu)" w:date="2018-04-26T22:47:00Z">
        <w:r w:rsidR="007D1BFC">
          <w:rPr>
            <w:rFonts w:ascii="Adobe Caslon Pro" w:hAnsi="Adobe Caslon Pro"/>
            <w:sz w:val="24"/>
            <w:szCs w:val="24"/>
          </w:rPr>
          <w:t xml:space="preserve"> </w:t>
        </w:r>
      </w:ins>
      <w:ins w:id="219" w:author="Fife, Austin (afife@uidaho.edu)" w:date="2018-04-26T22:44:00Z">
        <w:r w:rsidR="0073732B" w:rsidRPr="00F27DB6">
          <w:rPr>
            <w:rFonts w:ascii="Adobe Caslon Pro" w:hAnsi="Adobe Caslon Pro"/>
            <w:sz w:val="24"/>
            <w:szCs w:val="24"/>
            <w:rPrChange w:id="220" w:author="Fife, Austin (afife@uidaho.edu)" w:date="2018-04-26T19:30:00Z">
              <w:rPr>
                <w:rFonts w:ascii="Times New Roman" w:hAnsi="Times New Roman"/>
                <w:sz w:val="24"/>
                <w:szCs w:val="24"/>
              </w:rPr>
            </w:rPrChange>
          </w:rPr>
          <w:t xml:space="preserve"> </w:t>
        </w:r>
      </w:ins>
      <w:del w:id="221" w:author="Fife, Austin (afife@uidaho.edu)" w:date="2018-04-26T22:44:00Z">
        <w:r w:rsidR="006C5443" w:rsidRPr="00F27DB6" w:rsidDel="0073732B">
          <w:rPr>
            <w:rFonts w:ascii="Adobe Caslon Pro" w:hAnsi="Adobe Caslon Pro"/>
            <w:sz w:val="24"/>
            <w:szCs w:val="24"/>
            <w:rPrChange w:id="222" w:author="Fife, Austin (afife@uidaho.edu)" w:date="2018-04-26T19:30:00Z">
              <w:rPr>
                <w:rFonts w:ascii="Times New Roman" w:hAnsi="Times New Roman"/>
                <w:sz w:val="24"/>
                <w:szCs w:val="24"/>
              </w:rPr>
            </w:rPrChange>
          </w:rPr>
          <w:delText xml:space="preserve">creating </w:delText>
        </w:r>
      </w:del>
      <w:del w:id="223" w:author="Fife, Austin (afife@uidaho.edu)" w:date="2018-04-26T22:45:00Z">
        <w:r w:rsidR="006C5443" w:rsidRPr="00F27DB6" w:rsidDel="0073732B">
          <w:rPr>
            <w:rFonts w:ascii="Adobe Caslon Pro" w:hAnsi="Adobe Caslon Pro"/>
            <w:sz w:val="24"/>
            <w:szCs w:val="24"/>
            <w:rPrChange w:id="224" w:author="Fife, Austin (afife@uidaho.edu)" w:date="2018-04-26T19:30:00Z">
              <w:rPr>
                <w:rFonts w:ascii="Times New Roman" w:hAnsi="Times New Roman"/>
                <w:sz w:val="24"/>
                <w:szCs w:val="24"/>
              </w:rPr>
            </w:rPrChange>
          </w:rPr>
          <w:delText>a condition known as Zebra Chip</w:delText>
        </w:r>
        <w:r w:rsidR="0057179E" w:rsidRPr="00F27DB6" w:rsidDel="0073732B">
          <w:rPr>
            <w:rFonts w:ascii="Adobe Caslon Pro" w:hAnsi="Adobe Caslon Pro"/>
            <w:sz w:val="24"/>
            <w:szCs w:val="24"/>
            <w:rPrChange w:id="225" w:author="Fife, Austin (afife@uidaho.edu)" w:date="2018-04-26T19:30:00Z">
              <w:rPr>
                <w:rFonts w:ascii="Times New Roman" w:hAnsi="Times New Roman"/>
                <w:sz w:val="24"/>
                <w:szCs w:val="24"/>
              </w:rPr>
            </w:rPrChange>
          </w:rPr>
          <w:delText xml:space="preserve"> (</w:delText>
        </w:r>
        <w:r w:rsidR="008C31FC" w:rsidRPr="00F27DB6" w:rsidDel="0073732B">
          <w:rPr>
            <w:rFonts w:ascii="Adobe Caslon Pro" w:hAnsi="Adobe Caslon Pro"/>
            <w:sz w:val="24"/>
            <w:szCs w:val="24"/>
            <w:rPrChange w:id="226" w:author="Fife, Austin (afife@uidaho.edu)" w:date="2018-04-26T19:30:00Z">
              <w:rPr>
                <w:rFonts w:ascii="Times New Roman" w:hAnsi="Times New Roman"/>
                <w:sz w:val="24"/>
                <w:szCs w:val="24"/>
              </w:rPr>
            </w:rPrChange>
          </w:rPr>
          <w:delText xml:space="preserve">Crosslin et al 2010, </w:delText>
        </w:r>
        <w:r w:rsidR="00666AC0" w:rsidRPr="00F27DB6" w:rsidDel="0073732B">
          <w:rPr>
            <w:rFonts w:ascii="Adobe Caslon Pro" w:hAnsi="Adobe Caslon Pro"/>
            <w:sz w:val="24"/>
            <w:szCs w:val="24"/>
            <w:rPrChange w:id="227" w:author="Fife, Austin (afife@uidaho.edu)" w:date="2018-04-26T19:30:00Z">
              <w:rPr>
                <w:rFonts w:ascii="Times New Roman" w:hAnsi="Times New Roman"/>
                <w:sz w:val="24"/>
                <w:szCs w:val="24"/>
              </w:rPr>
            </w:rPrChange>
          </w:rPr>
          <w:delText xml:space="preserve">Hansen et al. 2008, </w:delText>
        </w:r>
        <w:r w:rsidR="0057179E" w:rsidRPr="00F27DB6" w:rsidDel="0073732B">
          <w:rPr>
            <w:rFonts w:ascii="Adobe Caslon Pro" w:hAnsi="Adobe Caslon Pro"/>
            <w:sz w:val="24"/>
            <w:szCs w:val="24"/>
            <w:rPrChange w:id="228" w:author="Fife, Austin (afife@uidaho.edu)" w:date="2018-04-26T19:30:00Z">
              <w:rPr>
                <w:rFonts w:ascii="Times New Roman" w:hAnsi="Times New Roman"/>
                <w:sz w:val="24"/>
                <w:szCs w:val="24"/>
              </w:rPr>
            </w:rPrChange>
          </w:rPr>
          <w:delText>Liefting 2009,</w:delText>
        </w:r>
        <w:r w:rsidR="00FA3390" w:rsidRPr="00F27DB6" w:rsidDel="0073732B">
          <w:rPr>
            <w:rFonts w:ascii="Adobe Caslon Pro" w:hAnsi="Adobe Caslon Pro"/>
            <w:sz w:val="24"/>
            <w:szCs w:val="24"/>
            <w:rPrChange w:id="229" w:author="Fife, Austin (afife@uidaho.edu)" w:date="2018-04-26T19:30:00Z">
              <w:rPr>
                <w:rFonts w:ascii="Times New Roman" w:hAnsi="Times New Roman"/>
                <w:sz w:val="24"/>
                <w:szCs w:val="24"/>
              </w:rPr>
            </w:rPrChange>
          </w:rPr>
          <w:delText xml:space="preserve"> Lin et al. 2009)</w:delText>
        </w:r>
        <w:r w:rsidR="00332D64" w:rsidRPr="00F27DB6" w:rsidDel="0073732B">
          <w:rPr>
            <w:rFonts w:ascii="Adobe Caslon Pro" w:hAnsi="Adobe Caslon Pro"/>
            <w:sz w:val="24"/>
            <w:szCs w:val="24"/>
            <w:lang w:val="x-none"/>
            <w:rPrChange w:id="230" w:author="Fife, Austin (afife@uidaho.edu)" w:date="2018-04-26T19:30:00Z">
              <w:rPr>
                <w:rFonts w:ascii="Times New Roman" w:hAnsi="Times New Roman"/>
                <w:sz w:val="24"/>
                <w:szCs w:val="24"/>
                <w:lang w:val="x-none"/>
              </w:rPr>
            </w:rPrChange>
          </w:rPr>
          <w:delText>.</w:delText>
        </w:r>
      </w:del>
      <w:del w:id="231" w:author="Fife, Austin (afife@uidaho.edu)" w:date="2018-04-26T22:46:00Z">
        <w:r w:rsidR="00332D64" w:rsidRPr="00F27DB6" w:rsidDel="00410DD5">
          <w:rPr>
            <w:rFonts w:ascii="Adobe Caslon Pro" w:hAnsi="Adobe Caslon Pro"/>
            <w:sz w:val="24"/>
            <w:szCs w:val="24"/>
            <w:lang w:val="x-none"/>
            <w:rPrChange w:id="232" w:author="Fife, Austin (afife@uidaho.edu)" w:date="2018-04-26T19:30:00Z">
              <w:rPr>
                <w:rFonts w:ascii="Times New Roman" w:hAnsi="Times New Roman"/>
                <w:sz w:val="24"/>
                <w:szCs w:val="24"/>
                <w:lang w:val="x-none"/>
              </w:rPr>
            </w:rPrChange>
          </w:rPr>
          <w:delText xml:space="preserve"> </w:delText>
        </w:r>
      </w:del>
      <w:moveFromRangeStart w:id="233" w:author="Fife, Austin (afife@uidaho.edu)" w:date="2018-04-26T22:44:00Z" w:name="move512546022"/>
      <w:moveFrom w:id="234" w:author="Fife, Austin (afife@uidaho.edu)" w:date="2018-04-26T22:44:00Z">
        <w:r w:rsidR="00332D64" w:rsidRPr="00F27DB6" w:rsidDel="0073732B">
          <w:rPr>
            <w:rFonts w:ascii="Adobe Caslon Pro" w:hAnsi="Adobe Caslon Pro"/>
            <w:sz w:val="24"/>
            <w:szCs w:val="24"/>
            <w:lang w:val="x-none"/>
            <w:rPrChange w:id="235" w:author="Fife, Austin (afife@uidaho.edu)" w:date="2018-04-26T19:30:00Z">
              <w:rPr>
                <w:rFonts w:ascii="Times New Roman" w:hAnsi="Times New Roman"/>
                <w:sz w:val="24"/>
                <w:szCs w:val="24"/>
                <w:lang w:val="x-none"/>
              </w:rPr>
            </w:rPrChange>
          </w:rPr>
          <w:t>Lso is transmitted to the plant’s phloem during feeding by the psyllid’s saliva (</w:t>
        </w:r>
        <w:r w:rsidR="000D0B33" w:rsidRPr="00F27DB6" w:rsidDel="0073732B">
          <w:rPr>
            <w:rFonts w:ascii="Adobe Caslon Pro" w:hAnsi="Adobe Caslon Pro"/>
            <w:sz w:val="24"/>
            <w:szCs w:val="24"/>
            <w:rPrChange w:id="236" w:author="Fife, Austin (afife@uidaho.edu)" w:date="2018-04-26T19:30:00Z">
              <w:rPr>
                <w:rFonts w:ascii="Times New Roman" w:hAnsi="Times New Roman"/>
                <w:sz w:val="24"/>
                <w:szCs w:val="24"/>
              </w:rPr>
            </w:rPrChange>
          </w:rPr>
          <w:t xml:space="preserve">Cooper </w:t>
        </w:r>
        <w:r w:rsidR="00687171" w:rsidRPr="00F27DB6" w:rsidDel="0073732B">
          <w:rPr>
            <w:rFonts w:ascii="Adobe Caslon Pro" w:hAnsi="Adobe Caslon Pro"/>
            <w:sz w:val="24"/>
            <w:szCs w:val="24"/>
            <w:rPrChange w:id="237" w:author="Fife, Austin (afife@uidaho.edu)" w:date="2018-04-26T19:30:00Z">
              <w:rPr>
                <w:rFonts w:ascii="Times New Roman" w:hAnsi="Times New Roman"/>
                <w:sz w:val="24"/>
                <w:szCs w:val="24"/>
              </w:rPr>
            </w:rPrChange>
          </w:rPr>
          <w:t>et al. 201</w:t>
        </w:r>
        <w:r w:rsidR="000D0B33" w:rsidRPr="00F27DB6" w:rsidDel="0073732B">
          <w:rPr>
            <w:rFonts w:ascii="Adobe Caslon Pro" w:hAnsi="Adobe Caslon Pro"/>
            <w:sz w:val="24"/>
            <w:szCs w:val="24"/>
            <w:rPrChange w:id="238" w:author="Fife, Austin (afife@uidaho.edu)" w:date="2018-04-26T19:30:00Z">
              <w:rPr>
                <w:rFonts w:ascii="Times New Roman" w:hAnsi="Times New Roman"/>
                <w:sz w:val="24"/>
                <w:szCs w:val="24"/>
              </w:rPr>
            </w:rPrChange>
          </w:rPr>
          <w:t>4</w:t>
        </w:r>
        <w:r w:rsidR="00332D64" w:rsidRPr="00F27DB6" w:rsidDel="0073732B">
          <w:rPr>
            <w:rFonts w:ascii="Adobe Caslon Pro" w:hAnsi="Adobe Caslon Pro"/>
            <w:sz w:val="24"/>
            <w:szCs w:val="24"/>
            <w:lang w:val="x-none"/>
            <w:rPrChange w:id="239" w:author="Fife, Austin (afife@uidaho.edu)" w:date="2018-04-26T19:30:00Z">
              <w:rPr>
                <w:rFonts w:ascii="Times New Roman" w:hAnsi="Times New Roman"/>
                <w:sz w:val="24"/>
                <w:szCs w:val="24"/>
                <w:lang w:val="x-none"/>
              </w:rPr>
            </w:rPrChange>
          </w:rPr>
          <w:t xml:space="preserve">). </w:t>
        </w:r>
      </w:moveFrom>
      <w:moveFromRangeEnd w:id="233"/>
      <w:del w:id="240" w:author="Fife, Austin (afife@uidaho.edu)" w:date="2018-04-26T22:46:00Z">
        <w:r w:rsidR="00332D64" w:rsidRPr="00F27DB6" w:rsidDel="00410DD5">
          <w:rPr>
            <w:rFonts w:ascii="Adobe Caslon Pro" w:hAnsi="Adobe Caslon Pro"/>
            <w:sz w:val="24"/>
            <w:szCs w:val="24"/>
            <w:lang w:val="x-none"/>
            <w:rPrChange w:id="241" w:author="Fife, Austin (afife@uidaho.edu)" w:date="2018-04-26T19:30:00Z">
              <w:rPr>
                <w:rFonts w:ascii="Times New Roman" w:hAnsi="Times New Roman"/>
                <w:sz w:val="24"/>
                <w:szCs w:val="24"/>
                <w:lang w:val="x-none"/>
              </w:rPr>
            </w:rPrChange>
          </w:rPr>
          <w:delText>Plant</w:delText>
        </w:r>
      </w:del>
      <w:ins w:id="242" w:author="Fife, Austin (afife@uidaho.edu)" w:date="2018-04-26T22:50:00Z">
        <w:r w:rsidR="007D1BFC">
          <w:rPr>
            <w:rFonts w:ascii="Adobe Caslon Pro" w:hAnsi="Adobe Caslon Pro"/>
            <w:sz w:val="24"/>
            <w:szCs w:val="24"/>
          </w:rPr>
          <w:t>Symptoms</w:t>
        </w:r>
      </w:ins>
      <w:del w:id="243" w:author="Fife, Austin (afife@uidaho.edu)" w:date="2018-04-26T22:46:00Z">
        <w:r w:rsidR="00332D64" w:rsidRPr="00F27DB6" w:rsidDel="00410DD5">
          <w:rPr>
            <w:rFonts w:ascii="Adobe Caslon Pro" w:hAnsi="Adobe Caslon Pro"/>
            <w:sz w:val="24"/>
            <w:szCs w:val="24"/>
            <w:lang w:val="x-none"/>
            <w:rPrChange w:id="244" w:author="Fife, Austin (afife@uidaho.edu)" w:date="2018-04-26T19:30:00Z">
              <w:rPr>
                <w:rFonts w:ascii="Times New Roman" w:hAnsi="Times New Roman"/>
                <w:sz w:val="24"/>
                <w:szCs w:val="24"/>
                <w:lang w:val="x-none"/>
              </w:rPr>
            </w:rPrChange>
          </w:rPr>
          <w:delText xml:space="preserve"> symptoms</w:delText>
        </w:r>
      </w:del>
      <w:r w:rsidR="00332D64" w:rsidRPr="00F27DB6">
        <w:rPr>
          <w:rFonts w:ascii="Adobe Caslon Pro" w:hAnsi="Adobe Caslon Pro"/>
          <w:sz w:val="24"/>
          <w:szCs w:val="24"/>
          <w:lang w:val="x-none"/>
          <w:rPrChange w:id="245" w:author="Fife, Austin (afife@uidaho.edu)" w:date="2018-04-26T19:30:00Z">
            <w:rPr>
              <w:rFonts w:ascii="Times New Roman" w:hAnsi="Times New Roman"/>
              <w:sz w:val="24"/>
              <w:szCs w:val="24"/>
              <w:lang w:val="x-none"/>
            </w:rPr>
          </w:rPrChange>
        </w:rPr>
        <w:t xml:space="preserve"> </w:t>
      </w:r>
      <w:ins w:id="246" w:author="Fife, Austin (afife@uidaho.edu)" w:date="2018-04-26T22:46:00Z">
        <w:r w:rsidR="00410DD5">
          <w:rPr>
            <w:rFonts w:ascii="Adobe Caslon Pro" w:hAnsi="Adobe Caslon Pro"/>
            <w:sz w:val="24"/>
            <w:szCs w:val="24"/>
          </w:rPr>
          <w:t xml:space="preserve">in potato </w:t>
        </w:r>
      </w:ins>
      <w:r w:rsidR="00332D64" w:rsidRPr="00F27DB6">
        <w:rPr>
          <w:rFonts w:ascii="Adobe Caslon Pro" w:hAnsi="Adobe Caslon Pro"/>
          <w:sz w:val="24"/>
          <w:szCs w:val="24"/>
          <w:lang w:val="x-none"/>
          <w:rPrChange w:id="247" w:author="Fife, Austin (afife@uidaho.edu)" w:date="2018-04-26T19:30:00Z">
            <w:rPr>
              <w:rFonts w:ascii="Times New Roman" w:hAnsi="Times New Roman"/>
              <w:sz w:val="24"/>
              <w:szCs w:val="24"/>
              <w:lang w:val="x-none"/>
            </w:rPr>
          </w:rPrChange>
        </w:rPr>
        <w:t>include stunting, swollen axillary buds, aerial tubers, leaf purpling</w:t>
      </w:r>
      <w:r w:rsidR="0057179E" w:rsidRPr="00F27DB6">
        <w:rPr>
          <w:rFonts w:ascii="Adobe Caslon Pro" w:hAnsi="Adobe Caslon Pro"/>
          <w:sz w:val="24"/>
          <w:szCs w:val="24"/>
          <w:rPrChange w:id="248" w:author="Fife, Austin (afife@uidaho.edu)" w:date="2018-04-26T19:30:00Z">
            <w:rPr>
              <w:rFonts w:ascii="Times New Roman" w:hAnsi="Times New Roman"/>
              <w:sz w:val="24"/>
              <w:szCs w:val="24"/>
            </w:rPr>
          </w:rPrChange>
        </w:rPr>
        <w:t>,</w:t>
      </w:r>
      <w:r w:rsidR="00332D64" w:rsidRPr="00F27DB6">
        <w:rPr>
          <w:rFonts w:ascii="Adobe Caslon Pro" w:hAnsi="Adobe Caslon Pro"/>
          <w:sz w:val="24"/>
          <w:szCs w:val="24"/>
          <w:lang w:val="x-none"/>
          <w:rPrChange w:id="249" w:author="Fife, Austin (afife@uidaho.edu)" w:date="2018-04-26T19:30:00Z">
            <w:rPr>
              <w:rFonts w:ascii="Times New Roman" w:hAnsi="Times New Roman"/>
              <w:sz w:val="24"/>
              <w:szCs w:val="24"/>
              <w:lang w:val="x-none"/>
            </w:rPr>
          </w:rPrChange>
        </w:rPr>
        <w:t xml:space="preserve"> chlorosis</w:t>
      </w:r>
      <w:r w:rsidR="0057179E" w:rsidRPr="00F27DB6">
        <w:rPr>
          <w:rFonts w:ascii="Adobe Caslon Pro" w:hAnsi="Adobe Caslon Pro"/>
          <w:sz w:val="24"/>
          <w:szCs w:val="24"/>
          <w:rPrChange w:id="250" w:author="Fife, Austin (afife@uidaho.edu)" w:date="2018-04-26T19:30:00Z">
            <w:rPr>
              <w:rFonts w:ascii="Times New Roman" w:hAnsi="Times New Roman"/>
              <w:sz w:val="24"/>
              <w:szCs w:val="24"/>
            </w:rPr>
          </w:rPrChange>
        </w:rPr>
        <w:t>, and reduced yield</w:t>
      </w:r>
      <w:r w:rsidR="00332D64" w:rsidRPr="00F27DB6">
        <w:rPr>
          <w:rFonts w:ascii="Adobe Caslon Pro" w:hAnsi="Adobe Caslon Pro"/>
          <w:sz w:val="24"/>
          <w:szCs w:val="24"/>
          <w:lang w:val="x-none"/>
          <w:rPrChange w:id="251" w:author="Fife, Austin (afife@uidaho.edu)" w:date="2018-04-26T19:30:00Z">
            <w:rPr>
              <w:rFonts w:ascii="Times New Roman" w:hAnsi="Times New Roman"/>
              <w:sz w:val="24"/>
              <w:szCs w:val="24"/>
              <w:lang w:val="x-none"/>
            </w:rPr>
          </w:rPrChange>
        </w:rPr>
        <w:t xml:space="preserve"> (</w:t>
      </w:r>
      <w:proofErr w:type="spellStart"/>
      <w:r w:rsidR="0049587D" w:rsidRPr="00F27DB6">
        <w:rPr>
          <w:rFonts w:ascii="Adobe Caslon Pro" w:hAnsi="Adobe Caslon Pro"/>
          <w:sz w:val="24"/>
          <w:szCs w:val="24"/>
          <w:rPrChange w:id="252" w:author="Fife, Austin (afife@uidaho.edu)" w:date="2018-04-26T19:30:00Z">
            <w:rPr>
              <w:rFonts w:ascii="Times New Roman" w:hAnsi="Times New Roman"/>
              <w:sz w:val="24"/>
              <w:szCs w:val="24"/>
            </w:rPr>
          </w:rPrChange>
        </w:rPr>
        <w:t>Munyaneza</w:t>
      </w:r>
      <w:proofErr w:type="spellEnd"/>
      <w:r w:rsidR="0057179E" w:rsidRPr="00F27DB6">
        <w:rPr>
          <w:rFonts w:ascii="Adobe Caslon Pro" w:hAnsi="Adobe Caslon Pro"/>
          <w:sz w:val="24"/>
          <w:szCs w:val="24"/>
          <w:rPrChange w:id="253" w:author="Fife, Austin (afife@uidaho.edu)" w:date="2018-04-26T19:30:00Z">
            <w:rPr>
              <w:rFonts w:ascii="Times New Roman" w:hAnsi="Times New Roman"/>
              <w:sz w:val="24"/>
              <w:szCs w:val="24"/>
            </w:rPr>
          </w:rPrChange>
        </w:rPr>
        <w:t xml:space="preserve"> et al, 2007, 2008</w:t>
      </w:r>
      <w:r w:rsidR="00332D64" w:rsidRPr="00F27DB6">
        <w:rPr>
          <w:rFonts w:ascii="Adobe Caslon Pro" w:hAnsi="Adobe Caslon Pro"/>
          <w:sz w:val="24"/>
          <w:szCs w:val="24"/>
          <w:lang w:val="x-none"/>
          <w:rPrChange w:id="254" w:author="Fife, Austin (afife@uidaho.edu)" w:date="2018-04-26T19:30:00Z">
            <w:rPr>
              <w:rFonts w:ascii="Times New Roman" w:hAnsi="Times New Roman"/>
              <w:sz w:val="24"/>
              <w:szCs w:val="24"/>
              <w:lang w:val="x-none"/>
            </w:rPr>
          </w:rPrChange>
        </w:rPr>
        <w:t xml:space="preserve">). Infection </w:t>
      </w:r>
      <w:r w:rsidR="002B01D0" w:rsidRPr="00F27DB6">
        <w:rPr>
          <w:rFonts w:ascii="Adobe Caslon Pro" w:hAnsi="Adobe Caslon Pro"/>
          <w:sz w:val="24"/>
          <w:szCs w:val="24"/>
          <w:rPrChange w:id="255" w:author="Fife, Austin (afife@uidaho.edu)" w:date="2018-04-26T19:30:00Z">
            <w:rPr>
              <w:rFonts w:ascii="Times New Roman" w:hAnsi="Times New Roman"/>
              <w:sz w:val="24"/>
              <w:szCs w:val="24"/>
            </w:rPr>
          </w:rPrChange>
        </w:rPr>
        <w:t xml:space="preserve">also </w:t>
      </w:r>
      <w:r w:rsidR="00332D64" w:rsidRPr="00F27DB6">
        <w:rPr>
          <w:rFonts w:ascii="Adobe Caslon Pro" w:hAnsi="Adobe Caslon Pro"/>
          <w:sz w:val="24"/>
          <w:szCs w:val="24"/>
          <w:lang w:val="x-none"/>
          <w:rPrChange w:id="256" w:author="Fife, Austin (afife@uidaho.edu)" w:date="2018-04-26T19:30:00Z">
            <w:rPr>
              <w:rFonts w:ascii="Times New Roman" w:hAnsi="Times New Roman"/>
              <w:sz w:val="24"/>
              <w:szCs w:val="24"/>
              <w:lang w:val="x-none"/>
            </w:rPr>
          </w:rPrChange>
        </w:rPr>
        <w:t>alters tuber sugars and phenolics</w:t>
      </w:r>
      <w:r w:rsidR="00687171" w:rsidRPr="00F27DB6">
        <w:rPr>
          <w:rFonts w:ascii="Adobe Caslon Pro" w:hAnsi="Adobe Caslon Pro"/>
          <w:sz w:val="24"/>
          <w:szCs w:val="24"/>
          <w:rPrChange w:id="257" w:author="Fife, Austin (afife@uidaho.edu)" w:date="2018-04-26T19:30:00Z">
            <w:rPr>
              <w:rFonts w:ascii="Times New Roman" w:hAnsi="Times New Roman"/>
              <w:sz w:val="24"/>
              <w:szCs w:val="24"/>
            </w:rPr>
          </w:rPrChange>
        </w:rPr>
        <w:t xml:space="preserve">, </w:t>
      </w:r>
      <w:r w:rsidR="00666AC0" w:rsidRPr="00F27DB6">
        <w:rPr>
          <w:rFonts w:ascii="Adobe Caslon Pro" w:hAnsi="Adobe Caslon Pro"/>
          <w:sz w:val="24"/>
          <w:szCs w:val="24"/>
          <w:rPrChange w:id="258" w:author="Fife, Austin (afife@uidaho.edu)" w:date="2018-04-26T19:30:00Z">
            <w:rPr>
              <w:rFonts w:ascii="Times New Roman" w:hAnsi="Times New Roman"/>
              <w:sz w:val="24"/>
              <w:szCs w:val="24"/>
            </w:rPr>
          </w:rPrChange>
        </w:rPr>
        <w:t>resulting in</w:t>
      </w:r>
      <w:r w:rsidR="00332D64" w:rsidRPr="00F27DB6">
        <w:rPr>
          <w:rFonts w:ascii="Adobe Caslon Pro" w:hAnsi="Adobe Caslon Pro"/>
          <w:sz w:val="24"/>
          <w:szCs w:val="24"/>
          <w:lang w:val="x-none"/>
          <w:rPrChange w:id="259" w:author="Fife, Austin (afife@uidaho.edu)" w:date="2018-04-26T19:30:00Z">
            <w:rPr>
              <w:rFonts w:ascii="Times New Roman" w:hAnsi="Times New Roman"/>
              <w:sz w:val="24"/>
              <w:szCs w:val="24"/>
              <w:lang w:val="x-none"/>
            </w:rPr>
          </w:rPrChange>
        </w:rPr>
        <w:t xml:space="preserve"> blackened stripes when </w:t>
      </w:r>
      <w:r w:rsidR="00666AC0" w:rsidRPr="00F27DB6">
        <w:rPr>
          <w:rFonts w:ascii="Adobe Caslon Pro" w:hAnsi="Adobe Caslon Pro"/>
          <w:sz w:val="24"/>
          <w:szCs w:val="24"/>
          <w:rPrChange w:id="260" w:author="Fife, Austin (afife@uidaho.edu)" w:date="2018-04-26T19:30:00Z">
            <w:rPr>
              <w:rFonts w:ascii="Times New Roman" w:hAnsi="Times New Roman"/>
              <w:sz w:val="24"/>
              <w:szCs w:val="24"/>
            </w:rPr>
          </w:rPrChange>
        </w:rPr>
        <w:t xml:space="preserve">tubers are </w:t>
      </w:r>
      <w:r w:rsidR="00332D64" w:rsidRPr="00F27DB6">
        <w:rPr>
          <w:rFonts w:ascii="Adobe Caslon Pro" w:hAnsi="Adobe Caslon Pro"/>
          <w:sz w:val="24"/>
          <w:szCs w:val="24"/>
          <w:lang w:val="x-none"/>
          <w:rPrChange w:id="261" w:author="Fife, Austin (afife@uidaho.edu)" w:date="2018-04-26T19:30:00Z">
            <w:rPr>
              <w:rFonts w:ascii="Times New Roman" w:hAnsi="Times New Roman"/>
              <w:sz w:val="24"/>
              <w:szCs w:val="24"/>
              <w:lang w:val="x-none"/>
            </w:rPr>
          </w:rPrChange>
        </w:rPr>
        <w:t>fried</w:t>
      </w:r>
      <w:ins w:id="262" w:author="Fife, Austin (afife@uidaho.edu)" w:date="2018-04-26T22:47:00Z">
        <w:r w:rsidR="00C406B0">
          <w:rPr>
            <w:rFonts w:ascii="Adobe Caslon Pro" w:hAnsi="Adobe Caslon Pro"/>
            <w:sz w:val="24"/>
            <w:szCs w:val="24"/>
          </w:rPr>
          <w:t xml:space="preserve"> </w:t>
        </w:r>
      </w:ins>
      <w:moveToRangeStart w:id="263" w:author="Fife, Austin (afife@uidaho.edu)" w:date="2018-04-26T22:47:00Z" w:name="move512546168"/>
      <w:moveTo w:id="264" w:author="Fife, Austin (afife@uidaho.edu)" w:date="2018-04-26T22:47:00Z">
        <w:r w:rsidR="00C406B0" w:rsidRPr="00143843">
          <w:rPr>
            <w:rFonts w:ascii="Adobe Caslon Pro" w:hAnsi="Adobe Caslon Pro"/>
            <w:sz w:val="24"/>
            <w:szCs w:val="24"/>
            <w:lang w:val="x-none"/>
          </w:rPr>
          <w:t>(Alvarado</w:t>
        </w:r>
        <w:r w:rsidR="00C406B0" w:rsidRPr="00143843">
          <w:rPr>
            <w:rFonts w:ascii="Adobe Caslon Pro" w:hAnsi="Adobe Caslon Pro"/>
            <w:sz w:val="24"/>
            <w:szCs w:val="24"/>
          </w:rPr>
          <w:t xml:space="preserve"> et al </w:t>
        </w:r>
        <w:r w:rsidR="00C406B0" w:rsidRPr="00143843">
          <w:rPr>
            <w:rFonts w:ascii="Adobe Caslon Pro" w:hAnsi="Adobe Caslon Pro"/>
            <w:sz w:val="24"/>
            <w:szCs w:val="24"/>
            <w:lang w:val="x-none"/>
          </w:rPr>
          <w:t>2012</w:t>
        </w:r>
        <w:r w:rsidR="00C406B0" w:rsidRPr="00143843">
          <w:rPr>
            <w:rFonts w:ascii="Adobe Caslon Pro" w:hAnsi="Adobe Caslon Pro"/>
            <w:sz w:val="24"/>
            <w:szCs w:val="24"/>
          </w:rPr>
          <w:t>, Buchman et al. 2012, Navarre et al. 2009</w:t>
        </w:r>
        <w:r w:rsidR="00C406B0" w:rsidRPr="00143843">
          <w:rPr>
            <w:rFonts w:ascii="Adobe Caslon Pro" w:hAnsi="Adobe Caslon Pro"/>
            <w:sz w:val="24"/>
            <w:szCs w:val="24"/>
            <w:lang w:val="x-none"/>
          </w:rPr>
          <w:t>)</w:t>
        </w:r>
      </w:moveTo>
      <w:moveToRangeEnd w:id="263"/>
      <w:del w:id="265" w:author="Fife, Austin (afife@uidaho.edu)" w:date="2018-04-26T22:46:00Z">
        <w:r w:rsidR="006C5443" w:rsidRPr="00F27DB6" w:rsidDel="0073732B">
          <w:rPr>
            <w:rFonts w:ascii="Adobe Caslon Pro" w:hAnsi="Adobe Caslon Pro"/>
            <w:sz w:val="24"/>
            <w:szCs w:val="24"/>
            <w:rPrChange w:id="266" w:author="Fife, Austin (afife@uidaho.edu)" w:date="2018-04-26T19:30:00Z">
              <w:rPr>
                <w:rFonts w:ascii="Times New Roman" w:hAnsi="Times New Roman"/>
                <w:sz w:val="24"/>
                <w:szCs w:val="24"/>
              </w:rPr>
            </w:rPrChange>
          </w:rPr>
          <w:delText xml:space="preserve">, </w:delText>
        </w:r>
      </w:del>
      <w:ins w:id="267" w:author="Fife, Austin (afife@uidaho.edu)" w:date="2018-04-26T22:46:00Z">
        <w:r w:rsidR="0073732B">
          <w:rPr>
            <w:rFonts w:ascii="Adobe Caslon Pro" w:hAnsi="Adobe Caslon Pro"/>
            <w:sz w:val="24"/>
            <w:szCs w:val="24"/>
          </w:rPr>
          <w:t xml:space="preserve"> </w:t>
        </w:r>
      </w:ins>
      <w:ins w:id="268" w:author="Fife, Austin (afife@uidaho.edu)" w:date="2018-04-26T22:45:00Z">
        <w:r w:rsidR="0073732B">
          <w:rPr>
            <w:rFonts w:ascii="Adobe Caslon Pro" w:hAnsi="Adobe Caslon Pro"/>
            <w:sz w:val="24"/>
            <w:szCs w:val="24"/>
          </w:rPr>
          <w:t>crea</w:t>
        </w:r>
      </w:ins>
      <w:ins w:id="269" w:author="Fife, Austin (afife@uidaho.edu)" w:date="2018-04-26T22:46:00Z">
        <w:r w:rsidR="0073732B">
          <w:rPr>
            <w:rFonts w:ascii="Adobe Caslon Pro" w:hAnsi="Adobe Caslon Pro"/>
            <w:sz w:val="24"/>
            <w:szCs w:val="24"/>
          </w:rPr>
          <w:t>ting</w:t>
        </w:r>
      </w:ins>
      <w:ins w:id="270" w:author="Fife, Austin (afife@uidaho.edu)" w:date="2018-04-26T22:45:00Z">
        <w:r w:rsidR="0073732B" w:rsidRPr="00143843">
          <w:rPr>
            <w:rFonts w:ascii="Adobe Caslon Pro" w:hAnsi="Adobe Caslon Pro"/>
            <w:sz w:val="24"/>
            <w:szCs w:val="24"/>
          </w:rPr>
          <w:t xml:space="preserve"> a condition</w:t>
        </w:r>
        <w:r w:rsidR="0073732B">
          <w:rPr>
            <w:rFonts w:ascii="Adobe Caslon Pro" w:hAnsi="Adobe Caslon Pro"/>
            <w:sz w:val="24"/>
            <w:szCs w:val="24"/>
          </w:rPr>
          <w:t xml:space="preserve"> </w:t>
        </w:r>
        <w:r w:rsidR="0073732B" w:rsidRPr="00143843">
          <w:rPr>
            <w:rFonts w:ascii="Adobe Caslon Pro" w:hAnsi="Adobe Caslon Pro"/>
            <w:sz w:val="24"/>
            <w:szCs w:val="24"/>
          </w:rPr>
          <w:t xml:space="preserve">known as Zebra Chip </w:t>
        </w:r>
      </w:ins>
      <w:ins w:id="271" w:author="Fife, Austin (afife@uidaho.edu)" w:date="2018-04-26T23:21:00Z">
        <w:r w:rsidR="004E311A">
          <w:rPr>
            <w:rFonts w:ascii="Adobe Caslon Pro" w:hAnsi="Adobe Caslon Pro"/>
            <w:sz w:val="24"/>
            <w:szCs w:val="24"/>
          </w:rPr>
          <w:t xml:space="preserve">(ZC) </w:t>
        </w:r>
      </w:ins>
      <w:ins w:id="272" w:author="Fife, Austin (afife@uidaho.edu)" w:date="2018-04-26T22:45:00Z">
        <w:r w:rsidR="0073732B" w:rsidRPr="00143843">
          <w:rPr>
            <w:rFonts w:ascii="Adobe Caslon Pro" w:hAnsi="Adobe Caslon Pro"/>
            <w:sz w:val="24"/>
            <w:szCs w:val="24"/>
          </w:rPr>
          <w:t>(</w:t>
        </w:r>
        <w:proofErr w:type="spellStart"/>
        <w:r w:rsidR="0073732B" w:rsidRPr="00143843">
          <w:rPr>
            <w:rFonts w:ascii="Adobe Caslon Pro" w:hAnsi="Adobe Caslon Pro"/>
            <w:sz w:val="24"/>
            <w:szCs w:val="24"/>
          </w:rPr>
          <w:t>Crosslin</w:t>
        </w:r>
        <w:proofErr w:type="spellEnd"/>
        <w:r w:rsidR="0073732B" w:rsidRPr="00143843">
          <w:rPr>
            <w:rFonts w:ascii="Adobe Caslon Pro" w:hAnsi="Adobe Caslon Pro"/>
            <w:sz w:val="24"/>
            <w:szCs w:val="24"/>
          </w:rPr>
          <w:t xml:space="preserve"> et al 2010, Hansen et al. 2008, </w:t>
        </w:r>
        <w:proofErr w:type="spellStart"/>
        <w:r w:rsidR="0073732B" w:rsidRPr="00143843">
          <w:rPr>
            <w:rFonts w:ascii="Adobe Caslon Pro" w:hAnsi="Adobe Caslon Pro"/>
            <w:sz w:val="24"/>
            <w:szCs w:val="24"/>
          </w:rPr>
          <w:t>Liefting</w:t>
        </w:r>
        <w:proofErr w:type="spellEnd"/>
        <w:r w:rsidR="0073732B" w:rsidRPr="00143843">
          <w:rPr>
            <w:rFonts w:ascii="Adobe Caslon Pro" w:hAnsi="Adobe Caslon Pro"/>
            <w:sz w:val="24"/>
            <w:szCs w:val="24"/>
          </w:rPr>
          <w:t xml:space="preserve"> 2009, Lin et al. 2009)</w:t>
        </w:r>
        <w:r w:rsidR="0073732B" w:rsidRPr="00143843">
          <w:rPr>
            <w:rFonts w:ascii="Adobe Caslon Pro" w:hAnsi="Adobe Caslon Pro"/>
            <w:sz w:val="24"/>
            <w:szCs w:val="24"/>
            <w:lang w:val="x-none"/>
          </w:rPr>
          <w:t>.</w:t>
        </w:r>
      </w:ins>
      <w:ins w:id="273" w:author="Fife, Austin (afife@uidaho.edu)" w:date="2018-04-26T22:47:00Z">
        <w:r w:rsidR="00C406B0">
          <w:rPr>
            <w:rFonts w:ascii="Adobe Caslon Pro" w:hAnsi="Adobe Caslon Pro"/>
            <w:sz w:val="24"/>
            <w:szCs w:val="24"/>
          </w:rPr>
          <w:t xml:space="preserve"> </w:t>
        </w:r>
      </w:ins>
      <w:del w:id="274" w:author="Fife, Austin (afife@uidaho.edu)" w:date="2018-04-26T22:47:00Z">
        <w:r w:rsidR="006C5443" w:rsidRPr="00F27DB6" w:rsidDel="00C406B0">
          <w:rPr>
            <w:rFonts w:ascii="Adobe Caslon Pro" w:hAnsi="Adobe Caslon Pro"/>
            <w:sz w:val="24"/>
            <w:szCs w:val="24"/>
            <w:rPrChange w:id="275" w:author="Fife, Austin (afife@uidaho.edu)" w:date="2018-04-26T19:30:00Z">
              <w:rPr>
                <w:rFonts w:ascii="Times New Roman" w:hAnsi="Times New Roman"/>
                <w:sz w:val="24"/>
                <w:szCs w:val="24"/>
              </w:rPr>
            </w:rPrChange>
          </w:rPr>
          <w:delText>giving the condition it</w:delText>
        </w:r>
      </w:del>
      <w:del w:id="276" w:author="Fife, Austin (afife@uidaho.edu)" w:date="2018-04-26T20:44:00Z">
        <w:r w:rsidR="006C5443" w:rsidRPr="00F27DB6" w:rsidDel="001A29B9">
          <w:rPr>
            <w:rFonts w:ascii="Adobe Caslon Pro" w:hAnsi="Adobe Caslon Pro"/>
            <w:sz w:val="24"/>
            <w:szCs w:val="24"/>
            <w:rPrChange w:id="277" w:author="Fife, Austin (afife@uidaho.edu)" w:date="2018-04-26T19:30:00Z">
              <w:rPr>
                <w:rFonts w:ascii="Times New Roman" w:hAnsi="Times New Roman"/>
                <w:sz w:val="24"/>
                <w:szCs w:val="24"/>
              </w:rPr>
            </w:rPrChange>
          </w:rPr>
          <w:delText>’</w:delText>
        </w:r>
      </w:del>
      <w:del w:id="278" w:author="Fife, Austin (afife@uidaho.edu)" w:date="2018-04-26T22:47:00Z">
        <w:r w:rsidR="006C5443" w:rsidRPr="00F27DB6" w:rsidDel="00C406B0">
          <w:rPr>
            <w:rFonts w:ascii="Adobe Caslon Pro" w:hAnsi="Adobe Caslon Pro"/>
            <w:sz w:val="24"/>
            <w:szCs w:val="24"/>
            <w:rPrChange w:id="279" w:author="Fife, Austin (afife@uidaho.edu)" w:date="2018-04-26T19:30:00Z">
              <w:rPr>
                <w:rFonts w:ascii="Times New Roman" w:hAnsi="Times New Roman"/>
                <w:sz w:val="24"/>
                <w:szCs w:val="24"/>
              </w:rPr>
            </w:rPrChange>
          </w:rPr>
          <w:delText>s name</w:delText>
        </w:r>
      </w:del>
      <w:moveFromRangeStart w:id="280" w:author="Fife, Austin (afife@uidaho.edu)" w:date="2018-04-26T22:47:00Z" w:name="move512546168"/>
      <w:moveFrom w:id="281" w:author="Fife, Austin (afife@uidaho.edu)" w:date="2018-04-26T22:47:00Z">
        <w:r w:rsidR="00332D64" w:rsidRPr="00F27DB6" w:rsidDel="00C406B0">
          <w:rPr>
            <w:rFonts w:ascii="Adobe Caslon Pro" w:hAnsi="Adobe Caslon Pro"/>
            <w:sz w:val="24"/>
            <w:szCs w:val="24"/>
            <w:lang w:val="x-none"/>
            <w:rPrChange w:id="282" w:author="Fife, Austin (afife@uidaho.edu)" w:date="2018-04-26T19:30:00Z">
              <w:rPr>
                <w:rFonts w:ascii="Times New Roman" w:hAnsi="Times New Roman"/>
                <w:sz w:val="24"/>
                <w:szCs w:val="24"/>
                <w:lang w:val="x-none"/>
              </w:rPr>
            </w:rPrChange>
          </w:rPr>
          <w:t xml:space="preserve"> (</w:t>
        </w:r>
        <w:r w:rsidR="00687171" w:rsidRPr="00F27DB6" w:rsidDel="00C406B0">
          <w:rPr>
            <w:rFonts w:ascii="Adobe Caslon Pro" w:hAnsi="Adobe Caslon Pro"/>
            <w:sz w:val="24"/>
            <w:szCs w:val="24"/>
            <w:lang w:val="x-none"/>
            <w:rPrChange w:id="283" w:author="Fife, Austin (afife@uidaho.edu)" w:date="2018-04-26T19:30:00Z">
              <w:rPr>
                <w:rFonts w:ascii="Times New Roman" w:hAnsi="Times New Roman"/>
                <w:sz w:val="24"/>
                <w:szCs w:val="24"/>
                <w:lang w:val="x-none"/>
              </w:rPr>
            </w:rPrChange>
          </w:rPr>
          <w:t>Alvarado</w:t>
        </w:r>
        <w:r w:rsidR="00687171" w:rsidRPr="00F27DB6" w:rsidDel="00C406B0">
          <w:rPr>
            <w:rFonts w:ascii="Adobe Caslon Pro" w:hAnsi="Adobe Caslon Pro"/>
            <w:sz w:val="24"/>
            <w:szCs w:val="24"/>
            <w:rPrChange w:id="284" w:author="Fife, Austin (afife@uidaho.edu)" w:date="2018-04-26T19:30:00Z">
              <w:rPr>
                <w:rFonts w:ascii="Times New Roman" w:hAnsi="Times New Roman"/>
                <w:sz w:val="24"/>
                <w:szCs w:val="24"/>
              </w:rPr>
            </w:rPrChange>
          </w:rPr>
          <w:t xml:space="preserve"> et al </w:t>
        </w:r>
        <w:r w:rsidR="00687171" w:rsidRPr="00F27DB6" w:rsidDel="00C406B0">
          <w:rPr>
            <w:rFonts w:ascii="Adobe Caslon Pro" w:hAnsi="Adobe Caslon Pro"/>
            <w:sz w:val="24"/>
            <w:szCs w:val="24"/>
            <w:lang w:val="x-none"/>
            <w:rPrChange w:id="285" w:author="Fife, Austin (afife@uidaho.edu)" w:date="2018-04-26T19:30:00Z">
              <w:rPr>
                <w:rFonts w:ascii="Times New Roman" w:hAnsi="Times New Roman"/>
                <w:sz w:val="24"/>
                <w:szCs w:val="24"/>
                <w:lang w:val="x-none"/>
              </w:rPr>
            </w:rPrChange>
          </w:rPr>
          <w:t>2012</w:t>
        </w:r>
        <w:r w:rsidR="00687171" w:rsidRPr="00F27DB6" w:rsidDel="00C406B0">
          <w:rPr>
            <w:rFonts w:ascii="Adobe Caslon Pro" w:hAnsi="Adobe Caslon Pro"/>
            <w:sz w:val="24"/>
            <w:szCs w:val="24"/>
            <w:rPrChange w:id="286" w:author="Fife, Austin (afife@uidaho.edu)" w:date="2018-04-26T19:30:00Z">
              <w:rPr>
                <w:rFonts w:ascii="Times New Roman" w:hAnsi="Times New Roman"/>
                <w:sz w:val="24"/>
                <w:szCs w:val="24"/>
              </w:rPr>
            </w:rPrChange>
          </w:rPr>
          <w:t xml:space="preserve">, </w:t>
        </w:r>
        <w:r w:rsidR="00A74809" w:rsidRPr="00F27DB6" w:rsidDel="00C406B0">
          <w:rPr>
            <w:rFonts w:ascii="Adobe Caslon Pro" w:hAnsi="Adobe Caslon Pro"/>
            <w:sz w:val="24"/>
            <w:szCs w:val="24"/>
            <w:rPrChange w:id="287" w:author="Fife, Austin (afife@uidaho.edu)" w:date="2018-04-26T19:30:00Z">
              <w:rPr>
                <w:rFonts w:ascii="Times New Roman" w:hAnsi="Times New Roman"/>
                <w:sz w:val="24"/>
                <w:szCs w:val="24"/>
              </w:rPr>
            </w:rPrChange>
          </w:rPr>
          <w:t xml:space="preserve">Buchman et al. 2012, </w:t>
        </w:r>
        <w:r w:rsidR="00320081" w:rsidRPr="00F27DB6" w:rsidDel="00C406B0">
          <w:rPr>
            <w:rFonts w:ascii="Adobe Caslon Pro" w:hAnsi="Adobe Caslon Pro"/>
            <w:sz w:val="24"/>
            <w:szCs w:val="24"/>
            <w:rPrChange w:id="288" w:author="Fife, Austin (afife@uidaho.edu)" w:date="2018-04-26T19:30:00Z">
              <w:rPr>
                <w:rFonts w:ascii="Times New Roman" w:hAnsi="Times New Roman"/>
                <w:sz w:val="24"/>
                <w:szCs w:val="24"/>
              </w:rPr>
            </w:rPrChange>
          </w:rPr>
          <w:t>Navarre et al. 2009</w:t>
        </w:r>
        <w:r w:rsidR="00332D64" w:rsidRPr="00F27DB6" w:rsidDel="00C406B0">
          <w:rPr>
            <w:rFonts w:ascii="Adobe Caslon Pro" w:hAnsi="Adobe Caslon Pro"/>
            <w:sz w:val="24"/>
            <w:szCs w:val="24"/>
            <w:lang w:val="x-none"/>
            <w:rPrChange w:id="289" w:author="Fife, Austin (afife@uidaho.edu)" w:date="2018-04-26T19:30:00Z">
              <w:rPr>
                <w:rFonts w:ascii="Times New Roman" w:hAnsi="Times New Roman"/>
                <w:sz w:val="24"/>
                <w:szCs w:val="24"/>
                <w:lang w:val="x-none"/>
              </w:rPr>
            </w:rPrChange>
          </w:rPr>
          <w:t>)</w:t>
        </w:r>
      </w:moveFrom>
      <w:moveFromRangeEnd w:id="280"/>
      <w:del w:id="290" w:author="Fife, Austin (afife@uidaho.edu)" w:date="2018-04-26T22:47:00Z">
        <w:r w:rsidR="00332D64" w:rsidRPr="00F27DB6" w:rsidDel="00C406B0">
          <w:rPr>
            <w:rFonts w:ascii="Adobe Caslon Pro" w:hAnsi="Adobe Caslon Pro"/>
            <w:sz w:val="24"/>
            <w:szCs w:val="24"/>
            <w:lang w:val="x-none"/>
            <w:rPrChange w:id="291" w:author="Fife, Austin (afife@uidaho.edu)" w:date="2018-04-26T19:30:00Z">
              <w:rPr>
                <w:rFonts w:ascii="Times New Roman" w:hAnsi="Times New Roman"/>
                <w:sz w:val="24"/>
                <w:szCs w:val="24"/>
                <w:lang w:val="x-none"/>
              </w:rPr>
            </w:rPrChange>
          </w:rPr>
          <w:delText>.</w:delText>
        </w:r>
      </w:del>
      <w:r w:rsidR="006C5443" w:rsidRPr="00F27DB6">
        <w:rPr>
          <w:rFonts w:ascii="Adobe Caslon Pro" w:hAnsi="Adobe Caslon Pro"/>
          <w:sz w:val="24"/>
          <w:szCs w:val="24"/>
          <w:rPrChange w:id="292" w:author="Fife, Austin (afife@uidaho.edu)" w:date="2018-04-26T19:30:00Z">
            <w:rPr>
              <w:rFonts w:ascii="Times New Roman" w:hAnsi="Times New Roman"/>
              <w:sz w:val="24"/>
              <w:szCs w:val="24"/>
            </w:rPr>
          </w:rPrChange>
        </w:rPr>
        <w:t xml:space="preserve"> </w:t>
      </w:r>
    </w:p>
    <w:p w14:paraId="52794CC1" w14:textId="77777777" w:rsidR="007D1BFC" w:rsidRDefault="007D1BFC" w:rsidP="001A29B9">
      <w:pPr>
        <w:widowControl w:val="0"/>
        <w:autoSpaceDE w:val="0"/>
        <w:autoSpaceDN w:val="0"/>
        <w:adjustRightInd w:val="0"/>
        <w:spacing w:after="0" w:line="240" w:lineRule="auto"/>
        <w:rPr>
          <w:ins w:id="293" w:author="Fife, Austin (afife@uidaho.edu)" w:date="2018-04-26T22:47:00Z"/>
          <w:rFonts w:ascii="Adobe Caslon Pro" w:hAnsi="Adobe Caslon Pro"/>
          <w:sz w:val="24"/>
          <w:szCs w:val="24"/>
        </w:rPr>
      </w:pPr>
    </w:p>
    <w:p w14:paraId="5D48EA0F" w14:textId="434F40A0" w:rsidR="00066D31" w:rsidRPr="00E81F93" w:rsidRDefault="00D52667" w:rsidP="001A29B9">
      <w:pPr>
        <w:widowControl w:val="0"/>
        <w:autoSpaceDE w:val="0"/>
        <w:autoSpaceDN w:val="0"/>
        <w:adjustRightInd w:val="0"/>
        <w:spacing w:after="0" w:line="240" w:lineRule="auto"/>
        <w:rPr>
          <w:ins w:id="294" w:author="Fife, Austin (afife@uidaho.edu)" w:date="2018-04-26T20:55:00Z"/>
          <w:rFonts w:ascii="Adobe Caslon Pro" w:hAnsi="Adobe Caslon Pro"/>
          <w:sz w:val="24"/>
          <w:szCs w:val="24"/>
          <w:rPrChange w:id="295" w:author="Fife, Austin (afife@uidaho.edu)" w:date="2018-04-27T00:47:00Z">
            <w:rPr>
              <w:ins w:id="296" w:author="Fife, Austin (afife@uidaho.edu)" w:date="2018-04-26T20:55:00Z"/>
              <w:rFonts w:ascii="Adobe Caslon Pro" w:hAnsi="Adobe Caslon Pro"/>
              <w:sz w:val="24"/>
              <w:szCs w:val="24"/>
            </w:rPr>
          </w:rPrChange>
        </w:rPr>
      </w:pPr>
      <w:ins w:id="297" w:author="Fife, Austin (afife@uidaho.edu)" w:date="2018-04-27T00:31:00Z">
        <w:r>
          <w:rPr>
            <w:rFonts w:ascii="Adobe Caslon Pro" w:hAnsi="Adobe Caslon Pro"/>
            <w:sz w:val="24"/>
            <w:szCs w:val="24"/>
          </w:rPr>
          <w:t xml:space="preserve">Multiple haplotypes of </w:t>
        </w:r>
        <w:proofErr w:type="spellStart"/>
        <w:r>
          <w:rPr>
            <w:rFonts w:ascii="Adobe Caslon Pro" w:hAnsi="Adobe Caslon Pro"/>
            <w:sz w:val="24"/>
            <w:szCs w:val="24"/>
          </w:rPr>
          <w:t>Lso</w:t>
        </w:r>
        <w:proofErr w:type="spellEnd"/>
        <w:r>
          <w:rPr>
            <w:rFonts w:ascii="Adobe Caslon Pro" w:hAnsi="Adobe Caslon Pro"/>
            <w:sz w:val="24"/>
            <w:szCs w:val="24"/>
          </w:rPr>
          <w:t xml:space="preserve"> have been discovered</w:t>
        </w:r>
      </w:ins>
      <w:ins w:id="298" w:author="Fife, Austin (afife@uidaho.edu)" w:date="2018-04-27T00:43:00Z">
        <w:r w:rsidR="005256C2">
          <w:rPr>
            <w:rFonts w:ascii="Adobe Caslon Pro" w:hAnsi="Adobe Caslon Pro"/>
            <w:sz w:val="24"/>
            <w:szCs w:val="24"/>
          </w:rPr>
          <w:t xml:space="preserve"> (Wen et al. 2009)</w:t>
        </w:r>
      </w:ins>
      <w:ins w:id="299" w:author="Fife, Austin (afife@uidaho.edu)" w:date="2018-04-27T00:31:00Z">
        <w:r w:rsidR="00536FC2">
          <w:rPr>
            <w:rFonts w:ascii="Adobe Caslon Pro" w:hAnsi="Adobe Caslon Pro"/>
            <w:sz w:val="24"/>
            <w:szCs w:val="24"/>
          </w:rPr>
          <w:t xml:space="preserve"> </w:t>
        </w:r>
      </w:ins>
      <w:ins w:id="300" w:author="Fife, Austin (afife@uidaho.edu)" w:date="2018-04-27T00:43:00Z">
        <w:r w:rsidR="005256C2">
          <w:rPr>
            <w:rFonts w:ascii="Adobe Caslon Pro" w:hAnsi="Adobe Caslon Pro"/>
            <w:sz w:val="24"/>
            <w:szCs w:val="24"/>
          </w:rPr>
          <w:t xml:space="preserve">with slightly different genomes </w:t>
        </w:r>
        <w:r w:rsidR="005256C2">
          <w:rPr>
            <w:rFonts w:ascii="Adobe Caslon Pro" w:hAnsi="Adobe Caslon Pro"/>
            <w:sz w:val="24"/>
            <w:szCs w:val="24"/>
          </w:rPr>
          <w:t xml:space="preserve">(Wang et al. 2017, </w:t>
        </w:r>
        <w:r w:rsidR="005256C2" w:rsidRPr="00536FC2">
          <w:rPr>
            <w:rFonts w:ascii="Adobe Caslon Pro" w:hAnsi="Adobe Caslon Pro"/>
            <w:sz w:val="24"/>
            <w:szCs w:val="24"/>
          </w:rPr>
          <w:t>Wen</w:t>
        </w:r>
        <w:r w:rsidR="005256C2">
          <w:rPr>
            <w:rFonts w:ascii="Adobe Caslon Pro" w:hAnsi="Adobe Caslon Pro"/>
            <w:sz w:val="24"/>
            <w:szCs w:val="24"/>
          </w:rPr>
          <w:t xml:space="preserve"> et al. </w:t>
        </w:r>
        <w:r w:rsidR="005256C2" w:rsidRPr="00536FC2">
          <w:rPr>
            <w:rFonts w:ascii="Adobe Caslon Pro" w:hAnsi="Adobe Caslon Pro"/>
            <w:sz w:val="24"/>
            <w:szCs w:val="24"/>
          </w:rPr>
          <w:t>2013</w:t>
        </w:r>
        <w:r w:rsidR="005256C2">
          <w:rPr>
            <w:rFonts w:ascii="Adobe Caslon Pro" w:hAnsi="Adobe Caslon Pro"/>
            <w:sz w:val="24"/>
            <w:szCs w:val="24"/>
          </w:rPr>
          <w:t>, Wen et al 2009)</w:t>
        </w:r>
      </w:ins>
      <w:ins w:id="301" w:author="Fife, Austin (afife@uidaho.edu)" w:date="2018-04-27T00:44:00Z">
        <w:r w:rsidR="005256C2">
          <w:rPr>
            <w:rFonts w:ascii="Adobe Caslon Pro" w:hAnsi="Adobe Caslon Pro"/>
            <w:sz w:val="24"/>
            <w:szCs w:val="24"/>
          </w:rPr>
          <w:t xml:space="preserve"> and </w:t>
        </w:r>
      </w:ins>
      <w:ins w:id="302" w:author="Fife, Austin (afife@uidaho.edu)" w:date="2018-04-27T01:11:00Z">
        <w:r w:rsidR="00F561B5">
          <w:rPr>
            <w:rFonts w:ascii="Adobe Caslon Pro" w:hAnsi="Adobe Caslon Pro"/>
            <w:sz w:val="24"/>
            <w:szCs w:val="24"/>
          </w:rPr>
          <w:t xml:space="preserve">genetic differences which affect </w:t>
        </w:r>
      </w:ins>
      <w:ins w:id="303" w:author="Fife, Austin (afife@uidaho.edu)" w:date="2018-04-27T00:45:00Z">
        <w:r w:rsidR="005256C2">
          <w:rPr>
            <w:rFonts w:ascii="Adobe Caslon Pro" w:hAnsi="Adobe Caslon Pro"/>
            <w:sz w:val="24"/>
            <w:szCs w:val="24"/>
          </w:rPr>
          <w:t>symptom severity</w:t>
        </w:r>
      </w:ins>
      <w:ins w:id="304" w:author="Fife, Austin (afife@uidaho.edu)" w:date="2018-04-27T00:44:00Z">
        <w:r w:rsidR="005256C2">
          <w:rPr>
            <w:rFonts w:ascii="Adobe Caslon Pro" w:hAnsi="Adobe Caslon Pro"/>
            <w:sz w:val="24"/>
            <w:szCs w:val="24"/>
          </w:rPr>
          <w:t xml:space="preserve"> (</w:t>
        </w:r>
      </w:ins>
      <w:proofErr w:type="spellStart"/>
      <w:ins w:id="305" w:author="Fife, Austin (afife@uidaho.edu)" w:date="2018-04-27T01:11:00Z">
        <w:r w:rsidR="00F561B5" w:rsidRPr="00F561B5">
          <w:rPr>
            <w:rFonts w:ascii="Adobe Caslon Pro" w:hAnsi="Adobe Caslon Pro"/>
            <w:sz w:val="24"/>
            <w:szCs w:val="24"/>
          </w:rPr>
          <w:t>Gilkes</w:t>
        </w:r>
        <w:proofErr w:type="spellEnd"/>
        <w:r w:rsidR="00F561B5">
          <w:rPr>
            <w:rFonts w:ascii="Adobe Caslon Pro" w:hAnsi="Adobe Caslon Pro"/>
            <w:sz w:val="24"/>
            <w:szCs w:val="24"/>
          </w:rPr>
          <w:t xml:space="preserve"> et al. </w:t>
        </w:r>
        <w:r w:rsidR="00F561B5" w:rsidRPr="00F561B5">
          <w:rPr>
            <w:rFonts w:ascii="Adobe Caslon Pro" w:hAnsi="Adobe Caslon Pro"/>
            <w:sz w:val="24"/>
            <w:szCs w:val="24"/>
          </w:rPr>
          <w:t>2018</w:t>
        </w:r>
        <w:r w:rsidR="00F561B5">
          <w:rPr>
            <w:rFonts w:ascii="Adobe Caslon Pro" w:hAnsi="Adobe Caslon Pro"/>
            <w:sz w:val="24"/>
            <w:szCs w:val="24"/>
          </w:rPr>
          <w:t xml:space="preserve">, </w:t>
        </w:r>
      </w:ins>
      <w:ins w:id="306" w:author="Fife, Austin (afife@uidaho.edu)" w:date="2018-04-27T00:44:00Z">
        <w:r w:rsidR="005256C2">
          <w:rPr>
            <w:rFonts w:ascii="Adobe Caslon Pro" w:hAnsi="Adobe Caslon Pro"/>
            <w:sz w:val="24"/>
            <w:szCs w:val="24"/>
          </w:rPr>
          <w:t>Mendoza-Herrera et al 2018</w:t>
        </w:r>
      </w:ins>
      <w:ins w:id="307" w:author="Fife, Austin (afife@uidaho.edu)" w:date="2018-04-27T01:11:00Z">
        <w:r w:rsidR="00F561B5">
          <w:rPr>
            <w:rFonts w:ascii="Adobe Caslon Pro" w:hAnsi="Adobe Caslon Pro"/>
            <w:sz w:val="24"/>
            <w:szCs w:val="24"/>
          </w:rPr>
          <w:t xml:space="preserve">, </w:t>
        </w:r>
        <w:r w:rsidR="00F561B5">
          <w:rPr>
            <w:rFonts w:ascii="Adobe Caslon Pro" w:hAnsi="Adobe Caslon Pro"/>
            <w:sz w:val="24"/>
            <w:szCs w:val="24"/>
          </w:rPr>
          <w:t>Wen et al. 2013</w:t>
        </w:r>
      </w:ins>
      <w:ins w:id="308" w:author="Fife, Austin (afife@uidaho.edu)" w:date="2018-04-27T00:44:00Z">
        <w:r w:rsidR="005256C2">
          <w:rPr>
            <w:rFonts w:ascii="Adobe Caslon Pro" w:hAnsi="Adobe Caslon Pro"/>
            <w:sz w:val="24"/>
            <w:szCs w:val="24"/>
          </w:rPr>
          <w:t>)</w:t>
        </w:r>
      </w:ins>
      <w:ins w:id="309" w:author="Fife, Austin (afife@uidaho.edu)" w:date="2018-04-27T00:47:00Z">
        <w:r w:rsidR="00E81F93">
          <w:rPr>
            <w:rFonts w:ascii="Adobe Caslon Pro" w:hAnsi="Adobe Caslon Pro"/>
            <w:sz w:val="24"/>
            <w:szCs w:val="24"/>
          </w:rPr>
          <w:t xml:space="preserve">. Additionally, </w:t>
        </w:r>
      </w:ins>
      <w:proofErr w:type="spellStart"/>
      <w:ins w:id="310" w:author="Fife, Austin (afife@uidaho.edu)" w:date="2018-04-27T01:04:00Z">
        <w:r w:rsidR="00BB52BA">
          <w:rPr>
            <w:rFonts w:ascii="Adobe Caslon Pro" w:hAnsi="Adobe Caslon Pro"/>
            <w:sz w:val="24"/>
            <w:szCs w:val="24"/>
          </w:rPr>
          <w:t>Lso</w:t>
        </w:r>
        <w:proofErr w:type="spellEnd"/>
        <w:r w:rsidR="00BB52BA">
          <w:rPr>
            <w:rFonts w:ascii="Adobe Caslon Pro" w:hAnsi="Adobe Caslon Pro"/>
            <w:sz w:val="24"/>
            <w:szCs w:val="24"/>
          </w:rPr>
          <w:t xml:space="preserve"> </w:t>
        </w:r>
      </w:ins>
      <w:ins w:id="311" w:author="Fife, Austin (afife@uidaho.edu)" w:date="2018-04-27T01:03:00Z">
        <w:r w:rsidR="00BB52BA">
          <w:rPr>
            <w:rFonts w:ascii="Adobe Caslon Pro" w:hAnsi="Adobe Caslon Pro"/>
            <w:sz w:val="24"/>
            <w:szCs w:val="24"/>
          </w:rPr>
          <w:t>haplotype C</w:t>
        </w:r>
      </w:ins>
      <w:ins w:id="312" w:author="Fife, Austin (afife@uidaho.edu)" w:date="2018-04-27T00:47:00Z">
        <w:r w:rsidR="00E81F93">
          <w:rPr>
            <w:rFonts w:ascii="Adobe Caslon Pro" w:hAnsi="Adobe Caslon Pro"/>
            <w:sz w:val="24"/>
            <w:szCs w:val="24"/>
          </w:rPr>
          <w:t xml:space="preserve"> has been shown to infect carrots</w:t>
        </w:r>
      </w:ins>
      <w:ins w:id="313" w:author="Fife, Austin (afife@uidaho.edu)" w:date="2018-04-27T00:48:00Z">
        <w:r w:rsidR="00E81F93">
          <w:rPr>
            <w:rFonts w:ascii="Adobe Caslon Pro" w:hAnsi="Adobe Caslon Pro"/>
            <w:sz w:val="24"/>
            <w:szCs w:val="24"/>
          </w:rPr>
          <w:t xml:space="preserve"> </w:t>
        </w:r>
        <w:r w:rsidR="00E81F93" w:rsidRPr="00E81F93">
          <w:rPr>
            <w:rFonts w:ascii="Adobe Caslon Pro" w:hAnsi="Adobe Caslon Pro"/>
            <w:sz w:val="24"/>
            <w:szCs w:val="24"/>
          </w:rPr>
          <w:t>(</w:t>
        </w:r>
        <w:r w:rsidR="00E81F93" w:rsidRPr="00E81F93">
          <w:rPr>
            <w:rFonts w:ascii="Adobe Caslon Pro" w:hAnsi="Adobe Caslon Pro"/>
            <w:i/>
            <w:sz w:val="24"/>
            <w:szCs w:val="24"/>
            <w:rPrChange w:id="314" w:author="Fife, Austin (afife@uidaho.edu)" w:date="2018-04-27T00:48:00Z">
              <w:rPr>
                <w:rFonts w:ascii="Adobe Caslon Pro" w:hAnsi="Adobe Caslon Pro"/>
                <w:sz w:val="24"/>
                <w:szCs w:val="24"/>
              </w:rPr>
            </w:rPrChange>
          </w:rPr>
          <w:t xml:space="preserve">Daucus </w:t>
        </w:r>
        <w:proofErr w:type="spellStart"/>
        <w:r w:rsidR="00E81F93" w:rsidRPr="00E81F93">
          <w:rPr>
            <w:rFonts w:ascii="Adobe Caslon Pro" w:hAnsi="Adobe Caslon Pro"/>
            <w:i/>
            <w:sz w:val="24"/>
            <w:szCs w:val="24"/>
            <w:rPrChange w:id="315" w:author="Fife, Austin (afife@uidaho.edu)" w:date="2018-04-27T00:48:00Z">
              <w:rPr>
                <w:rFonts w:ascii="Adobe Caslon Pro" w:hAnsi="Adobe Caslon Pro"/>
                <w:sz w:val="24"/>
                <w:szCs w:val="24"/>
              </w:rPr>
            </w:rPrChange>
          </w:rPr>
          <w:t>carota</w:t>
        </w:r>
        <w:proofErr w:type="spellEnd"/>
        <w:r w:rsidR="00E81F93" w:rsidRPr="00E81F93">
          <w:rPr>
            <w:rFonts w:ascii="Adobe Caslon Pro" w:hAnsi="Adobe Caslon Pro"/>
            <w:sz w:val="24"/>
            <w:szCs w:val="24"/>
          </w:rPr>
          <w:t xml:space="preserve"> L.</w:t>
        </w:r>
        <w:r w:rsidR="00E81F93">
          <w:rPr>
            <w:rFonts w:ascii="Adobe Caslon Pro" w:hAnsi="Adobe Caslon Pro"/>
            <w:sz w:val="24"/>
            <w:szCs w:val="24"/>
          </w:rPr>
          <w:t>)</w:t>
        </w:r>
      </w:ins>
      <w:ins w:id="316" w:author="Fife, Austin (afife@uidaho.edu)" w:date="2018-04-27T00:47:00Z">
        <w:r w:rsidR="00E81F93">
          <w:rPr>
            <w:rFonts w:ascii="Adobe Caslon Pro" w:hAnsi="Adobe Caslon Pro"/>
            <w:sz w:val="24"/>
            <w:szCs w:val="24"/>
          </w:rPr>
          <w:t xml:space="preserve"> </w:t>
        </w:r>
      </w:ins>
      <w:ins w:id="317" w:author="Fife, Austin (afife@uidaho.edu)" w:date="2018-04-27T00:52:00Z">
        <w:r w:rsidR="00E111B6">
          <w:rPr>
            <w:rFonts w:ascii="Adobe Caslon Pro" w:hAnsi="Adobe Caslon Pro"/>
            <w:sz w:val="24"/>
            <w:szCs w:val="24"/>
          </w:rPr>
          <w:t>(</w:t>
        </w:r>
      </w:ins>
      <w:ins w:id="318" w:author="Fife, Austin (afife@uidaho.edu)" w:date="2018-04-27T00:54:00Z">
        <w:r w:rsidR="004F749E" w:rsidRPr="004F749E">
          <w:rPr>
            <w:rFonts w:ascii="Adobe Caslon Pro" w:hAnsi="Adobe Caslon Pro"/>
            <w:sz w:val="24"/>
            <w:szCs w:val="24"/>
          </w:rPr>
          <w:t>Alfaro-Fernandez</w:t>
        </w:r>
      </w:ins>
      <w:ins w:id="319" w:author="Fife, Austin (afife@uidaho.edu)" w:date="2018-04-27T00:57:00Z">
        <w:r w:rsidR="004F749E">
          <w:rPr>
            <w:rFonts w:ascii="Adobe Caslon Pro" w:hAnsi="Adobe Caslon Pro"/>
            <w:sz w:val="24"/>
            <w:szCs w:val="24"/>
          </w:rPr>
          <w:t xml:space="preserve"> et al. </w:t>
        </w:r>
      </w:ins>
      <w:ins w:id="320" w:author="Fife, Austin (afife@uidaho.edu)" w:date="2018-04-27T00:54:00Z">
        <w:r w:rsidR="004F749E" w:rsidRPr="004F749E">
          <w:rPr>
            <w:rFonts w:ascii="Adobe Caslon Pro" w:hAnsi="Adobe Caslon Pro"/>
            <w:sz w:val="24"/>
            <w:szCs w:val="24"/>
          </w:rPr>
          <w:t>2012</w:t>
        </w:r>
        <w:r w:rsidR="004F749E">
          <w:rPr>
            <w:rFonts w:ascii="Adobe Caslon Pro" w:hAnsi="Adobe Caslon Pro"/>
            <w:sz w:val="24"/>
            <w:szCs w:val="24"/>
          </w:rPr>
          <w:t>,</w:t>
        </w:r>
      </w:ins>
      <w:ins w:id="321" w:author="Fife, Austin (afife@uidaho.edu)" w:date="2018-04-27T01:03:00Z">
        <w:r w:rsidR="00BB52BA">
          <w:rPr>
            <w:rFonts w:ascii="Adobe Caslon Pro" w:hAnsi="Adobe Caslon Pro"/>
            <w:sz w:val="24"/>
            <w:szCs w:val="24"/>
          </w:rPr>
          <w:t xml:space="preserve"> </w:t>
        </w:r>
        <w:proofErr w:type="spellStart"/>
        <w:r w:rsidR="00BB52BA">
          <w:rPr>
            <w:rFonts w:ascii="Adobe Caslon Pro" w:hAnsi="Adobe Caslon Pro"/>
            <w:sz w:val="24"/>
            <w:szCs w:val="24"/>
          </w:rPr>
          <w:t>Munyaneza</w:t>
        </w:r>
        <w:proofErr w:type="spellEnd"/>
        <w:r w:rsidR="00BB52BA">
          <w:rPr>
            <w:rFonts w:ascii="Adobe Caslon Pro" w:hAnsi="Adobe Caslon Pro"/>
            <w:sz w:val="24"/>
            <w:szCs w:val="24"/>
          </w:rPr>
          <w:t xml:space="preserve"> et al. 2010,</w:t>
        </w:r>
      </w:ins>
      <w:ins w:id="322" w:author="Fife, Austin (afife@uidaho.edu)" w:date="2018-04-27T00:57:00Z">
        <w:r w:rsidR="004F749E">
          <w:rPr>
            <w:rFonts w:ascii="Adobe Caslon Pro" w:hAnsi="Adobe Caslon Pro"/>
            <w:sz w:val="24"/>
            <w:szCs w:val="24"/>
          </w:rPr>
          <w:t xml:space="preserve"> </w:t>
        </w:r>
        <w:r w:rsidR="004F749E" w:rsidRPr="004F749E">
          <w:rPr>
            <w:rFonts w:ascii="Adobe Caslon Pro" w:hAnsi="Adobe Caslon Pro"/>
            <w:sz w:val="24"/>
            <w:szCs w:val="24"/>
          </w:rPr>
          <w:t>Nelson</w:t>
        </w:r>
        <w:r w:rsidR="004F749E">
          <w:rPr>
            <w:rFonts w:ascii="Adobe Caslon Pro" w:hAnsi="Adobe Caslon Pro"/>
            <w:sz w:val="24"/>
            <w:szCs w:val="24"/>
          </w:rPr>
          <w:t xml:space="preserve"> e</w:t>
        </w:r>
      </w:ins>
      <w:ins w:id="323" w:author="Fife, Austin (afife@uidaho.edu)" w:date="2018-04-27T00:58:00Z">
        <w:r w:rsidR="004F749E">
          <w:rPr>
            <w:rFonts w:ascii="Adobe Caslon Pro" w:hAnsi="Adobe Caslon Pro"/>
            <w:sz w:val="24"/>
            <w:szCs w:val="24"/>
          </w:rPr>
          <w:t>t al.</w:t>
        </w:r>
      </w:ins>
      <w:ins w:id="324" w:author="Fife, Austin (afife@uidaho.edu)" w:date="2018-04-27T01:03:00Z">
        <w:r w:rsidR="00BB52BA">
          <w:rPr>
            <w:rFonts w:ascii="Adobe Caslon Pro" w:hAnsi="Adobe Caslon Pro"/>
            <w:sz w:val="24"/>
            <w:szCs w:val="24"/>
          </w:rPr>
          <w:t xml:space="preserve"> 2010,</w:t>
        </w:r>
      </w:ins>
      <w:ins w:id="325" w:author="Fife, Austin (afife@uidaho.edu)" w:date="2018-04-27T00:57:00Z">
        <w:r w:rsidR="004F749E">
          <w:rPr>
            <w:rFonts w:ascii="Adobe Caslon Pro" w:hAnsi="Adobe Caslon Pro"/>
            <w:sz w:val="24"/>
            <w:szCs w:val="24"/>
          </w:rPr>
          <w:t xml:space="preserve"> </w:t>
        </w:r>
        <w:r w:rsidR="004F749E" w:rsidRPr="004F749E">
          <w:rPr>
            <w:rFonts w:ascii="Adobe Caslon Pro" w:hAnsi="Adobe Caslon Pro"/>
            <w:sz w:val="24"/>
            <w:szCs w:val="24"/>
          </w:rPr>
          <w:t>2012</w:t>
        </w:r>
        <w:r w:rsidR="004F749E">
          <w:rPr>
            <w:rFonts w:ascii="Adobe Caslon Pro" w:hAnsi="Adobe Caslon Pro"/>
            <w:sz w:val="24"/>
            <w:szCs w:val="24"/>
          </w:rPr>
          <w:t>,</w:t>
        </w:r>
      </w:ins>
      <w:ins w:id="326" w:author="Fife, Austin (afife@uidaho.edu)" w:date="2018-04-27T00:54:00Z">
        <w:r w:rsidR="004F749E">
          <w:rPr>
            <w:rFonts w:ascii="Adobe Caslon Pro" w:hAnsi="Adobe Caslon Pro"/>
            <w:sz w:val="24"/>
            <w:szCs w:val="24"/>
          </w:rPr>
          <w:t xml:space="preserve"> </w:t>
        </w:r>
      </w:ins>
      <w:proofErr w:type="spellStart"/>
      <w:ins w:id="327" w:author="Fife, Austin (afife@uidaho.edu)" w:date="2018-04-27T00:52:00Z">
        <w:r w:rsidR="00E111B6">
          <w:rPr>
            <w:rFonts w:ascii="Adobe Caslon Pro" w:hAnsi="Adobe Caslon Pro"/>
            <w:sz w:val="24"/>
            <w:szCs w:val="24"/>
          </w:rPr>
          <w:t>Tahzima</w:t>
        </w:r>
        <w:proofErr w:type="spellEnd"/>
        <w:r w:rsidR="00E111B6">
          <w:rPr>
            <w:rFonts w:ascii="Adobe Caslon Pro" w:hAnsi="Adobe Caslon Pro"/>
            <w:sz w:val="24"/>
            <w:szCs w:val="24"/>
          </w:rPr>
          <w:t xml:space="preserve"> et al. 2014) </w:t>
        </w:r>
      </w:ins>
      <w:ins w:id="328" w:author="Fife, Austin (afife@uidaho.edu)" w:date="2018-04-27T00:58:00Z">
        <w:r w:rsidR="004F749E">
          <w:rPr>
            <w:rFonts w:ascii="Adobe Caslon Pro" w:hAnsi="Adobe Caslon Pro"/>
            <w:sz w:val="24"/>
            <w:szCs w:val="24"/>
          </w:rPr>
          <w:t>with other psyllid species acting as the vector</w:t>
        </w:r>
      </w:ins>
      <w:ins w:id="329" w:author="Fife, Austin (afife@uidaho.edu)" w:date="2018-04-27T01:04:00Z">
        <w:r w:rsidR="00BB52BA">
          <w:rPr>
            <w:rFonts w:ascii="Adobe Caslon Pro" w:hAnsi="Adobe Caslon Pro"/>
            <w:sz w:val="24"/>
            <w:szCs w:val="24"/>
          </w:rPr>
          <w:t>, suggesting differences in effects between haplotypes (Nelson et al. 2010</w:t>
        </w:r>
      </w:ins>
      <w:ins w:id="330" w:author="Fife, Austin (afife@uidaho.edu)" w:date="2018-04-27T01:05:00Z">
        <w:r w:rsidR="00BB52BA">
          <w:rPr>
            <w:rFonts w:ascii="Adobe Caslon Pro" w:hAnsi="Adobe Caslon Pro"/>
            <w:sz w:val="24"/>
            <w:szCs w:val="24"/>
          </w:rPr>
          <w:t>).</w:t>
        </w:r>
        <w:r w:rsidR="00F561B5">
          <w:rPr>
            <w:rFonts w:ascii="Adobe Caslon Pro" w:hAnsi="Adobe Caslon Pro"/>
            <w:sz w:val="24"/>
            <w:szCs w:val="24"/>
          </w:rPr>
          <w:t xml:space="preserve"> Therefore, it may be that the historical psyllid yellows and zebra chip </w:t>
        </w:r>
      </w:ins>
      <w:ins w:id="331" w:author="Fife, Austin (afife@uidaho.edu)" w:date="2018-04-27T01:06:00Z">
        <w:r w:rsidR="00F561B5">
          <w:rPr>
            <w:rFonts w:ascii="Adobe Caslon Pro" w:hAnsi="Adobe Caslon Pro"/>
            <w:sz w:val="24"/>
            <w:szCs w:val="24"/>
          </w:rPr>
          <w:t xml:space="preserve">are the same </w:t>
        </w:r>
      </w:ins>
      <w:ins w:id="332" w:author="Fife, Austin (afife@uidaho.edu)" w:date="2018-04-27T01:07:00Z">
        <w:r w:rsidR="00F561B5">
          <w:rPr>
            <w:rFonts w:ascii="Adobe Caslon Pro" w:hAnsi="Adobe Caslon Pro"/>
            <w:sz w:val="24"/>
            <w:szCs w:val="24"/>
          </w:rPr>
          <w:t xml:space="preserve">disease </w:t>
        </w:r>
      </w:ins>
      <w:ins w:id="333" w:author="Fife, Austin (afife@uidaho.edu)" w:date="2018-04-27T01:06:00Z">
        <w:r w:rsidR="00F561B5">
          <w:rPr>
            <w:rFonts w:ascii="Adobe Caslon Pro" w:hAnsi="Adobe Caslon Pro"/>
            <w:sz w:val="24"/>
            <w:szCs w:val="24"/>
          </w:rPr>
          <w:t>(</w:t>
        </w:r>
        <w:r w:rsidR="00F561B5">
          <w:rPr>
            <w:rFonts w:ascii="Adobe Caslon Pro" w:hAnsi="Adobe Caslon Pro"/>
            <w:sz w:val="24"/>
            <w:szCs w:val="24"/>
          </w:rPr>
          <w:t xml:space="preserve">Brown et al. 2010, Mendoza-Herrera et al. 2018, </w:t>
        </w:r>
        <w:proofErr w:type="spellStart"/>
        <w:r w:rsidR="00F561B5">
          <w:rPr>
            <w:rFonts w:ascii="Adobe Caslon Pro" w:hAnsi="Adobe Caslon Pro"/>
            <w:sz w:val="24"/>
            <w:szCs w:val="24"/>
          </w:rPr>
          <w:t>Munyaneza</w:t>
        </w:r>
        <w:proofErr w:type="spellEnd"/>
        <w:r w:rsidR="00F561B5">
          <w:rPr>
            <w:rFonts w:ascii="Adobe Caslon Pro" w:hAnsi="Adobe Caslon Pro"/>
            <w:sz w:val="24"/>
            <w:szCs w:val="24"/>
          </w:rPr>
          <w:t xml:space="preserve"> et al. 2009, </w:t>
        </w:r>
      </w:ins>
      <w:proofErr w:type="spellStart"/>
      <w:ins w:id="334" w:author="Fife, Austin (afife@uidaho.edu)" w:date="2018-04-27T01:13:00Z">
        <w:r w:rsidR="00206B33">
          <w:rPr>
            <w:rFonts w:ascii="Adobe Caslon Pro" w:hAnsi="Adobe Caslon Pro"/>
            <w:sz w:val="24"/>
            <w:szCs w:val="24"/>
          </w:rPr>
          <w:t>Teulon</w:t>
        </w:r>
        <w:proofErr w:type="spellEnd"/>
        <w:r w:rsidR="00206B33">
          <w:rPr>
            <w:rFonts w:ascii="Adobe Caslon Pro" w:hAnsi="Adobe Caslon Pro"/>
            <w:sz w:val="24"/>
            <w:szCs w:val="24"/>
          </w:rPr>
          <w:t xml:space="preserve"> et al </w:t>
        </w:r>
        <w:r w:rsidR="006F02EA">
          <w:rPr>
            <w:rFonts w:ascii="Adobe Caslon Pro" w:hAnsi="Adobe Caslon Pro"/>
            <w:sz w:val="24"/>
            <w:szCs w:val="24"/>
          </w:rPr>
          <w:t xml:space="preserve">2009, </w:t>
        </w:r>
      </w:ins>
      <w:ins w:id="335" w:author="Fife, Austin (afife@uidaho.edu)" w:date="2018-04-27T01:06:00Z">
        <w:r w:rsidR="00F561B5">
          <w:rPr>
            <w:rFonts w:ascii="Adobe Caslon Pro" w:hAnsi="Adobe Caslon Pro"/>
            <w:sz w:val="24"/>
            <w:szCs w:val="24"/>
          </w:rPr>
          <w:t>Wang et al. 2017)</w:t>
        </w:r>
      </w:ins>
      <w:ins w:id="336" w:author="Fife, Austin (afife@uidaho.edu)" w:date="2018-04-27T01:07:00Z">
        <w:r w:rsidR="00F561B5">
          <w:rPr>
            <w:rFonts w:ascii="Adobe Caslon Pro" w:hAnsi="Adobe Caslon Pro"/>
            <w:sz w:val="24"/>
            <w:szCs w:val="24"/>
          </w:rPr>
          <w:t>, but different haplotypes</w:t>
        </w:r>
      </w:ins>
      <w:ins w:id="337" w:author="Fife, Austin (afife@uidaho.edu)" w:date="2018-04-27T01:28:00Z">
        <w:r w:rsidR="00D24D01">
          <w:rPr>
            <w:rFonts w:ascii="Adobe Caslon Pro" w:hAnsi="Adobe Caslon Pro"/>
            <w:sz w:val="24"/>
            <w:szCs w:val="24"/>
          </w:rPr>
          <w:t xml:space="preserve"> which </w:t>
        </w:r>
      </w:ins>
      <w:ins w:id="338" w:author="Fife, Austin (afife@uidaho.edu)" w:date="2018-04-27T01:29:00Z">
        <w:r w:rsidR="00D24D01">
          <w:rPr>
            <w:rFonts w:ascii="Adobe Caslon Pro" w:hAnsi="Adobe Caslon Pro"/>
            <w:sz w:val="24"/>
            <w:szCs w:val="24"/>
          </w:rPr>
          <w:t xml:space="preserve">could explain the contrasting results of </w:t>
        </w:r>
        <w:r w:rsidR="00D24D01" w:rsidRPr="00D24D01">
          <w:rPr>
            <w:rFonts w:ascii="Adobe Caslon Pro" w:hAnsi="Adobe Caslon Pro"/>
            <w:sz w:val="24"/>
            <w:szCs w:val="24"/>
          </w:rPr>
          <w:t>Venkatesan</w:t>
        </w:r>
        <w:r w:rsidR="00D24D01">
          <w:rPr>
            <w:rFonts w:ascii="Adobe Caslon Pro" w:hAnsi="Adobe Caslon Pro"/>
            <w:sz w:val="24"/>
            <w:szCs w:val="24"/>
          </w:rPr>
          <w:t xml:space="preserve"> et al. (2009).</w:t>
        </w:r>
      </w:ins>
    </w:p>
    <w:p w14:paraId="5B144076" w14:textId="77777777" w:rsidR="00066D31" w:rsidRDefault="00066D31" w:rsidP="001A29B9">
      <w:pPr>
        <w:widowControl w:val="0"/>
        <w:autoSpaceDE w:val="0"/>
        <w:autoSpaceDN w:val="0"/>
        <w:adjustRightInd w:val="0"/>
        <w:spacing w:after="0" w:line="240" w:lineRule="auto"/>
        <w:rPr>
          <w:ins w:id="339" w:author="Fife, Austin (afife@uidaho.edu)" w:date="2018-04-26T20:55:00Z"/>
          <w:rFonts w:ascii="Adobe Caslon Pro" w:hAnsi="Adobe Caslon Pro"/>
          <w:sz w:val="24"/>
          <w:szCs w:val="24"/>
        </w:rPr>
      </w:pPr>
    </w:p>
    <w:p w14:paraId="377B89C3" w14:textId="015A900A" w:rsidR="009D5A5E" w:rsidRPr="00E44BCA" w:rsidRDefault="004E311A">
      <w:pPr>
        <w:widowControl w:val="0"/>
        <w:autoSpaceDE w:val="0"/>
        <w:autoSpaceDN w:val="0"/>
        <w:adjustRightInd w:val="0"/>
        <w:spacing w:after="0" w:line="240" w:lineRule="auto"/>
        <w:rPr>
          <w:rFonts w:ascii="Adobe Caslon Pro" w:hAnsi="Adobe Caslon Pro"/>
          <w:sz w:val="24"/>
          <w:szCs w:val="24"/>
          <w:rPrChange w:id="340" w:author="Fife, Austin (afife@uidaho.edu)" w:date="2018-04-27T00:13:00Z">
            <w:rPr>
              <w:rFonts w:ascii="Times New Roman" w:hAnsi="Times New Roman"/>
              <w:sz w:val="24"/>
              <w:szCs w:val="24"/>
              <w:lang w:val="x-none"/>
            </w:rPr>
          </w:rPrChange>
        </w:rPr>
      </w:pPr>
      <w:ins w:id="341" w:author="Fife, Austin (afife@uidaho.edu)" w:date="2018-04-26T23:26:00Z">
        <w:r>
          <w:rPr>
            <w:rFonts w:ascii="Adobe Caslon Pro" w:hAnsi="Adobe Caslon Pro"/>
            <w:sz w:val="24"/>
            <w:szCs w:val="24"/>
          </w:rPr>
          <w:t xml:space="preserve">ZC was </w:t>
        </w:r>
      </w:ins>
      <w:ins w:id="342" w:author="Fife, Austin (afife@uidaho.edu)" w:date="2018-04-26T23:27:00Z">
        <w:r w:rsidR="00B73BB3">
          <w:rPr>
            <w:rFonts w:ascii="Adobe Caslon Pro" w:hAnsi="Adobe Caslon Pro"/>
            <w:sz w:val="24"/>
            <w:szCs w:val="24"/>
          </w:rPr>
          <w:t>des</w:t>
        </w:r>
      </w:ins>
      <w:ins w:id="343" w:author="Fife, Austin (afife@uidaho.edu)" w:date="2018-04-26T23:28:00Z">
        <w:r w:rsidR="00B73BB3">
          <w:rPr>
            <w:rFonts w:ascii="Adobe Caslon Pro" w:hAnsi="Adobe Caslon Pro"/>
            <w:sz w:val="24"/>
            <w:szCs w:val="24"/>
          </w:rPr>
          <w:t>cribed</w:t>
        </w:r>
      </w:ins>
      <w:ins w:id="344" w:author="Fife, Austin (afife@uidaho.edu)" w:date="2018-04-26T23:26:00Z">
        <w:r>
          <w:rPr>
            <w:rFonts w:ascii="Adobe Caslon Pro" w:hAnsi="Adobe Caslon Pro"/>
            <w:sz w:val="24"/>
            <w:szCs w:val="24"/>
          </w:rPr>
          <w:t xml:space="preserve"> in 1994 in Mexico (</w:t>
        </w:r>
        <w:proofErr w:type="spellStart"/>
        <w:r w:rsidRPr="004E311A">
          <w:rPr>
            <w:rFonts w:ascii="Adobe Caslon Pro" w:hAnsi="Adobe Caslon Pro"/>
            <w:sz w:val="24"/>
            <w:szCs w:val="24"/>
          </w:rPr>
          <w:t>Secor</w:t>
        </w:r>
        <w:proofErr w:type="spellEnd"/>
        <w:r w:rsidRPr="004E311A">
          <w:rPr>
            <w:rFonts w:ascii="Adobe Caslon Pro" w:hAnsi="Adobe Caslon Pro"/>
            <w:sz w:val="24"/>
            <w:szCs w:val="24"/>
          </w:rPr>
          <w:t xml:space="preserve"> and</w:t>
        </w:r>
        <w:r>
          <w:rPr>
            <w:rFonts w:ascii="Adobe Caslon Pro" w:hAnsi="Adobe Caslon Pro"/>
            <w:sz w:val="24"/>
            <w:szCs w:val="24"/>
          </w:rPr>
          <w:t xml:space="preserve"> </w:t>
        </w:r>
        <w:r w:rsidRPr="004E311A">
          <w:rPr>
            <w:rFonts w:ascii="Adobe Caslon Pro" w:hAnsi="Adobe Caslon Pro"/>
            <w:sz w:val="24"/>
            <w:szCs w:val="24"/>
          </w:rPr>
          <w:t>Rivera-</w:t>
        </w:r>
        <w:proofErr w:type="spellStart"/>
        <w:r w:rsidRPr="004E311A">
          <w:rPr>
            <w:rFonts w:ascii="Adobe Caslon Pro" w:hAnsi="Adobe Caslon Pro"/>
            <w:sz w:val="24"/>
            <w:szCs w:val="24"/>
          </w:rPr>
          <w:t>Varas</w:t>
        </w:r>
        <w:proofErr w:type="spellEnd"/>
        <w:r>
          <w:rPr>
            <w:rFonts w:ascii="Adobe Caslon Pro" w:hAnsi="Adobe Caslon Pro"/>
            <w:sz w:val="24"/>
            <w:szCs w:val="24"/>
          </w:rPr>
          <w:t xml:space="preserve"> 2004</w:t>
        </w:r>
      </w:ins>
      <w:ins w:id="345" w:author="Fife, Austin (afife@uidaho.edu)" w:date="2018-04-26T23:38:00Z">
        <w:r w:rsidR="00783B9F">
          <w:rPr>
            <w:rFonts w:ascii="Adobe Caslon Pro" w:hAnsi="Adobe Caslon Pro"/>
            <w:sz w:val="24"/>
            <w:szCs w:val="24"/>
          </w:rPr>
          <w:t xml:space="preserve">, </w:t>
        </w:r>
        <w:proofErr w:type="spellStart"/>
        <w:r w:rsidR="00783B9F">
          <w:rPr>
            <w:rFonts w:ascii="Adobe Caslon Pro" w:hAnsi="Adobe Caslon Pro"/>
            <w:sz w:val="24"/>
            <w:szCs w:val="24"/>
          </w:rPr>
          <w:t>Munyanzea</w:t>
        </w:r>
        <w:proofErr w:type="spellEnd"/>
        <w:r w:rsidR="00783B9F">
          <w:rPr>
            <w:rFonts w:ascii="Adobe Caslon Pro" w:hAnsi="Adobe Caslon Pro"/>
            <w:sz w:val="24"/>
            <w:szCs w:val="24"/>
          </w:rPr>
          <w:t xml:space="preserve"> </w:t>
        </w:r>
      </w:ins>
      <w:ins w:id="346" w:author="Fife, Austin (afife@uidaho.edu)" w:date="2018-04-26T23:40:00Z">
        <w:r w:rsidR="00783B9F">
          <w:rPr>
            <w:rFonts w:ascii="Adobe Caslon Pro" w:hAnsi="Adobe Caslon Pro"/>
            <w:sz w:val="24"/>
            <w:szCs w:val="24"/>
          </w:rPr>
          <w:t xml:space="preserve">et al. </w:t>
        </w:r>
      </w:ins>
      <w:ins w:id="347" w:author="Fife, Austin (afife@uidaho.edu)" w:date="2018-04-26T23:38:00Z">
        <w:r w:rsidR="00783B9F">
          <w:rPr>
            <w:rFonts w:ascii="Adobe Caslon Pro" w:hAnsi="Adobe Caslon Pro"/>
            <w:sz w:val="24"/>
            <w:szCs w:val="24"/>
          </w:rPr>
          <w:t>2009</w:t>
        </w:r>
      </w:ins>
      <w:ins w:id="348" w:author="Fife, Austin (afife@uidaho.edu)" w:date="2018-04-26T23:26:00Z">
        <w:r>
          <w:rPr>
            <w:rFonts w:ascii="Adobe Caslon Pro" w:hAnsi="Adobe Caslon Pro"/>
            <w:sz w:val="24"/>
            <w:szCs w:val="24"/>
          </w:rPr>
          <w:t xml:space="preserve">) and was </w:t>
        </w:r>
      </w:ins>
      <w:ins w:id="349" w:author="Fife, Austin (afife@uidaho.edu)" w:date="2018-04-26T20:56:00Z">
        <w:r w:rsidR="00066D31">
          <w:rPr>
            <w:rFonts w:ascii="Adobe Caslon Pro" w:hAnsi="Adobe Caslon Pro"/>
            <w:sz w:val="24"/>
            <w:szCs w:val="24"/>
          </w:rPr>
          <w:t>detected in the United States in 2009 (Abad et. al 2009)</w:t>
        </w:r>
      </w:ins>
      <w:ins w:id="350" w:author="Fife, Austin (afife@uidaho.edu)" w:date="2018-04-26T23:28:00Z">
        <w:r w:rsidR="00B73BB3">
          <w:rPr>
            <w:rFonts w:ascii="Adobe Caslon Pro" w:hAnsi="Adobe Caslon Pro"/>
            <w:sz w:val="24"/>
            <w:szCs w:val="24"/>
          </w:rPr>
          <w:t xml:space="preserve">, </w:t>
        </w:r>
      </w:ins>
      <w:del w:id="351" w:author="Fife, Austin (afife@uidaho.edu)" w:date="2018-04-26T19:47:00Z">
        <w:r w:rsidR="00332D64" w:rsidRPr="00F27DB6" w:rsidDel="00135381">
          <w:rPr>
            <w:rFonts w:ascii="Adobe Caslon Pro" w:hAnsi="Adobe Caslon Pro"/>
            <w:sz w:val="24"/>
            <w:szCs w:val="24"/>
            <w:lang w:val="x-none"/>
            <w:rPrChange w:id="352" w:author="Fife, Austin (afife@uidaho.edu)" w:date="2018-04-26T19:30:00Z">
              <w:rPr>
                <w:rFonts w:ascii="Times New Roman" w:hAnsi="Times New Roman"/>
                <w:sz w:val="24"/>
                <w:szCs w:val="24"/>
                <w:lang w:val="x-none"/>
              </w:rPr>
            </w:rPrChange>
          </w:rPr>
          <w:delText xml:space="preserve"> </w:delText>
        </w:r>
      </w:del>
      <w:del w:id="353" w:author="Fife, Austin (afife@uidaho.edu)" w:date="2018-04-26T23:28:00Z">
        <w:r w:rsidR="006C5443" w:rsidRPr="00F27DB6" w:rsidDel="00B73BB3">
          <w:rPr>
            <w:rFonts w:ascii="Adobe Caslon Pro" w:hAnsi="Adobe Caslon Pro"/>
            <w:sz w:val="24"/>
            <w:szCs w:val="24"/>
            <w:rPrChange w:id="354" w:author="Fife, Austin (afife@uidaho.edu)" w:date="2018-04-26T19:30:00Z">
              <w:rPr>
                <w:rFonts w:ascii="Times New Roman" w:hAnsi="Times New Roman"/>
                <w:sz w:val="24"/>
                <w:szCs w:val="24"/>
              </w:rPr>
            </w:rPrChange>
          </w:rPr>
          <w:delText>Z</w:delText>
        </w:r>
        <w:r w:rsidR="00B67F15" w:rsidRPr="00F27DB6" w:rsidDel="00B73BB3">
          <w:rPr>
            <w:rFonts w:ascii="Adobe Caslon Pro" w:hAnsi="Adobe Caslon Pro"/>
            <w:sz w:val="24"/>
            <w:szCs w:val="24"/>
            <w:rPrChange w:id="355" w:author="Fife, Austin (afife@uidaho.edu)" w:date="2018-04-26T19:30:00Z">
              <w:rPr>
                <w:rFonts w:ascii="Times New Roman" w:hAnsi="Times New Roman"/>
                <w:sz w:val="24"/>
                <w:szCs w:val="24"/>
              </w:rPr>
            </w:rPrChange>
          </w:rPr>
          <w:delText>ebra</w:delText>
        </w:r>
        <w:r w:rsidR="00870BD5" w:rsidRPr="00F27DB6" w:rsidDel="00B73BB3">
          <w:rPr>
            <w:rFonts w:ascii="Adobe Caslon Pro" w:hAnsi="Adobe Caslon Pro"/>
            <w:sz w:val="24"/>
            <w:szCs w:val="24"/>
            <w:rPrChange w:id="356" w:author="Fife, Austin (afife@uidaho.edu)" w:date="2018-04-26T19:30:00Z">
              <w:rPr>
                <w:rFonts w:ascii="Times New Roman" w:hAnsi="Times New Roman"/>
                <w:sz w:val="24"/>
                <w:szCs w:val="24"/>
              </w:rPr>
            </w:rPrChange>
          </w:rPr>
          <w:delText xml:space="preserve"> c</w:delText>
        </w:r>
        <w:r w:rsidR="00B67F15" w:rsidRPr="00F27DB6" w:rsidDel="00B73BB3">
          <w:rPr>
            <w:rFonts w:ascii="Adobe Caslon Pro" w:hAnsi="Adobe Caslon Pro"/>
            <w:sz w:val="24"/>
            <w:szCs w:val="24"/>
            <w:rPrChange w:id="357" w:author="Fife, Austin (afife@uidaho.edu)" w:date="2018-04-26T19:30:00Z">
              <w:rPr>
                <w:rFonts w:ascii="Times New Roman" w:hAnsi="Times New Roman"/>
                <w:sz w:val="24"/>
                <w:szCs w:val="24"/>
              </w:rPr>
            </w:rPrChange>
          </w:rPr>
          <w:delText>hip</w:delText>
        </w:r>
        <w:r w:rsidR="00961F37" w:rsidRPr="00F27DB6" w:rsidDel="00B73BB3">
          <w:rPr>
            <w:rFonts w:ascii="Adobe Caslon Pro" w:hAnsi="Adobe Caslon Pro"/>
            <w:sz w:val="24"/>
            <w:szCs w:val="24"/>
            <w:lang w:val="x-none"/>
            <w:rPrChange w:id="358" w:author="Fife, Austin (afife@uidaho.edu)" w:date="2018-04-26T19:30:00Z">
              <w:rPr>
                <w:rFonts w:ascii="Times New Roman" w:hAnsi="Times New Roman"/>
                <w:sz w:val="24"/>
                <w:szCs w:val="24"/>
                <w:lang w:val="x-none"/>
              </w:rPr>
            </w:rPrChange>
          </w:rPr>
          <w:delText xml:space="preserve"> </w:delText>
        </w:r>
      </w:del>
      <w:del w:id="359" w:author="Fife, Austin (afife@uidaho.edu)" w:date="2018-04-26T20:56:00Z">
        <w:r w:rsidR="00961F37" w:rsidRPr="00F27DB6" w:rsidDel="00E9740D">
          <w:rPr>
            <w:rFonts w:ascii="Adobe Caslon Pro" w:hAnsi="Adobe Caslon Pro"/>
            <w:sz w:val="24"/>
            <w:szCs w:val="24"/>
            <w:lang w:val="x-none"/>
            <w:rPrChange w:id="360" w:author="Fife, Austin (afife@uidaho.edu)" w:date="2018-04-26T19:30:00Z">
              <w:rPr>
                <w:rFonts w:ascii="Times New Roman" w:hAnsi="Times New Roman"/>
                <w:sz w:val="24"/>
                <w:szCs w:val="24"/>
                <w:lang w:val="x-none"/>
              </w:rPr>
            </w:rPrChange>
          </w:rPr>
          <w:delText xml:space="preserve">was first detected </w:delText>
        </w:r>
      </w:del>
      <w:ins w:id="361" w:author="Fife, Austin (afife@uidaho.edu)" w:date="2018-04-26T23:28:00Z">
        <w:r w:rsidR="00B73BB3">
          <w:rPr>
            <w:rFonts w:ascii="Adobe Caslon Pro" w:hAnsi="Adobe Caslon Pro"/>
            <w:sz w:val="24"/>
            <w:szCs w:val="24"/>
          </w:rPr>
          <w:t xml:space="preserve">ZC arrived </w:t>
        </w:r>
      </w:ins>
      <w:r w:rsidR="00961F37" w:rsidRPr="00F27DB6">
        <w:rPr>
          <w:rFonts w:ascii="Adobe Caslon Pro" w:hAnsi="Adobe Caslon Pro"/>
          <w:sz w:val="24"/>
          <w:szCs w:val="24"/>
          <w:lang w:val="x-none"/>
          <w:rPrChange w:id="362" w:author="Fife, Austin (afife@uidaho.edu)" w:date="2018-04-26T19:30:00Z">
            <w:rPr>
              <w:rFonts w:ascii="Times New Roman" w:hAnsi="Times New Roman"/>
              <w:sz w:val="24"/>
              <w:szCs w:val="24"/>
              <w:lang w:val="x-none"/>
            </w:rPr>
          </w:rPrChange>
        </w:rPr>
        <w:t xml:space="preserve">in </w:t>
      </w:r>
      <w:r w:rsidR="00B67F15" w:rsidRPr="00F27DB6">
        <w:rPr>
          <w:rFonts w:ascii="Adobe Caslon Pro" w:hAnsi="Adobe Caslon Pro"/>
          <w:sz w:val="24"/>
          <w:szCs w:val="24"/>
          <w:rPrChange w:id="363" w:author="Fife, Austin (afife@uidaho.edu)" w:date="2018-04-26T19:30:00Z">
            <w:rPr>
              <w:rFonts w:ascii="Times New Roman" w:hAnsi="Times New Roman"/>
              <w:sz w:val="24"/>
              <w:szCs w:val="24"/>
            </w:rPr>
          </w:rPrChange>
        </w:rPr>
        <w:t xml:space="preserve">the Pacific Northwest </w:t>
      </w:r>
      <w:r w:rsidR="00666AC0" w:rsidRPr="00F27DB6">
        <w:rPr>
          <w:rFonts w:ascii="Adobe Caslon Pro" w:hAnsi="Adobe Caslon Pro"/>
          <w:sz w:val="24"/>
          <w:szCs w:val="24"/>
          <w:rPrChange w:id="364" w:author="Fife, Austin (afife@uidaho.edu)" w:date="2018-04-26T19:30:00Z">
            <w:rPr>
              <w:rFonts w:ascii="Times New Roman" w:hAnsi="Times New Roman"/>
              <w:sz w:val="24"/>
              <w:szCs w:val="24"/>
            </w:rPr>
          </w:rPrChange>
        </w:rPr>
        <w:t xml:space="preserve">states of Idaho, Washington, and Oregon </w:t>
      </w:r>
      <w:commentRangeStart w:id="365"/>
      <w:commentRangeStart w:id="366"/>
      <w:r w:rsidR="00B67F15" w:rsidRPr="00F27DB6">
        <w:rPr>
          <w:rFonts w:ascii="Adobe Caslon Pro" w:hAnsi="Adobe Caslon Pro"/>
          <w:sz w:val="24"/>
          <w:szCs w:val="24"/>
          <w:lang w:val="x-none"/>
          <w:rPrChange w:id="367" w:author="Fife, Austin (afife@uidaho.edu)" w:date="2018-04-26T19:30:00Z">
            <w:rPr>
              <w:rFonts w:ascii="Times New Roman" w:hAnsi="Times New Roman"/>
              <w:sz w:val="24"/>
              <w:szCs w:val="24"/>
              <w:lang w:val="x-none"/>
            </w:rPr>
          </w:rPrChange>
        </w:rPr>
        <w:t>in</w:t>
      </w:r>
      <w:commentRangeEnd w:id="365"/>
      <w:r w:rsidR="00BD55FA" w:rsidRPr="00F27DB6">
        <w:rPr>
          <w:rStyle w:val="CommentReference"/>
          <w:rFonts w:ascii="Adobe Caslon Pro" w:hAnsi="Adobe Caslon Pro"/>
          <w:rPrChange w:id="368" w:author="Fife, Austin (afife@uidaho.edu)" w:date="2018-04-26T19:30:00Z">
            <w:rPr>
              <w:rStyle w:val="CommentReference"/>
            </w:rPr>
          </w:rPrChange>
        </w:rPr>
        <w:commentReference w:id="365"/>
      </w:r>
      <w:commentRangeEnd w:id="366"/>
      <w:r w:rsidR="00610A36">
        <w:rPr>
          <w:rStyle w:val="CommentReference"/>
        </w:rPr>
        <w:commentReference w:id="366"/>
      </w:r>
      <w:r w:rsidR="00B67F15" w:rsidRPr="00F27DB6">
        <w:rPr>
          <w:rFonts w:ascii="Adobe Caslon Pro" w:hAnsi="Adobe Caslon Pro"/>
          <w:sz w:val="24"/>
          <w:szCs w:val="24"/>
          <w:lang w:val="x-none"/>
          <w:rPrChange w:id="369" w:author="Fife, Austin (afife@uidaho.edu)" w:date="2018-04-26T19:30:00Z">
            <w:rPr>
              <w:rFonts w:ascii="Times New Roman" w:hAnsi="Times New Roman"/>
              <w:sz w:val="24"/>
              <w:szCs w:val="24"/>
              <w:lang w:val="x-none"/>
            </w:rPr>
          </w:rPrChange>
        </w:rPr>
        <w:t xml:space="preserve"> 2011</w:t>
      </w:r>
      <w:r w:rsidR="00B67F15" w:rsidRPr="00F27DB6">
        <w:rPr>
          <w:rFonts w:ascii="Adobe Caslon Pro" w:hAnsi="Adobe Caslon Pro"/>
          <w:sz w:val="24"/>
          <w:szCs w:val="24"/>
          <w:rPrChange w:id="370" w:author="Fife, Austin (afife@uidaho.edu)" w:date="2018-04-26T19:30:00Z">
            <w:rPr>
              <w:rFonts w:ascii="Times New Roman" w:hAnsi="Times New Roman"/>
              <w:sz w:val="24"/>
              <w:szCs w:val="24"/>
            </w:rPr>
          </w:rPrChange>
        </w:rPr>
        <w:t xml:space="preserve"> </w:t>
      </w:r>
      <w:r w:rsidR="00B67F15" w:rsidRPr="00F27DB6">
        <w:rPr>
          <w:rFonts w:ascii="Adobe Caslon Pro" w:hAnsi="Adobe Caslon Pro"/>
          <w:sz w:val="24"/>
          <w:szCs w:val="24"/>
          <w:lang w:val="x-none"/>
          <w:rPrChange w:id="371" w:author="Fife, Austin (afife@uidaho.edu)" w:date="2018-04-26T19:30:00Z">
            <w:rPr>
              <w:rFonts w:ascii="Times New Roman" w:hAnsi="Times New Roman"/>
              <w:sz w:val="24"/>
              <w:szCs w:val="24"/>
              <w:lang w:val="x-none"/>
            </w:rPr>
          </w:rPrChange>
        </w:rPr>
        <w:t>(</w:t>
      </w:r>
      <w:r w:rsidR="00B67F15" w:rsidRPr="00F27DB6">
        <w:rPr>
          <w:rFonts w:ascii="Adobe Caslon Pro" w:hAnsi="Adobe Caslon Pro"/>
          <w:sz w:val="24"/>
          <w:szCs w:val="24"/>
          <w:rPrChange w:id="372" w:author="Fife, Austin (afife@uidaho.edu)" w:date="2018-04-26T19:30:00Z">
            <w:rPr>
              <w:rFonts w:ascii="Times New Roman" w:hAnsi="Times New Roman"/>
              <w:sz w:val="24"/>
              <w:szCs w:val="24"/>
            </w:rPr>
          </w:rPrChange>
        </w:rPr>
        <w:t xml:space="preserve">Murphy et al. 2012, </w:t>
      </w:r>
      <w:r w:rsidR="00961F37" w:rsidRPr="00F27DB6">
        <w:rPr>
          <w:rFonts w:ascii="Adobe Caslon Pro" w:hAnsi="Adobe Caslon Pro"/>
          <w:sz w:val="24"/>
          <w:szCs w:val="24"/>
          <w:lang w:val="x-none"/>
          <w:rPrChange w:id="373" w:author="Fife, Austin (afife@uidaho.edu)" w:date="2018-04-26T19:30:00Z">
            <w:rPr>
              <w:rFonts w:ascii="Times New Roman" w:hAnsi="Times New Roman"/>
              <w:sz w:val="24"/>
              <w:szCs w:val="24"/>
              <w:lang w:val="x-none"/>
            </w:rPr>
          </w:rPrChange>
        </w:rPr>
        <w:t>C</w:t>
      </w:r>
      <w:r w:rsidR="00B67F15" w:rsidRPr="00F27DB6">
        <w:rPr>
          <w:rFonts w:ascii="Adobe Caslon Pro" w:hAnsi="Adobe Caslon Pro"/>
          <w:sz w:val="24"/>
          <w:szCs w:val="24"/>
          <w:rPrChange w:id="374" w:author="Fife, Austin (afife@uidaho.edu)" w:date="2018-04-26T19:30:00Z">
            <w:rPr>
              <w:rFonts w:ascii="Times New Roman" w:hAnsi="Times New Roman"/>
              <w:sz w:val="24"/>
              <w:szCs w:val="24"/>
            </w:rPr>
          </w:rPrChange>
        </w:rPr>
        <w:t>r</w:t>
      </w:r>
      <w:proofErr w:type="spellStart"/>
      <w:r w:rsidR="00961F37" w:rsidRPr="00F27DB6">
        <w:rPr>
          <w:rFonts w:ascii="Adobe Caslon Pro" w:hAnsi="Adobe Caslon Pro"/>
          <w:sz w:val="24"/>
          <w:szCs w:val="24"/>
          <w:lang w:val="x-none"/>
          <w:rPrChange w:id="375" w:author="Fife, Austin (afife@uidaho.edu)" w:date="2018-04-26T19:30:00Z">
            <w:rPr>
              <w:rFonts w:ascii="Times New Roman" w:hAnsi="Times New Roman"/>
              <w:sz w:val="24"/>
              <w:szCs w:val="24"/>
              <w:lang w:val="x-none"/>
            </w:rPr>
          </w:rPrChange>
        </w:rPr>
        <w:t>osslin</w:t>
      </w:r>
      <w:proofErr w:type="spellEnd"/>
      <w:r w:rsidR="00961F37" w:rsidRPr="00F27DB6">
        <w:rPr>
          <w:rFonts w:ascii="Adobe Caslon Pro" w:hAnsi="Adobe Caslon Pro"/>
          <w:sz w:val="24"/>
          <w:szCs w:val="24"/>
          <w:lang w:val="x-none"/>
          <w:rPrChange w:id="376" w:author="Fife, Austin (afife@uidaho.edu)" w:date="2018-04-26T19:30:00Z">
            <w:rPr>
              <w:rFonts w:ascii="Times New Roman" w:hAnsi="Times New Roman"/>
              <w:sz w:val="24"/>
              <w:szCs w:val="24"/>
              <w:lang w:val="x-none"/>
            </w:rPr>
          </w:rPrChange>
        </w:rPr>
        <w:t xml:space="preserve"> et al</w:t>
      </w:r>
      <w:r w:rsidR="009446E9" w:rsidRPr="00F27DB6">
        <w:rPr>
          <w:rFonts w:ascii="Adobe Caslon Pro" w:hAnsi="Adobe Caslon Pro"/>
          <w:sz w:val="24"/>
          <w:szCs w:val="24"/>
          <w:rPrChange w:id="377" w:author="Fife, Austin (afife@uidaho.edu)" w:date="2018-04-26T19:30:00Z">
            <w:rPr>
              <w:rFonts w:ascii="Times New Roman" w:hAnsi="Times New Roman"/>
              <w:sz w:val="24"/>
              <w:szCs w:val="24"/>
            </w:rPr>
          </w:rPrChange>
        </w:rPr>
        <w:t>.</w:t>
      </w:r>
      <w:r w:rsidR="00961F37" w:rsidRPr="00F27DB6">
        <w:rPr>
          <w:rFonts w:ascii="Adobe Caslon Pro" w:hAnsi="Adobe Caslon Pro"/>
          <w:sz w:val="24"/>
          <w:szCs w:val="24"/>
          <w:lang w:val="x-none"/>
          <w:rPrChange w:id="378" w:author="Fife, Austin (afife@uidaho.edu)" w:date="2018-04-26T19:30:00Z">
            <w:rPr>
              <w:rFonts w:ascii="Times New Roman" w:hAnsi="Times New Roman"/>
              <w:sz w:val="24"/>
              <w:szCs w:val="24"/>
              <w:lang w:val="x-none"/>
            </w:rPr>
          </w:rPrChange>
        </w:rPr>
        <w:t xml:space="preserve"> 2012)</w:t>
      </w:r>
      <w:ins w:id="379" w:author="Fife, Austin (afife@uidaho.edu)" w:date="2018-04-27T00:16:00Z">
        <w:r w:rsidR="00E44BCA">
          <w:rPr>
            <w:rFonts w:ascii="Adobe Caslon Pro" w:hAnsi="Adobe Caslon Pro"/>
            <w:sz w:val="24"/>
            <w:szCs w:val="24"/>
          </w:rPr>
          <w:t>.</w:t>
        </w:r>
      </w:ins>
      <w:ins w:id="380" w:author="Fife, Austin (afife@uidaho.edu)" w:date="2018-04-26T23:28:00Z">
        <w:r w:rsidR="00B73BB3">
          <w:rPr>
            <w:rFonts w:ascii="Adobe Caslon Pro" w:hAnsi="Adobe Caslon Pro"/>
            <w:sz w:val="24"/>
            <w:szCs w:val="24"/>
          </w:rPr>
          <w:t xml:space="preserve"> </w:t>
        </w:r>
      </w:ins>
      <w:ins w:id="381" w:author="Fife, Austin (afife@uidaho.edu)" w:date="2018-04-27T00:16:00Z">
        <w:r w:rsidR="00E44BCA">
          <w:rPr>
            <w:rFonts w:ascii="Adobe Caslon Pro" w:hAnsi="Adobe Caslon Pro"/>
            <w:sz w:val="24"/>
            <w:szCs w:val="24"/>
          </w:rPr>
          <w:t xml:space="preserve">ZC infected tubers are </w:t>
        </w:r>
      </w:ins>
      <w:ins w:id="382" w:author="Fife, Austin (afife@uidaho.edu)" w:date="2018-04-27T00:17:00Z">
        <w:r w:rsidR="00E44BCA">
          <w:rPr>
            <w:rFonts w:ascii="Adobe Caslon Pro" w:hAnsi="Adobe Caslon Pro"/>
            <w:sz w:val="24"/>
            <w:szCs w:val="24"/>
          </w:rPr>
          <w:t xml:space="preserve">unmarketable </w:t>
        </w:r>
      </w:ins>
      <w:ins w:id="383" w:author="Fife, Austin (afife@uidaho.edu)" w:date="2018-04-26T23:28:00Z">
        <w:r w:rsidR="00B73BB3">
          <w:rPr>
            <w:rFonts w:ascii="Adobe Caslon Pro" w:hAnsi="Adobe Caslon Pro"/>
            <w:sz w:val="24"/>
            <w:szCs w:val="24"/>
          </w:rPr>
          <w:t xml:space="preserve">and </w:t>
        </w:r>
      </w:ins>
      <w:ins w:id="384" w:author="Fife, Austin (afife@uidaho.edu)" w:date="2018-04-27T00:17:00Z">
        <w:r w:rsidR="00E44BCA">
          <w:rPr>
            <w:rFonts w:ascii="Adobe Caslon Pro" w:hAnsi="Adobe Caslon Pro"/>
            <w:sz w:val="24"/>
            <w:szCs w:val="24"/>
          </w:rPr>
          <w:t xml:space="preserve">infection </w:t>
        </w:r>
      </w:ins>
      <w:ins w:id="385" w:author="Fife, Austin (afife@uidaho.edu)" w:date="2018-04-26T23:28:00Z">
        <w:r w:rsidR="00B73BB3">
          <w:rPr>
            <w:rFonts w:ascii="Adobe Caslon Pro" w:hAnsi="Adobe Caslon Pro"/>
            <w:sz w:val="24"/>
            <w:szCs w:val="24"/>
          </w:rPr>
          <w:t>caused</w:t>
        </w:r>
      </w:ins>
      <w:ins w:id="386" w:author="Fife, Austin (afife@uidaho.edu)" w:date="2018-04-27T00:21:00Z">
        <w:r w:rsidR="00A16EE7">
          <w:rPr>
            <w:rFonts w:ascii="Adobe Caslon Pro" w:hAnsi="Adobe Caslon Pro"/>
            <w:sz w:val="24"/>
            <w:szCs w:val="24"/>
          </w:rPr>
          <w:t xml:space="preserve"> large economic</w:t>
        </w:r>
      </w:ins>
      <w:ins w:id="387" w:author="Fife, Austin (afife@uidaho.edu)" w:date="2018-04-26T23:28:00Z">
        <w:r w:rsidR="00B73BB3">
          <w:rPr>
            <w:rFonts w:ascii="Adobe Caslon Pro" w:hAnsi="Adobe Caslon Pro"/>
            <w:sz w:val="24"/>
            <w:szCs w:val="24"/>
          </w:rPr>
          <w:t xml:space="preserve"> losses</w:t>
        </w:r>
      </w:ins>
      <w:ins w:id="388" w:author="Fife, Austin (afife@uidaho.edu)" w:date="2018-04-27T00:21:00Z">
        <w:r w:rsidR="00A16EE7">
          <w:rPr>
            <w:rFonts w:ascii="Adobe Caslon Pro" w:hAnsi="Adobe Caslon Pro"/>
            <w:sz w:val="24"/>
            <w:szCs w:val="24"/>
          </w:rPr>
          <w:t xml:space="preserve"> (</w:t>
        </w:r>
        <w:proofErr w:type="spellStart"/>
        <w:r w:rsidR="00A16EE7">
          <w:rPr>
            <w:rFonts w:ascii="Adobe Caslon Pro" w:hAnsi="Adobe Caslon Pro"/>
            <w:sz w:val="24"/>
            <w:szCs w:val="24"/>
          </w:rPr>
          <w:t>Munyaneza</w:t>
        </w:r>
        <w:proofErr w:type="spellEnd"/>
        <w:r w:rsidR="00A16EE7">
          <w:rPr>
            <w:rFonts w:ascii="Adobe Caslon Pro" w:hAnsi="Adobe Caslon Pro"/>
            <w:sz w:val="24"/>
            <w:szCs w:val="24"/>
          </w:rPr>
          <w:t xml:space="preserve"> 2007a, Rosson 2006), with yield losses</w:t>
        </w:r>
      </w:ins>
      <w:ins w:id="389" w:author="Fife, Austin (afife@uidaho.edu)" w:date="2018-04-27T00:17:00Z">
        <w:r w:rsidR="00E44BCA">
          <w:rPr>
            <w:rFonts w:ascii="Adobe Caslon Pro" w:hAnsi="Adobe Caslon Pro"/>
            <w:sz w:val="24"/>
            <w:szCs w:val="24"/>
          </w:rPr>
          <w:t xml:space="preserve"> ranging from 43</w:t>
        </w:r>
      </w:ins>
      <w:ins w:id="390" w:author="Fife, Austin (afife@uidaho.edu)" w:date="2018-04-27T00:18:00Z">
        <w:r w:rsidR="00E44BCA">
          <w:rPr>
            <w:rFonts w:ascii="Adobe Caslon Pro" w:hAnsi="Adobe Caslon Pro"/>
            <w:sz w:val="24"/>
            <w:szCs w:val="24"/>
          </w:rPr>
          <w:t>%</w:t>
        </w:r>
      </w:ins>
      <w:ins w:id="391" w:author="Fife, Austin (afife@uidaho.edu)" w:date="2018-04-27T00:17:00Z">
        <w:r w:rsidR="00E44BCA">
          <w:rPr>
            <w:rFonts w:ascii="Adobe Caslon Pro" w:hAnsi="Adobe Caslon Pro"/>
            <w:sz w:val="24"/>
            <w:szCs w:val="24"/>
          </w:rPr>
          <w:t xml:space="preserve"> to 93% </w:t>
        </w:r>
      </w:ins>
      <w:ins w:id="392" w:author="Fife, Austin (afife@uidaho.edu)" w:date="2018-04-26T23:28:00Z">
        <w:r w:rsidR="00B73BB3">
          <w:rPr>
            <w:rFonts w:ascii="Adobe Caslon Pro" w:hAnsi="Adobe Caslon Pro"/>
            <w:sz w:val="24"/>
            <w:szCs w:val="24"/>
          </w:rPr>
          <w:t>(</w:t>
        </w:r>
      </w:ins>
      <w:proofErr w:type="spellStart"/>
      <w:ins w:id="393" w:author="Fife, Austin (afife@uidaho.edu)" w:date="2018-04-27T00:18:00Z">
        <w:r w:rsidR="00E44BCA">
          <w:rPr>
            <w:rFonts w:ascii="Adobe Caslon Pro" w:hAnsi="Adobe Caslon Pro"/>
            <w:sz w:val="24"/>
            <w:szCs w:val="24"/>
          </w:rPr>
          <w:t>Munyanzea</w:t>
        </w:r>
        <w:proofErr w:type="spellEnd"/>
        <w:r w:rsidR="00E44BCA">
          <w:rPr>
            <w:rFonts w:ascii="Adobe Caslon Pro" w:hAnsi="Adobe Caslon Pro"/>
            <w:sz w:val="24"/>
            <w:szCs w:val="24"/>
          </w:rPr>
          <w:t xml:space="preserve"> et al. 2008, 2011</w:t>
        </w:r>
      </w:ins>
      <w:ins w:id="394" w:author="Fife, Austin (afife@uidaho.edu)" w:date="2018-04-27T00:21:00Z">
        <w:r w:rsidR="00A16EE7">
          <w:rPr>
            <w:rFonts w:ascii="Adobe Caslon Pro" w:hAnsi="Adobe Caslon Pro"/>
            <w:sz w:val="24"/>
            <w:szCs w:val="24"/>
          </w:rPr>
          <w:t>)</w:t>
        </w:r>
      </w:ins>
      <w:r w:rsidR="00B67F15" w:rsidRPr="00F27DB6">
        <w:rPr>
          <w:rFonts w:ascii="Adobe Caslon Pro" w:hAnsi="Adobe Caslon Pro"/>
          <w:sz w:val="24"/>
          <w:szCs w:val="24"/>
          <w:rPrChange w:id="395" w:author="Fife, Austin (afife@uidaho.edu)" w:date="2018-04-26T19:30:00Z">
            <w:rPr>
              <w:rFonts w:ascii="Times New Roman" w:hAnsi="Times New Roman"/>
              <w:sz w:val="24"/>
              <w:szCs w:val="24"/>
            </w:rPr>
          </w:rPrChange>
        </w:rPr>
        <w:t>.</w:t>
      </w:r>
      <w:ins w:id="396" w:author="Fife, Austin (afife@uidaho.edu)" w:date="2018-04-27T00:13:00Z">
        <w:r w:rsidR="00E44BCA">
          <w:rPr>
            <w:rFonts w:ascii="Adobe Caslon Pro" w:hAnsi="Adobe Caslon Pro"/>
            <w:sz w:val="24"/>
            <w:szCs w:val="24"/>
          </w:rPr>
          <w:t xml:space="preserve"> </w:t>
        </w:r>
      </w:ins>
      <w:del w:id="397" w:author="Fife, Austin (afife@uidaho.edu)" w:date="2018-04-27T00:19:00Z">
        <w:r w:rsidR="00961F37" w:rsidRPr="00F27DB6" w:rsidDel="00E44BCA">
          <w:rPr>
            <w:rFonts w:ascii="Adobe Caslon Pro" w:hAnsi="Adobe Caslon Pro"/>
            <w:sz w:val="24"/>
            <w:szCs w:val="24"/>
            <w:lang w:val="x-none"/>
            <w:rPrChange w:id="398" w:author="Fife, Austin (afife@uidaho.edu)" w:date="2018-04-26T19:30:00Z">
              <w:rPr>
                <w:rFonts w:ascii="Times New Roman" w:hAnsi="Times New Roman"/>
                <w:sz w:val="24"/>
                <w:szCs w:val="24"/>
                <w:lang w:val="x-none"/>
              </w:rPr>
            </w:rPrChange>
          </w:rPr>
          <w:delText xml:space="preserve"> </w:delText>
        </w:r>
        <w:r w:rsidR="00666AC0" w:rsidRPr="00F27DB6" w:rsidDel="00E44BCA">
          <w:rPr>
            <w:rFonts w:ascii="Adobe Caslon Pro" w:hAnsi="Adobe Caslon Pro"/>
            <w:sz w:val="24"/>
            <w:szCs w:val="24"/>
            <w:rPrChange w:id="399" w:author="Fife, Austin (afife@uidaho.edu)" w:date="2018-04-26T19:30:00Z">
              <w:rPr>
                <w:rFonts w:ascii="Times New Roman" w:hAnsi="Times New Roman"/>
                <w:sz w:val="24"/>
                <w:szCs w:val="24"/>
              </w:rPr>
            </w:rPrChange>
          </w:rPr>
          <w:delText>N</w:delText>
        </w:r>
      </w:del>
      <w:proofErr w:type="spellStart"/>
      <w:ins w:id="400" w:author="Fife, Austin (afife@uidaho.edu)" w:date="2018-04-27T00:19:00Z">
        <w:r w:rsidR="00E44BCA">
          <w:rPr>
            <w:rFonts w:ascii="Adobe Caslon Pro" w:hAnsi="Adobe Caslon Pro"/>
            <w:sz w:val="24"/>
            <w:szCs w:val="24"/>
          </w:rPr>
          <w:t>N</w:t>
        </w:r>
      </w:ins>
      <w:r w:rsidR="00332D64" w:rsidRPr="00F27DB6">
        <w:rPr>
          <w:rFonts w:ascii="Adobe Caslon Pro" w:hAnsi="Adobe Caslon Pro"/>
          <w:sz w:val="24"/>
          <w:szCs w:val="24"/>
          <w:lang w:val="x-none"/>
          <w:rPrChange w:id="401" w:author="Fife, Austin (afife@uidaho.edu)" w:date="2018-04-26T19:30:00Z">
            <w:rPr>
              <w:rFonts w:ascii="Times New Roman" w:hAnsi="Times New Roman"/>
              <w:sz w:val="24"/>
              <w:szCs w:val="24"/>
              <w:lang w:val="x-none"/>
            </w:rPr>
          </w:rPrChange>
        </w:rPr>
        <w:t>o</w:t>
      </w:r>
      <w:proofErr w:type="spellEnd"/>
      <w:r w:rsidR="00332D64" w:rsidRPr="00F27DB6">
        <w:rPr>
          <w:rFonts w:ascii="Adobe Caslon Pro" w:hAnsi="Adobe Caslon Pro"/>
          <w:sz w:val="24"/>
          <w:szCs w:val="24"/>
          <w:lang w:val="x-none"/>
          <w:rPrChange w:id="402" w:author="Fife, Austin (afife@uidaho.edu)" w:date="2018-04-26T19:30:00Z">
            <w:rPr>
              <w:rFonts w:ascii="Times New Roman" w:hAnsi="Times New Roman"/>
              <w:sz w:val="24"/>
              <w:szCs w:val="24"/>
              <w:lang w:val="x-none"/>
            </w:rPr>
          </w:rPrChange>
        </w:rPr>
        <w:t xml:space="preserve"> </w:t>
      </w:r>
      <w:r w:rsidR="002B01D0" w:rsidRPr="00F27DB6">
        <w:rPr>
          <w:rFonts w:ascii="Adobe Caslon Pro" w:hAnsi="Adobe Caslon Pro"/>
          <w:sz w:val="24"/>
          <w:szCs w:val="24"/>
          <w:rPrChange w:id="403" w:author="Fife, Austin (afife@uidaho.edu)" w:date="2018-04-26T19:30:00Z">
            <w:rPr>
              <w:rFonts w:ascii="Times New Roman" w:hAnsi="Times New Roman"/>
              <w:sz w:val="24"/>
              <w:szCs w:val="24"/>
            </w:rPr>
          </w:rPrChange>
        </w:rPr>
        <w:t xml:space="preserve">commercial </w:t>
      </w:r>
      <w:r w:rsidR="00332D64" w:rsidRPr="00F27DB6">
        <w:rPr>
          <w:rFonts w:ascii="Adobe Caslon Pro" w:hAnsi="Adobe Caslon Pro"/>
          <w:sz w:val="24"/>
          <w:szCs w:val="24"/>
          <w:lang w:val="x-none"/>
          <w:rPrChange w:id="404" w:author="Fife, Austin (afife@uidaho.edu)" w:date="2018-04-26T19:30:00Z">
            <w:rPr>
              <w:rFonts w:ascii="Times New Roman" w:hAnsi="Times New Roman"/>
              <w:sz w:val="24"/>
              <w:szCs w:val="24"/>
              <w:lang w:val="x-none"/>
            </w:rPr>
          </w:rPrChange>
        </w:rPr>
        <w:t xml:space="preserve">potato variety </w:t>
      </w:r>
      <w:r w:rsidR="00666AC0" w:rsidRPr="00F27DB6">
        <w:rPr>
          <w:rFonts w:ascii="Adobe Caslon Pro" w:hAnsi="Adobe Caslon Pro"/>
          <w:sz w:val="24"/>
          <w:szCs w:val="24"/>
          <w:rPrChange w:id="405" w:author="Fife, Austin (afife@uidaho.edu)" w:date="2018-04-26T19:30:00Z">
            <w:rPr>
              <w:rFonts w:ascii="Times New Roman" w:hAnsi="Times New Roman"/>
              <w:sz w:val="24"/>
              <w:szCs w:val="24"/>
            </w:rPr>
          </w:rPrChange>
        </w:rPr>
        <w:t xml:space="preserve">has been found with resistance to </w:t>
      </w:r>
      <w:proofErr w:type="spellStart"/>
      <w:r w:rsidR="002B01D0" w:rsidRPr="00F27DB6">
        <w:rPr>
          <w:rFonts w:ascii="Adobe Caslon Pro" w:hAnsi="Adobe Caslon Pro"/>
          <w:sz w:val="24"/>
          <w:szCs w:val="24"/>
          <w:rPrChange w:id="406" w:author="Fife, Austin (afife@uidaho.edu)" w:date="2018-04-26T19:30:00Z">
            <w:rPr>
              <w:rFonts w:ascii="Times New Roman" w:hAnsi="Times New Roman"/>
              <w:sz w:val="24"/>
              <w:szCs w:val="24"/>
            </w:rPr>
          </w:rPrChange>
        </w:rPr>
        <w:t>Lso</w:t>
      </w:r>
      <w:proofErr w:type="spellEnd"/>
      <w:ins w:id="407" w:author="Fife, Austin (afife@uidaho.edu)" w:date="2018-04-27T00:07:00Z">
        <w:r w:rsidR="00DD0056">
          <w:rPr>
            <w:rFonts w:ascii="Adobe Caslon Pro" w:hAnsi="Adobe Caslon Pro"/>
            <w:sz w:val="24"/>
            <w:szCs w:val="24"/>
          </w:rPr>
          <w:t xml:space="preserve"> </w:t>
        </w:r>
      </w:ins>
      <w:del w:id="408" w:author="Fife, Austin (afife@uidaho.edu)" w:date="2018-04-27T00:07:00Z">
        <w:r w:rsidR="009D7DDD" w:rsidRPr="00F27DB6" w:rsidDel="00DD0056">
          <w:rPr>
            <w:rFonts w:ascii="Adobe Caslon Pro" w:hAnsi="Adobe Caslon Pro"/>
            <w:sz w:val="24"/>
            <w:szCs w:val="24"/>
            <w:rPrChange w:id="409" w:author="Fife, Austin (afife@uidaho.edu)" w:date="2018-04-26T19:30:00Z">
              <w:rPr>
                <w:rFonts w:ascii="Times New Roman" w:hAnsi="Times New Roman"/>
                <w:sz w:val="24"/>
                <w:szCs w:val="24"/>
              </w:rPr>
            </w:rPrChange>
          </w:rPr>
          <w:delText xml:space="preserve"> </w:delText>
        </w:r>
      </w:del>
      <w:r w:rsidR="009D7DDD" w:rsidRPr="00F27DB6">
        <w:rPr>
          <w:rFonts w:ascii="Adobe Caslon Pro" w:hAnsi="Adobe Caslon Pro"/>
          <w:sz w:val="24"/>
          <w:szCs w:val="24"/>
          <w:rPrChange w:id="410" w:author="Fife, Austin (afife@uidaho.edu)" w:date="2018-04-26T19:30:00Z">
            <w:rPr>
              <w:rFonts w:ascii="Times New Roman" w:hAnsi="Times New Roman"/>
              <w:sz w:val="24"/>
              <w:szCs w:val="24"/>
            </w:rPr>
          </w:rPrChange>
        </w:rPr>
        <w:t>(</w:t>
      </w:r>
      <w:proofErr w:type="spellStart"/>
      <w:r w:rsidR="008E107E" w:rsidRPr="00F27DB6">
        <w:rPr>
          <w:rFonts w:ascii="Adobe Caslon Pro" w:hAnsi="Adobe Caslon Pro"/>
          <w:sz w:val="24"/>
          <w:szCs w:val="24"/>
          <w:rPrChange w:id="411" w:author="Fife, Austin (afife@uidaho.edu)" w:date="2018-04-26T19:30:00Z">
            <w:rPr>
              <w:rFonts w:ascii="Times New Roman" w:hAnsi="Times New Roman"/>
              <w:sz w:val="24"/>
              <w:szCs w:val="24"/>
            </w:rPr>
          </w:rPrChange>
        </w:rPr>
        <w:t>Munyaneza</w:t>
      </w:r>
      <w:proofErr w:type="spellEnd"/>
      <w:r w:rsidR="008E107E" w:rsidRPr="00F27DB6">
        <w:rPr>
          <w:rFonts w:ascii="Adobe Caslon Pro" w:hAnsi="Adobe Caslon Pro"/>
          <w:sz w:val="24"/>
          <w:szCs w:val="24"/>
          <w:rPrChange w:id="412" w:author="Fife, Austin (afife@uidaho.edu)" w:date="2018-04-26T19:30:00Z">
            <w:rPr>
              <w:rFonts w:ascii="Times New Roman" w:hAnsi="Times New Roman"/>
              <w:sz w:val="24"/>
              <w:szCs w:val="24"/>
            </w:rPr>
          </w:rPrChange>
        </w:rPr>
        <w:t xml:space="preserve"> et al. 2011</w:t>
      </w:r>
      <w:r w:rsidR="009D7DDD" w:rsidRPr="00F27DB6">
        <w:rPr>
          <w:rFonts w:ascii="Adobe Caslon Pro" w:hAnsi="Adobe Caslon Pro"/>
          <w:sz w:val="24"/>
          <w:szCs w:val="24"/>
          <w:rPrChange w:id="413" w:author="Fife, Austin (afife@uidaho.edu)" w:date="2018-04-26T19:30:00Z">
            <w:rPr>
              <w:rFonts w:ascii="Times New Roman" w:hAnsi="Times New Roman"/>
              <w:sz w:val="24"/>
              <w:szCs w:val="24"/>
            </w:rPr>
          </w:rPrChange>
        </w:rPr>
        <w:t>)</w:t>
      </w:r>
      <w:r w:rsidR="00332D64" w:rsidRPr="00F27DB6">
        <w:rPr>
          <w:rFonts w:ascii="Adobe Caslon Pro" w:hAnsi="Adobe Caslon Pro"/>
          <w:sz w:val="24"/>
          <w:szCs w:val="24"/>
          <w:lang w:val="x-none"/>
          <w:rPrChange w:id="414" w:author="Fife, Austin (afife@uidaho.edu)" w:date="2018-04-26T19:30:00Z">
            <w:rPr>
              <w:rFonts w:ascii="Times New Roman" w:hAnsi="Times New Roman"/>
              <w:sz w:val="24"/>
              <w:szCs w:val="24"/>
              <w:lang w:val="x-none"/>
            </w:rPr>
          </w:rPrChange>
        </w:rPr>
        <w:t xml:space="preserve">. </w:t>
      </w:r>
    </w:p>
    <w:p w14:paraId="1960DF2D" w14:textId="77777777" w:rsidR="009D5A5E" w:rsidRPr="00F27DB6" w:rsidRDefault="009D5A5E" w:rsidP="00332D64">
      <w:pPr>
        <w:widowControl w:val="0"/>
        <w:autoSpaceDE w:val="0"/>
        <w:autoSpaceDN w:val="0"/>
        <w:adjustRightInd w:val="0"/>
        <w:spacing w:after="0" w:line="240" w:lineRule="auto"/>
        <w:rPr>
          <w:rFonts w:ascii="Adobe Caslon Pro" w:hAnsi="Adobe Caslon Pro"/>
          <w:sz w:val="24"/>
          <w:szCs w:val="24"/>
          <w:lang w:val="x-none"/>
          <w:rPrChange w:id="415" w:author="Fife, Austin (afife@uidaho.edu)" w:date="2018-04-26T19:30:00Z">
            <w:rPr>
              <w:rFonts w:ascii="Times New Roman" w:hAnsi="Times New Roman"/>
              <w:sz w:val="24"/>
              <w:szCs w:val="24"/>
              <w:lang w:val="x-none"/>
            </w:rPr>
          </w:rPrChange>
        </w:rPr>
      </w:pPr>
    </w:p>
    <w:p w14:paraId="0216E2C6" w14:textId="590C117A" w:rsidR="00DD0056" w:rsidRDefault="00171977" w:rsidP="003D0834">
      <w:pPr>
        <w:widowControl w:val="0"/>
        <w:autoSpaceDE w:val="0"/>
        <w:autoSpaceDN w:val="0"/>
        <w:adjustRightInd w:val="0"/>
        <w:spacing w:after="0" w:line="240" w:lineRule="auto"/>
        <w:rPr>
          <w:ins w:id="416" w:author="Fife, Austin (afife@uidaho.edu)" w:date="2018-04-27T00:12:00Z"/>
          <w:rFonts w:ascii="Adobe Caslon Pro" w:hAnsi="Adobe Caslon Pro"/>
          <w:sz w:val="24"/>
          <w:szCs w:val="24"/>
        </w:rPr>
      </w:pPr>
      <w:r w:rsidRPr="00F27DB6">
        <w:rPr>
          <w:rFonts w:ascii="Adobe Caslon Pro" w:hAnsi="Adobe Caslon Pro"/>
          <w:sz w:val="24"/>
          <w:szCs w:val="24"/>
          <w:rPrChange w:id="417" w:author="Fife, Austin (afife@uidaho.edu)" w:date="2018-04-26T19:30:00Z">
            <w:rPr>
              <w:rFonts w:ascii="Times New Roman" w:hAnsi="Times New Roman"/>
              <w:sz w:val="24"/>
              <w:szCs w:val="24"/>
            </w:rPr>
          </w:rPrChange>
        </w:rPr>
        <w:t>Various pest management practices have been investigated</w:t>
      </w:r>
      <w:r w:rsidR="009446E9" w:rsidRPr="00F27DB6">
        <w:rPr>
          <w:rFonts w:ascii="Adobe Caslon Pro" w:hAnsi="Adobe Caslon Pro"/>
          <w:sz w:val="24"/>
          <w:szCs w:val="24"/>
          <w:rPrChange w:id="418" w:author="Fife, Austin (afife@uidaho.edu)" w:date="2018-04-26T19:30:00Z">
            <w:rPr>
              <w:rFonts w:ascii="Times New Roman" w:hAnsi="Times New Roman"/>
              <w:sz w:val="24"/>
              <w:szCs w:val="24"/>
            </w:rPr>
          </w:rPrChange>
        </w:rPr>
        <w:t xml:space="preserve"> for management of </w:t>
      </w:r>
      <w:del w:id="419" w:author="Fife, Austin (afife@uidaho.edu)" w:date="2018-04-27T00:06:00Z">
        <w:r w:rsidR="009446E9" w:rsidRPr="00F27DB6" w:rsidDel="00DD0056">
          <w:rPr>
            <w:rFonts w:ascii="Adobe Caslon Pro" w:hAnsi="Adobe Caslon Pro"/>
            <w:sz w:val="24"/>
            <w:szCs w:val="24"/>
            <w:rPrChange w:id="420" w:author="Fife, Austin (afife@uidaho.edu)" w:date="2018-04-26T19:30:00Z">
              <w:rPr>
                <w:rFonts w:ascii="Times New Roman" w:hAnsi="Times New Roman"/>
                <w:sz w:val="24"/>
                <w:szCs w:val="24"/>
              </w:rPr>
            </w:rPrChange>
          </w:rPr>
          <w:delText>zebra chip</w:delText>
        </w:r>
      </w:del>
      <w:ins w:id="421" w:author="Fife, Austin (afife@uidaho.edu)" w:date="2018-04-27T00:06:00Z">
        <w:r w:rsidR="00DD0056">
          <w:rPr>
            <w:rFonts w:ascii="Adobe Caslon Pro" w:hAnsi="Adobe Caslon Pro"/>
            <w:sz w:val="24"/>
            <w:szCs w:val="24"/>
          </w:rPr>
          <w:t>zebra chip</w:t>
        </w:r>
      </w:ins>
      <w:ins w:id="422" w:author="Fife, Austin (afife@uidaho.edu)" w:date="2018-04-27T00:02:00Z">
        <w:r w:rsidR="00DD0056">
          <w:rPr>
            <w:rFonts w:ascii="Adobe Caslon Pro" w:hAnsi="Adobe Caslon Pro"/>
            <w:sz w:val="24"/>
            <w:szCs w:val="24"/>
          </w:rPr>
          <w:t>.</w:t>
        </w:r>
      </w:ins>
      <w:del w:id="423" w:author="Fife, Austin (afife@uidaho.edu)" w:date="2018-04-27T00:02:00Z">
        <w:r w:rsidRPr="00F27DB6" w:rsidDel="00DD0056">
          <w:rPr>
            <w:rFonts w:ascii="Adobe Caslon Pro" w:hAnsi="Adobe Caslon Pro"/>
            <w:sz w:val="24"/>
            <w:szCs w:val="24"/>
            <w:rPrChange w:id="424" w:author="Fife, Austin (afife@uidaho.edu)" w:date="2018-04-26T19:30:00Z">
              <w:rPr>
                <w:rFonts w:ascii="Times New Roman" w:hAnsi="Times New Roman"/>
                <w:sz w:val="24"/>
                <w:szCs w:val="24"/>
              </w:rPr>
            </w:rPrChange>
          </w:rPr>
          <w:delText>,</w:delText>
        </w:r>
      </w:del>
      <w:r w:rsidRPr="00F27DB6">
        <w:rPr>
          <w:rFonts w:ascii="Adobe Caslon Pro" w:hAnsi="Adobe Caslon Pro"/>
          <w:sz w:val="24"/>
          <w:szCs w:val="24"/>
          <w:rPrChange w:id="425" w:author="Fife, Austin (afife@uidaho.edu)" w:date="2018-04-26T19:30:00Z">
            <w:rPr>
              <w:rFonts w:ascii="Times New Roman" w:hAnsi="Times New Roman"/>
              <w:sz w:val="24"/>
              <w:szCs w:val="24"/>
            </w:rPr>
          </w:rPrChange>
        </w:rPr>
        <w:t xml:space="preserve"> </w:t>
      </w:r>
      <w:del w:id="426" w:author="Fife, Austin (afife@uidaho.edu)" w:date="2018-04-27T00:02:00Z">
        <w:r w:rsidRPr="00F27DB6" w:rsidDel="00DD0056">
          <w:rPr>
            <w:rFonts w:ascii="Adobe Caslon Pro" w:hAnsi="Adobe Caslon Pro"/>
            <w:sz w:val="24"/>
            <w:szCs w:val="24"/>
            <w:rPrChange w:id="427" w:author="Fife, Austin (afife@uidaho.edu)" w:date="2018-04-26T19:30:00Z">
              <w:rPr>
                <w:rFonts w:ascii="Times New Roman" w:hAnsi="Times New Roman"/>
                <w:sz w:val="24"/>
                <w:szCs w:val="24"/>
              </w:rPr>
            </w:rPrChange>
          </w:rPr>
          <w:delText xml:space="preserve">including </w:delText>
        </w:r>
      </w:del>
      <w:ins w:id="428" w:author="Fife, Austin (afife@uidaho.edu)" w:date="2018-04-27T00:02:00Z">
        <w:r w:rsidR="00DD0056">
          <w:rPr>
            <w:rFonts w:ascii="Adobe Caslon Pro" w:hAnsi="Adobe Caslon Pro"/>
            <w:sz w:val="24"/>
            <w:szCs w:val="24"/>
          </w:rPr>
          <w:t>Management has relied heavily on insecticides</w:t>
        </w:r>
      </w:ins>
      <w:commentRangeStart w:id="429"/>
      <w:del w:id="430" w:author="Fife, Austin (afife@uidaho.edu)" w:date="2018-04-27T00:02:00Z">
        <w:r w:rsidR="009446E9" w:rsidRPr="00F27DB6" w:rsidDel="00DD0056">
          <w:rPr>
            <w:rFonts w:ascii="Adobe Caslon Pro" w:hAnsi="Adobe Caslon Pro"/>
            <w:sz w:val="24"/>
            <w:szCs w:val="24"/>
            <w:rPrChange w:id="431" w:author="Fife, Austin (afife@uidaho.edu)" w:date="2018-04-26T19:30:00Z">
              <w:rPr>
                <w:rFonts w:ascii="Times New Roman" w:hAnsi="Times New Roman"/>
                <w:sz w:val="24"/>
                <w:szCs w:val="24"/>
              </w:rPr>
            </w:rPrChange>
          </w:rPr>
          <w:delText>insect</w:delText>
        </w:r>
        <w:r w:rsidRPr="00F27DB6" w:rsidDel="00DD0056">
          <w:rPr>
            <w:rFonts w:ascii="Adobe Caslon Pro" w:hAnsi="Adobe Caslon Pro"/>
            <w:sz w:val="24"/>
            <w:szCs w:val="24"/>
            <w:rPrChange w:id="432" w:author="Fife, Austin (afife@uidaho.edu)" w:date="2018-04-26T19:30:00Z">
              <w:rPr>
                <w:rFonts w:ascii="Times New Roman" w:hAnsi="Times New Roman"/>
                <w:sz w:val="24"/>
                <w:szCs w:val="24"/>
              </w:rPr>
            </w:rPrChange>
          </w:rPr>
          <w:delText>icides</w:delText>
        </w:r>
      </w:del>
      <w:ins w:id="433" w:author="Fife, Austin (afife@uidaho.edu)" w:date="2018-04-27T00:00:00Z">
        <w:r w:rsidR="00A67EDC">
          <w:rPr>
            <w:rFonts w:ascii="Adobe Caslon Pro" w:hAnsi="Adobe Caslon Pro"/>
            <w:sz w:val="24"/>
            <w:szCs w:val="24"/>
          </w:rPr>
          <w:t xml:space="preserve"> such as</w:t>
        </w:r>
      </w:ins>
      <w:ins w:id="434" w:author="Fife, Austin (afife@uidaho.edu)" w:date="2018-04-27T00:03:00Z">
        <w:r w:rsidR="00DD0056">
          <w:rPr>
            <w:rFonts w:ascii="Adobe Caslon Pro" w:hAnsi="Adobe Caslon Pro"/>
            <w:sz w:val="24"/>
            <w:szCs w:val="24"/>
          </w:rPr>
          <w:t xml:space="preserve"> abamectin,</w:t>
        </w:r>
      </w:ins>
      <w:ins w:id="435" w:author="Fife, Austin (afife@uidaho.edu)" w:date="2018-04-27T00:00:00Z">
        <w:r w:rsidR="00A67EDC">
          <w:rPr>
            <w:rFonts w:ascii="Adobe Caslon Pro" w:hAnsi="Adobe Caslon Pro"/>
            <w:sz w:val="24"/>
            <w:szCs w:val="24"/>
          </w:rPr>
          <w:t xml:space="preserve"> imi</w:t>
        </w:r>
        <w:r w:rsidR="00DD0056">
          <w:rPr>
            <w:rFonts w:ascii="Adobe Caslon Pro" w:hAnsi="Adobe Caslon Pro"/>
            <w:sz w:val="24"/>
            <w:szCs w:val="24"/>
          </w:rPr>
          <w:t xml:space="preserve">dacloprid, </w:t>
        </w:r>
        <w:proofErr w:type="spellStart"/>
        <w:r w:rsidR="00DD0056">
          <w:rPr>
            <w:rFonts w:ascii="Adobe Caslon Pro" w:hAnsi="Adobe Caslon Pro"/>
            <w:sz w:val="24"/>
            <w:szCs w:val="24"/>
          </w:rPr>
          <w:t>spir</w:t>
        </w:r>
      </w:ins>
      <w:ins w:id="436" w:author="Fife, Austin (afife@uidaho.edu)" w:date="2018-04-27T00:01:00Z">
        <w:r w:rsidR="00DD0056">
          <w:rPr>
            <w:rFonts w:ascii="Adobe Caslon Pro" w:hAnsi="Adobe Caslon Pro"/>
            <w:sz w:val="24"/>
            <w:szCs w:val="24"/>
          </w:rPr>
          <w:t>omesifen</w:t>
        </w:r>
      </w:ins>
      <w:proofErr w:type="spellEnd"/>
      <w:ins w:id="437" w:author="Fife, Austin (afife@uidaho.edu)" w:date="2018-04-27T00:03:00Z">
        <w:r w:rsidR="00DD0056">
          <w:rPr>
            <w:rFonts w:ascii="Adobe Caslon Pro" w:hAnsi="Adobe Caslon Pro"/>
            <w:sz w:val="24"/>
            <w:szCs w:val="24"/>
          </w:rPr>
          <w:t>, thiamethoxam</w:t>
        </w:r>
      </w:ins>
      <w:ins w:id="438" w:author="Fife, Austin (afife@uidaho.edu)" w:date="2018-04-27T00:04:00Z">
        <w:r w:rsidR="00DD0056">
          <w:rPr>
            <w:rFonts w:ascii="Adobe Caslon Pro" w:hAnsi="Adobe Caslon Pro"/>
            <w:sz w:val="24"/>
            <w:szCs w:val="24"/>
          </w:rPr>
          <w:t xml:space="preserve"> and</w:t>
        </w:r>
      </w:ins>
      <w:ins w:id="439" w:author="Fife, Austin (afife@uidaho.edu)" w:date="2018-04-27T00:03:00Z">
        <w:r w:rsidR="00DD0056">
          <w:rPr>
            <w:rFonts w:ascii="Adobe Caslon Pro" w:hAnsi="Adobe Caslon Pro"/>
            <w:sz w:val="24"/>
            <w:szCs w:val="24"/>
          </w:rPr>
          <w:t xml:space="preserve"> dinotefuran</w:t>
        </w:r>
      </w:ins>
      <w:ins w:id="440" w:author="Fife, Austin (afife@uidaho.edu)" w:date="2018-04-27T00:01:00Z">
        <w:r w:rsidR="00DD0056">
          <w:rPr>
            <w:rFonts w:ascii="Adobe Caslon Pro" w:hAnsi="Adobe Caslon Pro"/>
            <w:sz w:val="24"/>
            <w:szCs w:val="24"/>
          </w:rPr>
          <w:t xml:space="preserve"> (Goolsby 2007b</w:t>
        </w:r>
      </w:ins>
      <w:ins w:id="441" w:author="Fife, Austin (afife@uidaho.edu)" w:date="2018-04-27T00:04:00Z">
        <w:r w:rsidR="00DD0056">
          <w:rPr>
            <w:rFonts w:ascii="Adobe Caslon Pro" w:hAnsi="Adobe Caslon Pro"/>
            <w:sz w:val="24"/>
            <w:szCs w:val="24"/>
          </w:rPr>
          <w:t xml:space="preserve">, </w:t>
        </w:r>
        <w:proofErr w:type="spellStart"/>
        <w:r w:rsidR="00DD0056">
          <w:rPr>
            <w:rFonts w:ascii="Adobe Caslon Pro" w:hAnsi="Adobe Caslon Pro"/>
            <w:sz w:val="24"/>
            <w:szCs w:val="24"/>
          </w:rPr>
          <w:t>Guenthner</w:t>
        </w:r>
        <w:proofErr w:type="spellEnd"/>
        <w:r w:rsidR="00DD0056">
          <w:rPr>
            <w:rFonts w:ascii="Adobe Caslon Pro" w:hAnsi="Adobe Caslon Pro"/>
            <w:sz w:val="24"/>
            <w:szCs w:val="24"/>
          </w:rPr>
          <w:t xml:space="preserve"> et al </w:t>
        </w:r>
      </w:ins>
      <w:ins w:id="442" w:author="Fife, Austin (afife@uidaho.edu)" w:date="2018-04-27T00:05:00Z">
        <w:r w:rsidR="00DD0056">
          <w:rPr>
            <w:rFonts w:ascii="Adobe Caslon Pro" w:hAnsi="Adobe Caslon Pro"/>
            <w:sz w:val="24"/>
            <w:szCs w:val="24"/>
          </w:rPr>
          <w:t>2012</w:t>
        </w:r>
      </w:ins>
      <w:del w:id="443" w:author="Fife, Austin (afife@uidaho.edu)" w:date="2018-04-27T00:01:00Z">
        <w:r w:rsidRPr="00F27DB6" w:rsidDel="00DD0056">
          <w:rPr>
            <w:rFonts w:ascii="Adobe Caslon Pro" w:hAnsi="Adobe Caslon Pro"/>
            <w:sz w:val="24"/>
            <w:szCs w:val="24"/>
            <w:rPrChange w:id="444" w:author="Fife, Austin (afife@uidaho.edu)" w:date="2018-04-26T19:30:00Z">
              <w:rPr>
                <w:rFonts w:ascii="Times New Roman" w:hAnsi="Times New Roman"/>
                <w:sz w:val="24"/>
                <w:szCs w:val="24"/>
              </w:rPr>
            </w:rPrChange>
          </w:rPr>
          <w:delText xml:space="preserve">, </w:delText>
        </w:r>
      </w:del>
      <w:ins w:id="445" w:author="Fife, Austin (afife@uidaho.edu)" w:date="2018-04-27T00:01:00Z">
        <w:r w:rsidR="00DD0056">
          <w:rPr>
            <w:rFonts w:ascii="Adobe Caslon Pro" w:hAnsi="Adobe Caslon Pro"/>
            <w:sz w:val="24"/>
            <w:szCs w:val="24"/>
          </w:rPr>
          <w:t>).</w:t>
        </w:r>
      </w:ins>
      <w:ins w:id="446" w:author="Fife, Austin (afife@uidaho.edu)" w:date="2018-04-27T00:09:00Z">
        <w:r w:rsidR="00DD0056">
          <w:rPr>
            <w:rFonts w:ascii="Adobe Caslon Pro" w:hAnsi="Adobe Caslon Pro"/>
            <w:sz w:val="24"/>
            <w:szCs w:val="24"/>
          </w:rPr>
          <w:t xml:space="preserve"> </w:t>
        </w:r>
      </w:ins>
    </w:p>
    <w:p w14:paraId="3F075E25" w14:textId="77777777" w:rsidR="00E44BCA" w:rsidRDefault="00E44BCA" w:rsidP="003D0834">
      <w:pPr>
        <w:widowControl w:val="0"/>
        <w:autoSpaceDE w:val="0"/>
        <w:autoSpaceDN w:val="0"/>
        <w:adjustRightInd w:val="0"/>
        <w:spacing w:after="0" w:line="240" w:lineRule="auto"/>
        <w:rPr>
          <w:ins w:id="447" w:author="Fife, Austin (afife@uidaho.edu)" w:date="2018-04-27T00:01:00Z"/>
          <w:rFonts w:ascii="Adobe Caslon Pro" w:hAnsi="Adobe Caslon Pro"/>
          <w:sz w:val="24"/>
          <w:szCs w:val="24"/>
        </w:rPr>
      </w:pPr>
    </w:p>
    <w:p w14:paraId="6A35BEE9" w14:textId="747AE5A9" w:rsidR="00DD0056" w:rsidRDefault="00171977" w:rsidP="003D0834">
      <w:pPr>
        <w:widowControl w:val="0"/>
        <w:autoSpaceDE w:val="0"/>
        <w:autoSpaceDN w:val="0"/>
        <w:adjustRightInd w:val="0"/>
        <w:spacing w:after="0" w:line="240" w:lineRule="auto"/>
        <w:rPr>
          <w:ins w:id="448" w:author="Fife, Austin (afife@uidaho.edu)" w:date="2018-04-27T01:29:00Z"/>
          <w:rFonts w:ascii="Adobe Caslon Pro" w:hAnsi="Adobe Caslon Pro"/>
          <w:sz w:val="24"/>
          <w:szCs w:val="24"/>
        </w:rPr>
      </w:pPr>
      <w:del w:id="449" w:author="Fife, Austin (afife@uidaho.edu)" w:date="2018-04-27T00:01:00Z">
        <w:r w:rsidRPr="00F27DB6" w:rsidDel="00DD0056">
          <w:rPr>
            <w:rFonts w:ascii="Adobe Caslon Pro" w:hAnsi="Adobe Caslon Pro"/>
            <w:sz w:val="24"/>
            <w:szCs w:val="24"/>
            <w:rPrChange w:id="450" w:author="Fife, Austin (afife@uidaho.edu)" w:date="2018-04-26T19:30:00Z">
              <w:rPr>
                <w:rFonts w:ascii="Times New Roman" w:hAnsi="Times New Roman"/>
                <w:sz w:val="24"/>
                <w:szCs w:val="24"/>
              </w:rPr>
            </w:rPrChange>
          </w:rPr>
          <w:delText>cultural</w:delText>
        </w:r>
        <w:r w:rsidR="00083BE7" w:rsidRPr="00F27DB6" w:rsidDel="00DD0056">
          <w:rPr>
            <w:rFonts w:ascii="Adobe Caslon Pro" w:hAnsi="Adobe Caslon Pro"/>
            <w:sz w:val="24"/>
            <w:szCs w:val="24"/>
            <w:rPrChange w:id="451" w:author="Fife, Austin (afife@uidaho.edu)" w:date="2018-04-26T19:30:00Z">
              <w:rPr>
                <w:rFonts w:ascii="Times New Roman" w:hAnsi="Times New Roman"/>
                <w:sz w:val="24"/>
                <w:szCs w:val="24"/>
              </w:rPr>
            </w:rPrChange>
          </w:rPr>
          <w:delText xml:space="preserve"> controls, b</w:delText>
        </w:r>
      </w:del>
      <w:ins w:id="452" w:author="Fife, Austin (afife@uidaho.edu)" w:date="2018-04-27T00:01:00Z">
        <w:r w:rsidR="00DD0056">
          <w:rPr>
            <w:rFonts w:ascii="Adobe Caslon Pro" w:hAnsi="Adobe Caslon Pro"/>
            <w:sz w:val="24"/>
            <w:szCs w:val="24"/>
          </w:rPr>
          <w:t>B</w:t>
        </w:r>
      </w:ins>
      <w:r w:rsidR="00083BE7" w:rsidRPr="00F27DB6">
        <w:rPr>
          <w:rFonts w:ascii="Adobe Caslon Pro" w:hAnsi="Adobe Caslon Pro"/>
          <w:sz w:val="24"/>
          <w:szCs w:val="24"/>
          <w:rPrChange w:id="453" w:author="Fife, Austin (afife@uidaho.edu)" w:date="2018-04-26T19:30:00Z">
            <w:rPr>
              <w:rFonts w:ascii="Times New Roman" w:hAnsi="Times New Roman"/>
              <w:sz w:val="24"/>
              <w:szCs w:val="24"/>
            </w:rPr>
          </w:rPrChange>
        </w:rPr>
        <w:t>iological controls</w:t>
      </w:r>
      <w:ins w:id="454" w:author="Fife, Austin (afife@uidaho.edu)" w:date="2018-04-27T01:09:00Z">
        <w:r w:rsidR="00F561B5">
          <w:rPr>
            <w:rFonts w:ascii="Adobe Caslon Pro" w:hAnsi="Adobe Caslon Pro"/>
            <w:sz w:val="24"/>
            <w:szCs w:val="24"/>
          </w:rPr>
          <w:t xml:space="preserve"> have been investigated</w:t>
        </w:r>
      </w:ins>
      <w:ins w:id="455" w:author="Fife, Austin (afife@uidaho.edu)" w:date="2018-04-27T01:18:00Z">
        <w:r w:rsidR="00C47674">
          <w:rPr>
            <w:rFonts w:ascii="Adobe Caslon Pro" w:hAnsi="Adobe Caslon Pro"/>
            <w:sz w:val="24"/>
            <w:szCs w:val="24"/>
          </w:rPr>
          <w:t>,</w:t>
        </w:r>
      </w:ins>
      <w:ins w:id="456" w:author="Fife, Austin (afife@uidaho.edu)" w:date="2018-04-27T01:09:00Z">
        <w:r w:rsidR="00F561B5">
          <w:rPr>
            <w:rFonts w:ascii="Adobe Caslon Pro" w:hAnsi="Adobe Caslon Pro"/>
            <w:sz w:val="24"/>
            <w:szCs w:val="24"/>
          </w:rPr>
          <w:t xml:space="preserve"> </w:t>
        </w:r>
      </w:ins>
      <w:ins w:id="457" w:author="Fife, Austin (afife@uidaho.edu)" w:date="2018-04-27T01:16:00Z">
        <w:r w:rsidR="00C47674">
          <w:rPr>
            <w:rFonts w:ascii="Adobe Caslon Pro" w:hAnsi="Adobe Caslon Pro"/>
            <w:sz w:val="24"/>
            <w:szCs w:val="24"/>
          </w:rPr>
          <w:t>(</w:t>
        </w:r>
      </w:ins>
      <w:ins w:id="458" w:author="Fife, Austin (afife@uidaho.edu)" w:date="2018-04-27T01:15:00Z">
        <w:r w:rsidR="00C47674">
          <w:rPr>
            <w:rFonts w:ascii="Adobe Caslon Pro" w:hAnsi="Adobe Caslon Pro"/>
            <w:sz w:val="24"/>
            <w:szCs w:val="24"/>
          </w:rPr>
          <w:t>Walker et al. 2</w:t>
        </w:r>
      </w:ins>
      <w:ins w:id="459" w:author="Fife, Austin (afife@uidaho.edu)" w:date="2018-04-27T01:16:00Z">
        <w:r w:rsidR="00C47674">
          <w:rPr>
            <w:rFonts w:ascii="Adobe Caslon Pro" w:hAnsi="Adobe Caslon Pro"/>
            <w:sz w:val="24"/>
            <w:szCs w:val="24"/>
          </w:rPr>
          <w:t>011)</w:t>
        </w:r>
      </w:ins>
      <w:del w:id="460" w:author="Fife, Austin (afife@uidaho.edu)" w:date="2018-04-27T01:09:00Z">
        <w:r w:rsidR="00083BE7" w:rsidRPr="00F27DB6" w:rsidDel="00F561B5">
          <w:rPr>
            <w:rFonts w:ascii="Adobe Caslon Pro" w:hAnsi="Adobe Caslon Pro"/>
            <w:sz w:val="24"/>
            <w:szCs w:val="24"/>
            <w:rPrChange w:id="461" w:author="Fife, Austin (afife@uidaho.edu)" w:date="2018-04-26T19:30:00Z">
              <w:rPr>
                <w:rFonts w:ascii="Times New Roman" w:hAnsi="Times New Roman"/>
                <w:sz w:val="24"/>
                <w:szCs w:val="24"/>
              </w:rPr>
            </w:rPrChange>
          </w:rPr>
          <w:delText xml:space="preserve">, </w:delText>
        </w:r>
      </w:del>
      <w:ins w:id="462" w:author="Fife, Austin (afife@uidaho.edu)" w:date="2018-04-27T01:18:00Z">
        <w:r w:rsidR="00C47674">
          <w:rPr>
            <w:rFonts w:ascii="Adobe Caslon Pro" w:hAnsi="Adobe Caslon Pro"/>
            <w:sz w:val="24"/>
            <w:szCs w:val="24"/>
          </w:rPr>
          <w:t xml:space="preserve"> The small hoverfly </w:t>
        </w:r>
        <w:proofErr w:type="spellStart"/>
        <w:r w:rsidR="00C47674" w:rsidRPr="00C47674">
          <w:rPr>
            <w:rFonts w:ascii="Adobe Caslon Pro" w:hAnsi="Adobe Caslon Pro"/>
            <w:i/>
            <w:sz w:val="24"/>
            <w:szCs w:val="24"/>
            <w:rPrChange w:id="463" w:author="Fife, Austin (afife@uidaho.edu)" w:date="2018-04-27T01:18:00Z">
              <w:rPr>
                <w:rFonts w:ascii="Adobe Caslon Pro" w:hAnsi="Adobe Caslon Pro"/>
                <w:sz w:val="24"/>
                <w:szCs w:val="24"/>
              </w:rPr>
            </w:rPrChange>
          </w:rPr>
          <w:t>Melanostoma</w:t>
        </w:r>
        <w:proofErr w:type="spellEnd"/>
        <w:r w:rsidR="00C47674" w:rsidRPr="00C47674">
          <w:rPr>
            <w:rFonts w:ascii="Adobe Caslon Pro" w:hAnsi="Adobe Caslon Pro"/>
            <w:i/>
            <w:sz w:val="24"/>
            <w:szCs w:val="24"/>
            <w:rPrChange w:id="464" w:author="Fife, Austin (afife@uidaho.edu)" w:date="2018-04-27T01:18:00Z">
              <w:rPr>
                <w:rFonts w:ascii="Adobe Caslon Pro" w:hAnsi="Adobe Caslon Pro"/>
                <w:sz w:val="24"/>
                <w:szCs w:val="24"/>
              </w:rPr>
            </w:rPrChange>
          </w:rPr>
          <w:t xml:space="preserve"> </w:t>
        </w:r>
        <w:proofErr w:type="spellStart"/>
        <w:r w:rsidR="00C47674" w:rsidRPr="00C47674">
          <w:rPr>
            <w:rFonts w:ascii="Adobe Caslon Pro" w:hAnsi="Adobe Caslon Pro"/>
            <w:i/>
            <w:sz w:val="24"/>
            <w:szCs w:val="24"/>
            <w:rPrChange w:id="465" w:author="Fife, Austin (afife@uidaho.edu)" w:date="2018-04-27T01:18:00Z">
              <w:rPr>
                <w:rFonts w:ascii="Adobe Caslon Pro" w:hAnsi="Adobe Caslon Pro"/>
                <w:sz w:val="24"/>
                <w:szCs w:val="24"/>
              </w:rPr>
            </w:rPrChange>
          </w:rPr>
          <w:t>fasciatum</w:t>
        </w:r>
        <w:proofErr w:type="spellEnd"/>
        <w:r w:rsidR="00C47674" w:rsidRPr="00C47674">
          <w:rPr>
            <w:rFonts w:ascii="Adobe Caslon Pro" w:hAnsi="Adobe Caslon Pro"/>
            <w:sz w:val="24"/>
            <w:szCs w:val="24"/>
          </w:rPr>
          <w:t xml:space="preserve"> </w:t>
        </w:r>
      </w:ins>
      <w:ins w:id="466" w:author="Fife, Austin (afife@uidaho.edu)" w:date="2018-04-27T01:20:00Z">
        <w:r w:rsidR="00C47674">
          <w:rPr>
            <w:rFonts w:ascii="Adobe Caslon Pro" w:hAnsi="Adobe Caslon Pro"/>
            <w:sz w:val="24"/>
            <w:szCs w:val="24"/>
          </w:rPr>
          <w:t>(</w:t>
        </w:r>
        <w:proofErr w:type="spellStart"/>
        <w:r w:rsidR="00C47674">
          <w:rPr>
            <w:rFonts w:ascii="Adobe Caslon Pro" w:hAnsi="Adobe Caslon Pro"/>
            <w:sz w:val="24"/>
            <w:szCs w:val="24"/>
          </w:rPr>
          <w:t>Macquart</w:t>
        </w:r>
        <w:proofErr w:type="spellEnd"/>
        <w:r w:rsidR="00C47674">
          <w:rPr>
            <w:rFonts w:ascii="Adobe Caslon Pro" w:hAnsi="Adobe Caslon Pro"/>
            <w:sz w:val="24"/>
            <w:szCs w:val="24"/>
          </w:rPr>
          <w:t xml:space="preserve">) </w:t>
        </w:r>
      </w:ins>
      <w:ins w:id="467" w:author="Fife, Austin (afife@uidaho.edu)" w:date="2018-04-27T01:18:00Z">
        <w:r w:rsidR="00C47674" w:rsidRPr="00C47674">
          <w:rPr>
            <w:rFonts w:ascii="Adobe Caslon Pro" w:hAnsi="Adobe Caslon Pro"/>
            <w:sz w:val="24"/>
            <w:szCs w:val="24"/>
          </w:rPr>
          <w:t>(</w:t>
        </w:r>
      </w:ins>
      <w:proofErr w:type="spellStart"/>
      <w:ins w:id="468" w:author="Fife, Austin (afife@uidaho.edu)" w:date="2018-04-27T01:19:00Z">
        <w:r w:rsidR="00C47674">
          <w:rPr>
            <w:rFonts w:ascii="Adobe Caslon Pro" w:hAnsi="Adobe Caslon Pro"/>
            <w:sz w:val="24"/>
            <w:szCs w:val="24"/>
          </w:rPr>
          <w:t>Diptera</w:t>
        </w:r>
        <w:proofErr w:type="spellEnd"/>
        <w:r w:rsidR="00C47674">
          <w:rPr>
            <w:rFonts w:ascii="Adobe Caslon Pro" w:hAnsi="Adobe Caslon Pro"/>
            <w:sz w:val="24"/>
            <w:szCs w:val="24"/>
          </w:rPr>
          <w:t xml:space="preserve">: </w:t>
        </w:r>
        <w:proofErr w:type="spellStart"/>
        <w:r w:rsidR="00C47674">
          <w:rPr>
            <w:rFonts w:ascii="Adobe Caslon Pro" w:hAnsi="Adobe Caslon Pro"/>
            <w:sz w:val="24"/>
            <w:szCs w:val="24"/>
          </w:rPr>
          <w:t>Syrphidae</w:t>
        </w:r>
      </w:ins>
      <w:proofErr w:type="spellEnd"/>
      <w:ins w:id="469" w:author="Fife, Austin (afife@uidaho.edu)" w:date="2018-04-27T01:18:00Z">
        <w:r w:rsidR="00C47674" w:rsidRPr="00C47674">
          <w:rPr>
            <w:rFonts w:ascii="Adobe Caslon Pro" w:hAnsi="Adobe Caslon Pro"/>
            <w:sz w:val="24"/>
            <w:szCs w:val="24"/>
          </w:rPr>
          <w:t>)</w:t>
        </w:r>
      </w:ins>
      <w:ins w:id="470" w:author="Fife, Austin (afife@uidaho.edu)" w:date="2018-04-27T01:24:00Z">
        <w:r w:rsidR="00305114">
          <w:rPr>
            <w:rFonts w:ascii="Adobe Caslon Pro" w:hAnsi="Adobe Caslon Pro"/>
            <w:sz w:val="24"/>
            <w:szCs w:val="24"/>
          </w:rPr>
          <w:t>,</w:t>
        </w:r>
      </w:ins>
      <w:ins w:id="471" w:author="Fife, Austin (afife@uidaho.edu)" w:date="2018-04-27T01:20:00Z">
        <w:r w:rsidR="00C47674">
          <w:rPr>
            <w:rFonts w:ascii="Adobe Caslon Pro" w:hAnsi="Adobe Caslon Pro"/>
            <w:sz w:val="24"/>
            <w:szCs w:val="24"/>
          </w:rPr>
          <w:t xml:space="preserve"> the </w:t>
        </w:r>
      </w:ins>
      <w:ins w:id="472" w:author="Fife, Austin (afife@uidaho.edu)" w:date="2018-04-27T01:21:00Z">
        <w:r w:rsidR="00C47674">
          <w:rPr>
            <w:rFonts w:ascii="Adobe Caslon Pro" w:hAnsi="Adobe Caslon Pro"/>
            <w:sz w:val="24"/>
            <w:szCs w:val="24"/>
          </w:rPr>
          <w:t xml:space="preserve">Tasmanian lacewing </w:t>
        </w:r>
        <w:proofErr w:type="spellStart"/>
        <w:r w:rsidR="00C47674">
          <w:rPr>
            <w:rFonts w:ascii="Adobe Caslon Pro" w:hAnsi="Adobe Caslon Pro"/>
            <w:i/>
            <w:sz w:val="24"/>
            <w:szCs w:val="24"/>
          </w:rPr>
          <w:t>Micromus</w:t>
        </w:r>
        <w:proofErr w:type="spellEnd"/>
        <w:r w:rsidR="00C47674">
          <w:rPr>
            <w:rFonts w:ascii="Adobe Caslon Pro" w:hAnsi="Adobe Caslon Pro"/>
            <w:i/>
            <w:sz w:val="24"/>
            <w:szCs w:val="24"/>
          </w:rPr>
          <w:t xml:space="preserve"> </w:t>
        </w:r>
        <w:proofErr w:type="spellStart"/>
        <w:r w:rsidR="00C47674">
          <w:rPr>
            <w:rFonts w:ascii="Adobe Caslon Pro" w:hAnsi="Adobe Caslon Pro"/>
            <w:i/>
            <w:sz w:val="24"/>
            <w:szCs w:val="24"/>
          </w:rPr>
          <w:t>tasmaniae</w:t>
        </w:r>
        <w:proofErr w:type="spellEnd"/>
        <w:r w:rsidR="00C47674">
          <w:rPr>
            <w:rFonts w:ascii="Adobe Caslon Pro" w:hAnsi="Adobe Caslon Pro"/>
            <w:sz w:val="24"/>
            <w:szCs w:val="24"/>
          </w:rPr>
          <w:t xml:space="preserve"> (Walker) (</w:t>
        </w:r>
        <w:proofErr w:type="spellStart"/>
        <w:proofErr w:type="gramStart"/>
        <w:r w:rsidR="00C47674">
          <w:rPr>
            <w:rFonts w:ascii="Adobe Caslon Pro" w:hAnsi="Adobe Caslon Pro"/>
            <w:sz w:val="24"/>
            <w:szCs w:val="24"/>
          </w:rPr>
          <w:t>Neu</w:t>
        </w:r>
      </w:ins>
      <w:ins w:id="473" w:author="Fife, Austin (afife@uidaho.edu)" w:date="2018-04-27T01:22:00Z">
        <w:r w:rsidR="00C47674">
          <w:rPr>
            <w:rFonts w:ascii="Adobe Caslon Pro" w:hAnsi="Adobe Caslon Pro"/>
            <w:sz w:val="24"/>
            <w:szCs w:val="24"/>
          </w:rPr>
          <w:t>roptera</w:t>
        </w:r>
        <w:proofErr w:type="spellEnd"/>
        <w:r w:rsidR="00C47674">
          <w:rPr>
            <w:rFonts w:ascii="Adobe Caslon Pro" w:hAnsi="Adobe Caslon Pro"/>
            <w:sz w:val="24"/>
            <w:szCs w:val="24"/>
          </w:rPr>
          <w:t xml:space="preserve"> :</w:t>
        </w:r>
        <w:proofErr w:type="gramEnd"/>
        <w:r w:rsidR="00C47674">
          <w:rPr>
            <w:rFonts w:ascii="Adobe Caslon Pro" w:hAnsi="Adobe Caslon Pro"/>
            <w:sz w:val="24"/>
            <w:szCs w:val="24"/>
          </w:rPr>
          <w:t xml:space="preserve"> </w:t>
        </w:r>
        <w:proofErr w:type="spellStart"/>
        <w:r w:rsidR="00C47674">
          <w:rPr>
            <w:rFonts w:ascii="Adobe Caslon Pro" w:hAnsi="Adobe Caslon Pro"/>
            <w:sz w:val="24"/>
            <w:szCs w:val="24"/>
          </w:rPr>
          <w:t>Hemerobiidae</w:t>
        </w:r>
        <w:proofErr w:type="spellEnd"/>
        <w:r w:rsidR="00C47674">
          <w:rPr>
            <w:rFonts w:ascii="Adobe Caslon Pro" w:hAnsi="Adobe Caslon Pro"/>
            <w:sz w:val="24"/>
            <w:szCs w:val="24"/>
          </w:rPr>
          <w:t xml:space="preserve">) </w:t>
        </w:r>
      </w:ins>
      <w:ins w:id="474" w:author="Fife, Austin (afife@uidaho.edu)" w:date="2018-04-27T01:24:00Z">
        <w:r w:rsidR="00305114">
          <w:rPr>
            <w:rFonts w:ascii="Adobe Caslon Pro" w:hAnsi="Adobe Caslon Pro"/>
            <w:sz w:val="24"/>
            <w:szCs w:val="24"/>
          </w:rPr>
          <w:t>as well as other natural predators were shown to have an impact on psyllid population levels in New Zealand (Walker et al 2001)</w:t>
        </w:r>
      </w:ins>
      <w:ins w:id="475" w:author="Fife, Austin (afife@uidaho.edu)" w:date="2018-04-27T01:25:00Z">
        <w:r w:rsidR="00305114">
          <w:rPr>
            <w:rFonts w:ascii="Adobe Caslon Pro" w:hAnsi="Adobe Caslon Pro"/>
            <w:sz w:val="24"/>
            <w:szCs w:val="24"/>
          </w:rPr>
          <w:t>, but weren’t able to suppress psyllid populations in mid or late summer</w:t>
        </w:r>
      </w:ins>
      <w:ins w:id="476" w:author="Fife, Austin (afife@uidaho.edu)" w:date="2018-04-27T01:24:00Z">
        <w:r w:rsidR="00305114">
          <w:rPr>
            <w:rFonts w:ascii="Adobe Caslon Pro" w:hAnsi="Adobe Caslon Pro"/>
            <w:sz w:val="24"/>
            <w:szCs w:val="24"/>
          </w:rPr>
          <w:t>.</w:t>
        </w:r>
      </w:ins>
    </w:p>
    <w:p w14:paraId="29C968E0" w14:textId="77777777" w:rsidR="00610A36" w:rsidRPr="00C47674" w:rsidRDefault="00610A36" w:rsidP="003D0834">
      <w:pPr>
        <w:widowControl w:val="0"/>
        <w:autoSpaceDE w:val="0"/>
        <w:autoSpaceDN w:val="0"/>
        <w:adjustRightInd w:val="0"/>
        <w:spacing w:after="0" w:line="240" w:lineRule="auto"/>
        <w:rPr>
          <w:ins w:id="477" w:author="Fife, Austin (afife@uidaho.edu)" w:date="2018-04-27T00:01:00Z"/>
          <w:rFonts w:ascii="Adobe Caslon Pro" w:hAnsi="Adobe Caslon Pro"/>
          <w:sz w:val="24"/>
          <w:szCs w:val="24"/>
          <w:rPrChange w:id="478" w:author="Fife, Austin (afife@uidaho.edu)" w:date="2018-04-27T01:21:00Z">
            <w:rPr>
              <w:ins w:id="479" w:author="Fife, Austin (afife@uidaho.edu)" w:date="2018-04-27T00:01:00Z"/>
              <w:rFonts w:ascii="Adobe Caslon Pro" w:hAnsi="Adobe Caslon Pro"/>
              <w:sz w:val="24"/>
              <w:szCs w:val="24"/>
            </w:rPr>
          </w:rPrChange>
        </w:rPr>
      </w:pPr>
    </w:p>
    <w:p w14:paraId="266CB78F" w14:textId="23B24018" w:rsidR="0057179E" w:rsidRPr="00F27DB6" w:rsidRDefault="00083BE7" w:rsidP="003D0834">
      <w:pPr>
        <w:widowControl w:val="0"/>
        <w:autoSpaceDE w:val="0"/>
        <w:autoSpaceDN w:val="0"/>
        <w:adjustRightInd w:val="0"/>
        <w:spacing w:after="0" w:line="240" w:lineRule="auto"/>
        <w:rPr>
          <w:rFonts w:ascii="Adobe Caslon Pro" w:hAnsi="Adobe Caslon Pro"/>
          <w:sz w:val="24"/>
          <w:szCs w:val="24"/>
          <w:rPrChange w:id="480" w:author="Fife, Austin (afife@uidaho.edu)" w:date="2018-04-26T19:30:00Z">
            <w:rPr>
              <w:rFonts w:ascii="Times New Roman" w:hAnsi="Times New Roman"/>
              <w:sz w:val="24"/>
              <w:szCs w:val="24"/>
            </w:rPr>
          </w:rPrChange>
        </w:rPr>
      </w:pPr>
      <w:del w:id="481" w:author="Fife, Austin (afife@uidaho.edu)" w:date="2018-04-27T00:01:00Z">
        <w:r w:rsidRPr="00F27DB6" w:rsidDel="00DD0056">
          <w:rPr>
            <w:rFonts w:ascii="Adobe Caslon Pro" w:hAnsi="Adobe Caslon Pro"/>
            <w:sz w:val="24"/>
            <w:szCs w:val="24"/>
            <w:rPrChange w:id="482" w:author="Fife, Austin (afife@uidaho.edu)" w:date="2018-04-26T19:30:00Z">
              <w:rPr>
                <w:rFonts w:ascii="Times New Roman" w:hAnsi="Times New Roman"/>
                <w:sz w:val="24"/>
                <w:szCs w:val="24"/>
              </w:rPr>
            </w:rPrChange>
          </w:rPr>
          <w:delText>and h</w:delText>
        </w:r>
      </w:del>
      <w:ins w:id="483" w:author="Fife, Austin (afife@uidaho.edu)" w:date="2018-04-27T00:01:00Z">
        <w:r w:rsidR="00DD0056">
          <w:rPr>
            <w:rFonts w:ascii="Adobe Caslon Pro" w:hAnsi="Adobe Caslon Pro"/>
            <w:sz w:val="24"/>
            <w:szCs w:val="24"/>
          </w:rPr>
          <w:t>H</w:t>
        </w:r>
      </w:ins>
      <w:r w:rsidRPr="00F27DB6">
        <w:rPr>
          <w:rFonts w:ascii="Adobe Caslon Pro" w:hAnsi="Adobe Caslon Pro"/>
          <w:sz w:val="24"/>
          <w:szCs w:val="24"/>
          <w:rPrChange w:id="484" w:author="Fife, Austin (afife@uidaho.edu)" w:date="2018-04-26T19:30:00Z">
            <w:rPr>
              <w:rFonts w:ascii="Times New Roman" w:hAnsi="Times New Roman"/>
              <w:sz w:val="24"/>
              <w:szCs w:val="24"/>
            </w:rPr>
          </w:rPrChange>
        </w:rPr>
        <w:t xml:space="preserve">ost plant resistance </w:t>
      </w:r>
      <w:commentRangeEnd w:id="429"/>
      <w:r w:rsidR="00BD55FA" w:rsidRPr="00F27DB6">
        <w:rPr>
          <w:rStyle w:val="CommentReference"/>
          <w:rFonts w:ascii="Adobe Caslon Pro" w:hAnsi="Adobe Caslon Pro"/>
          <w:rPrChange w:id="485" w:author="Fife, Austin (afife@uidaho.edu)" w:date="2018-04-26T19:30:00Z">
            <w:rPr>
              <w:rStyle w:val="CommentReference"/>
            </w:rPr>
          </w:rPrChange>
        </w:rPr>
        <w:commentReference w:id="429"/>
      </w:r>
      <w:r w:rsidRPr="00F27DB6">
        <w:rPr>
          <w:rFonts w:ascii="Adobe Caslon Pro" w:hAnsi="Adobe Caslon Pro"/>
          <w:sz w:val="24"/>
          <w:szCs w:val="24"/>
          <w:rPrChange w:id="486" w:author="Fife, Austin (afife@uidaho.edu)" w:date="2018-04-26T19:30:00Z">
            <w:rPr>
              <w:rFonts w:ascii="Times New Roman" w:hAnsi="Times New Roman"/>
              <w:sz w:val="24"/>
              <w:szCs w:val="24"/>
            </w:rPr>
          </w:rPrChange>
        </w:rPr>
        <w:t xml:space="preserve">(Butler and </w:t>
      </w:r>
      <w:proofErr w:type="spellStart"/>
      <w:r w:rsidRPr="00F27DB6">
        <w:rPr>
          <w:rFonts w:ascii="Adobe Caslon Pro" w:hAnsi="Adobe Caslon Pro"/>
          <w:sz w:val="24"/>
          <w:szCs w:val="24"/>
          <w:rPrChange w:id="487" w:author="Fife, Austin (afife@uidaho.edu)" w:date="2018-04-26T19:30:00Z">
            <w:rPr>
              <w:rFonts w:ascii="Times New Roman" w:hAnsi="Times New Roman"/>
              <w:sz w:val="24"/>
              <w:szCs w:val="24"/>
            </w:rPr>
          </w:rPrChange>
        </w:rPr>
        <w:t>Trumble</w:t>
      </w:r>
      <w:proofErr w:type="spellEnd"/>
      <w:r w:rsidRPr="00F27DB6">
        <w:rPr>
          <w:rFonts w:ascii="Adobe Caslon Pro" w:hAnsi="Adobe Caslon Pro"/>
          <w:sz w:val="24"/>
          <w:szCs w:val="24"/>
          <w:rPrChange w:id="488" w:author="Fife, Austin (afife@uidaho.edu)" w:date="2018-04-26T19:30:00Z">
            <w:rPr>
              <w:rFonts w:ascii="Times New Roman" w:hAnsi="Times New Roman"/>
              <w:sz w:val="24"/>
              <w:szCs w:val="24"/>
            </w:rPr>
          </w:rPrChange>
        </w:rPr>
        <w:t xml:space="preserve"> 2012)</w:t>
      </w:r>
      <w:r w:rsidR="009D7DDD" w:rsidRPr="00F27DB6">
        <w:rPr>
          <w:rFonts w:ascii="Adobe Caslon Pro" w:hAnsi="Adobe Caslon Pro"/>
          <w:sz w:val="24"/>
          <w:szCs w:val="24"/>
          <w:rPrChange w:id="489" w:author="Fife, Austin (afife@uidaho.edu)" w:date="2018-04-26T19:30:00Z">
            <w:rPr>
              <w:rFonts w:ascii="Times New Roman" w:hAnsi="Times New Roman"/>
              <w:sz w:val="24"/>
              <w:szCs w:val="24"/>
            </w:rPr>
          </w:rPrChange>
        </w:rPr>
        <w:t xml:space="preserve">. </w:t>
      </w:r>
      <w:del w:id="490" w:author="Fife, Austin (afife@uidaho.edu)" w:date="2018-04-27T00:01:00Z">
        <w:r w:rsidR="003D0834" w:rsidRPr="00F27DB6" w:rsidDel="00DD0056">
          <w:rPr>
            <w:rFonts w:ascii="Adobe Caslon Pro" w:hAnsi="Adobe Caslon Pro"/>
            <w:sz w:val="24"/>
            <w:szCs w:val="24"/>
            <w:rPrChange w:id="491" w:author="Fife, Austin (afife@uidaho.edu)" w:date="2018-04-26T19:30:00Z">
              <w:rPr>
                <w:rFonts w:ascii="Times New Roman" w:hAnsi="Times New Roman"/>
                <w:sz w:val="24"/>
                <w:szCs w:val="24"/>
              </w:rPr>
            </w:rPrChange>
          </w:rPr>
          <w:delText xml:space="preserve">Nevertheless, management of zebra chip disease remains heavily reliant on </w:delText>
        </w:r>
        <w:r w:rsidR="008C09A2" w:rsidRPr="00F27DB6" w:rsidDel="00DD0056">
          <w:rPr>
            <w:rFonts w:ascii="Adobe Caslon Pro" w:hAnsi="Adobe Caslon Pro"/>
            <w:sz w:val="24"/>
            <w:szCs w:val="24"/>
            <w:rPrChange w:id="492" w:author="Fife, Austin (afife@uidaho.edu)" w:date="2018-04-26T19:30:00Z">
              <w:rPr>
                <w:rFonts w:ascii="Times New Roman" w:hAnsi="Times New Roman"/>
                <w:sz w:val="24"/>
                <w:szCs w:val="24"/>
              </w:rPr>
            </w:rPrChange>
          </w:rPr>
          <w:delText>(</w:delText>
        </w:r>
        <w:r w:rsidR="000D0B33" w:rsidRPr="00F27DB6" w:rsidDel="00DD0056">
          <w:rPr>
            <w:rFonts w:ascii="Adobe Caslon Pro" w:hAnsi="Adobe Caslon Pro"/>
            <w:sz w:val="24"/>
            <w:szCs w:val="24"/>
            <w:rPrChange w:id="493" w:author="Fife, Austin (afife@uidaho.edu)" w:date="2018-04-26T19:30:00Z">
              <w:rPr>
                <w:rFonts w:ascii="Times New Roman" w:hAnsi="Times New Roman"/>
                <w:sz w:val="24"/>
                <w:szCs w:val="24"/>
              </w:rPr>
            </w:rPrChange>
          </w:rPr>
          <w:delText>Munyaneza</w:delText>
        </w:r>
        <w:r w:rsidR="002500AA" w:rsidRPr="00F27DB6" w:rsidDel="00DD0056">
          <w:rPr>
            <w:rFonts w:ascii="Adobe Caslon Pro" w:hAnsi="Adobe Caslon Pro"/>
            <w:sz w:val="24"/>
            <w:szCs w:val="24"/>
            <w:rPrChange w:id="494" w:author="Fife, Austin (afife@uidaho.edu)" w:date="2018-04-26T19:30:00Z">
              <w:rPr>
                <w:rFonts w:ascii="Times New Roman" w:hAnsi="Times New Roman"/>
                <w:sz w:val="24"/>
                <w:szCs w:val="24"/>
              </w:rPr>
            </w:rPrChange>
          </w:rPr>
          <w:delText xml:space="preserve"> 2012)</w:delText>
        </w:r>
        <w:r w:rsidR="003D0834" w:rsidRPr="00F27DB6" w:rsidDel="00DD0056">
          <w:rPr>
            <w:rFonts w:ascii="Adobe Caslon Pro" w:hAnsi="Adobe Caslon Pro"/>
            <w:sz w:val="24"/>
            <w:szCs w:val="24"/>
            <w:rPrChange w:id="495" w:author="Fife, Austin (afife@uidaho.edu)" w:date="2018-04-26T19:30:00Z">
              <w:rPr>
                <w:rFonts w:ascii="Times New Roman" w:hAnsi="Times New Roman"/>
                <w:sz w:val="24"/>
                <w:szCs w:val="24"/>
              </w:rPr>
            </w:rPrChange>
          </w:rPr>
          <w:delText xml:space="preserve">. </w:delText>
        </w:r>
      </w:del>
      <w:r w:rsidR="003D0834" w:rsidRPr="00F27DB6">
        <w:rPr>
          <w:rFonts w:ascii="Adobe Caslon Pro" w:hAnsi="Adobe Caslon Pro"/>
          <w:sz w:val="24"/>
          <w:szCs w:val="24"/>
          <w:rPrChange w:id="496" w:author="Fife, Austin (afife@uidaho.edu)" w:date="2018-04-26T19:30:00Z">
            <w:rPr>
              <w:rFonts w:ascii="Times New Roman" w:hAnsi="Times New Roman"/>
              <w:sz w:val="24"/>
              <w:szCs w:val="24"/>
            </w:rPr>
          </w:rPrChange>
        </w:rPr>
        <w:t>Because multiple</w:t>
      </w:r>
      <w:r w:rsidR="00B5278D" w:rsidRPr="00F27DB6">
        <w:rPr>
          <w:rFonts w:ascii="Adobe Caslon Pro" w:hAnsi="Adobe Caslon Pro"/>
          <w:sz w:val="24"/>
          <w:szCs w:val="24"/>
          <w:rPrChange w:id="497" w:author="Fife, Austin (afife@uidaho.edu)" w:date="2018-04-26T19:30:00Z">
            <w:rPr>
              <w:rFonts w:ascii="Times New Roman" w:hAnsi="Times New Roman"/>
              <w:sz w:val="24"/>
              <w:szCs w:val="24"/>
            </w:rPr>
          </w:rPrChange>
        </w:rPr>
        <w:t xml:space="preserve"> </w:t>
      </w:r>
      <w:r w:rsidR="00BA6F8A" w:rsidRPr="00F27DB6">
        <w:rPr>
          <w:rFonts w:ascii="Adobe Caslon Pro" w:hAnsi="Adobe Caslon Pro"/>
          <w:sz w:val="24"/>
          <w:szCs w:val="24"/>
          <w:rPrChange w:id="498" w:author="Fife, Austin (afife@uidaho.edu)" w:date="2018-04-26T19:30:00Z">
            <w:rPr>
              <w:rFonts w:ascii="Times New Roman" w:hAnsi="Times New Roman"/>
              <w:sz w:val="24"/>
              <w:szCs w:val="24"/>
            </w:rPr>
          </w:rPrChange>
        </w:rPr>
        <w:t xml:space="preserve">psyllid populations </w:t>
      </w:r>
      <w:r w:rsidR="003D0834" w:rsidRPr="00F27DB6">
        <w:rPr>
          <w:rFonts w:ascii="Adobe Caslon Pro" w:hAnsi="Adobe Caslon Pro"/>
          <w:sz w:val="24"/>
          <w:szCs w:val="24"/>
          <w:rPrChange w:id="499" w:author="Fife, Austin (afife@uidaho.edu)" w:date="2018-04-26T19:30:00Z">
            <w:rPr>
              <w:rFonts w:ascii="Times New Roman" w:hAnsi="Times New Roman"/>
              <w:sz w:val="24"/>
              <w:szCs w:val="24"/>
            </w:rPr>
          </w:rPrChange>
        </w:rPr>
        <w:t>have developed</w:t>
      </w:r>
      <w:r w:rsidR="00BA6F8A" w:rsidRPr="00F27DB6">
        <w:rPr>
          <w:rFonts w:ascii="Adobe Caslon Pro" w:hAnsi="Adobe Caslon Pro"/>
          <w:sz w:val="24"/>
          <w:szCs w:val="24"/>
          <w:rPrChange w:id="500" w:author="Fife, Austin (afife@uidaho.edu)" w:date="2018-04-26T19:30:00Z">
            <w:rPr>
              <w:rFonts w:ascii="Times New Roman" w:hAnsi="Times New Roman"/>
              <w:sz w:val="24"/>
              <w:szCs w:val="24"/>
            </w:rPr>
          </w:rPrChange>
        </w:rPr>
        <w:t xml:space="preserve"> </w:t>
      </w:r>
      <w:commentRangeStart w:id="501"/>
      <w:r w:rsidR="00BA6F8A" w:rsidRPr="00F27DB6">
        <w:rPr>
          <w:rFonts w:ascii="Adobe Caslon Pro" w:hAnsi="Adobe Caslon Pro"/>
          <w:sz w:val="24"/>
          <w:szCs w:val="24"/>
          <w:rPrChange w:id="502" w:author="Fife, Austin (afife@uidaho.edu)" w:date="2018-04-26T19:30:00Z">
            <w:rPr>
              <w:rFonts w:ascii="Times New Roman" w:hAnsi="Times New Roman"/>
              <w:sz w:val="24"/>
              <w:szCs w:val="24"/>
            </w:rPr>
          </w:rPrChange>
        </w:rPr>
        <w:t>resistance</w:t>
      </w:r>
      <w:commentRangeEnd w:id="501"/>
      <w:r w:rsidR="003D0834" w:rsidRPr="00F27DB6">
        <w:rPr>
          <w:rStyle w:val="CommentReference"/>
          <w:rFonts w:ascii="Adobe Caslon Pro" w:hAnsi="Adobe Caslon Pro"/>
          <w:rPrChange w:id="503" w:author="Fife, Austin (afife@uidaho.edu)" w:date="2018-04-26T19:30:00Z">
            <w:rPr>
              <w:rStyle w:val="CommentReference"/>
            </w:rPr>
          </w:rPrChange>
        </w:rPr>
        <w:commentReference w:id="501"/>
      </w:r>
      <w:r w:rsidR="00421697" w:rsidRPr="00F27DB6">
        <w:rPr>
          <w:rFonts w:ascii="Adobe Caslon Pro" w:hAnsi="Adobe Caslon Pro"/>
          <w:sz w:val="24"/>
          <w:szCs w:val="24"/>
          <w:rPrChange w:id="504" w:author="Fife, Austin (afife@uidaho.edu)" w:date="2018-04-26T19:30:00Z">
            <w:rPr>
              <w:rFonts w:ascii="Times New Roman" w:hAnsi="Times New Roman"/>
              <w:sz w:val="24"/>
              <w:szCs w:val="24"/>
            </w:rPr>
          </w:rPrChange>
        </w:rPr>
        <w:t xml:space="preserve"> to </w:t>
      </w:r>
      <w:commentRangeStart w:id="505"/>
      <w:r w:rsidR="00421697" w:rsidRPr="00F27DB6">
        <w:rPr>
          <w:rFonts w:ascii="Adobe Caslon Pro" w:hAnsi="Adobe Caslon Pro"/>
          <w:sz w:val="24"/>
          <w:szCs w:val="24"/>
          <w:rPrChange w:id="506" w:author="Fife, Austin (afife@uidaho.edu)" w:date="2018-04-26T19:30:00Z">
            <w:rPr>
              <w:rFonts w:ascii="Times New Roman" w:hAnsi="Times New Roman"/>
              <w:sz w:val="24"/>
              <w:szCs w:val="24"/>
            </w:rPr>
          </w:rPrChange>
        </w:rPr>
        <w:t xml:space="preserve">common </w:t>
      </w:r>
      <w:r w:rsidR="00BD55FA" w:rsidRPr="00F27DB6">
        <w:rPr>
          <w:rFonts w:ascii="Adobe Caslon Pro" w:hAnsi="Adobe Caslon Pro"/>
          <w:sz w:val="24"/>
          <w:szCs w:val="24"/>
          <w:rPrChange w:id="507" w:author="Fife, Austin (afife@uidaho.edu)" w:date="2018-04-26T19:30:00Z">
            <w:rPr>
              <w:rFonts w:ascii="Times New Roman" w:hAnsi="Times New Roman"/>
              <w:sz w:val="24"/>
              <w:szCs w:val="24"/>
            </w:rPr>
          </w:rPrChange>
        </w:rPr>
        <w:t xml:space="preserve">insecticides </w:t>
      </w:r>
      <w:commentRangeEnd w:id="505"/>
      <w:r w:rsidR="00BD55FA" w:rsidRPr="00F27DB6">
        <w:rPr>
          <w:rStyle w:val="CommentReference"/>
          <w:rFonts w:ascii="Adobe Caslon Pro" w:hAnsi="Adobe Caslon Pro"/>
          <w:rPrChange w:id="508" w:author="Fife, Austin (afife@uidaho.edu)" w:date="2018-04-26T19:30:00Z">
            <w:rPr>
              <w:rStyle w:val="CommentReference"/>
            </w:rPr>
          </w:rPrChange>
        </w:rPr>
        <w:commentReference w:id="505"/>
      </w:r>
      <w:r w:rsidR="00BA6F8A" w:rsidRPr="00F27DB6">
        <w:rPr>
          <w:rFonts w:ascii="Adobe Caslon Pro" w:hAnsi="Adobe Caslon Pro"/>
          <w:sz w:val="24"/>
          <w:szCs w:val="24"/>
          <w:rPrChange w:id="509" w:author="Fife, Austin (afife@uidaho.edu)" w:date="2018-04-26T19:30:00Z">
            <w:rPr>
              <w:rFonts w:ascii="Times New Roman" w:hAnsi="Times New Roman"/>
              <w:sz w:val="24"/>
              <w:szCs w:val="24"/>
            </w:rPr>
          </w:rPrChange>
        </w:rPr>
        <w:t>(</w:t>
      </w:r>
      <w:r w:rsidR="0082359F" w:rsidRPr="00F27DB6">
        <w:rPr>
          <w:rFonts w:ascii="Adobe Caslon Pro" w:hAnsi="Adobe Caslon Pro"/>
          <w:sz w:val="24"/>
          <w:szCs w:val="24"/>
          <w:rPrChange w:id="510" w:author="Fife, Austin (afife@uidaho.edu)" w:date="2018-04-26T19:30:00Z">
            <w:rPr>
              <w:rFonts w:ascii="Times New Roman" w:hAnsi="Times New Roman"/>
              <w:sz w:val="24"/>
              <w:szCs w:val="24"/>
            </w:rPr>
          </w:rPrChange>
        </w:rPr>
        <w:t xml:space="preserve">Hernandez-Bautista et al, 2013, </w:t>
      </w:r>
      <w:r w:rsidR="00BA6F8A" w:rsidRPr="00F27DB6">
        <w:rPr>
          <w:rFonts w:ascii="Adobe Caslon Pro" w:hAnsi="Adobe Caslon Pro"/>
          <w:sz w:val="24"/>
          <w:szCs w:val="24"/>
          <w:rPrChange w:id="511" w:author="Fife, Austin (afife@uidaho.edu)" w:date="2018-04-26T19:30:00Z">
            <w:rPr>
              <w:rFonts w:ascii="Times New Roman" w:hAnsi="Times New Roman"/>
              <w:sz w:val="24"/>
              <w:szCs w:val="24"/>
            </w:rPr>
          </w:rPrChange>
        </w:rPr>
        <w:t xml:space="preserve">Liu and </w:t>
      </w:r>
      <w:proofErr w:type="spellStart"/>
      <w:r w:rsidR="00BA6F8A" w:rsidRPr="00F27DB6">
        <w:rPr>
          <w:rFonts w:ascii="Adobe Caslon Pro" w:hAnsi="Adobe Caslon Pro"/>
          <w:sz w:val="24"/>
          <w:szCs w:val="24"/>
          <w:rPrChange w:id="512" w:author="Fife, Austin (afife@uidaho.edu)" w:date="2018-04-26T19:30:00Z">
            <w:rPr>
              <w:rFonts w:ascii="Times New Roman" w:hAnsi="Times New Roman"/>
              <w:sz w:val="24"/>
              <w:szCs w:val="24"/>
            </w:rPr>
          </w:rPrChange>
        </w:rPr>
        <w:t>Trumble</w:t>
      </w:r>
      <w:proofErr w:type="spellEnd"/>
      <w:r w:rsidR="00BA6F8A" w:rsidRPr="00F27DB6">
        <w:rPr>
          <w:rFonts w:ascii="Adobe Caslon Pro" w:hAnsi="Adobe Caslon Pro"/>
          <w:sz w:val="24"/>
          <w:szCs w:val="24"/>
          <w:rPrChange w:id="513" w:author="Fife, Austin (afife@uidaho.edu)" w:date="2018-04-26T19:30:00Z">
            <w:rPr>
              <w:rFonts w:ascii="Times New Roman" w:hAnsi="Times New Roman"/>
              <w:sz w:val="24"/>
              <w:szCs w:val="24"/>
            </w:rPr>
          </w:rPrChange>
        </w:rPr>
        <w:t xml:space="preserve"> 2007, </w:t>
      </w:r>
      <w:r w:rsidR="00421697" w:rsidRPr="00F27DB6">
        <w:rPr>
          <w:rFonts w:ascii="Adobe Caslon Pro" w:hAnsi="Adobe Caslon Pro"/>
          <w:sz w:val="24"/>
          <w:szCs w:val="24"/>
          <w:rPrChange w:id="514" w:author="Fife, Austin (afife@uidaho.edu)" w:date="2018-04-26T19:30:00Z">
            <w:rPr>
              <w:rFonts w:ascii="Times New Roman" w:hAnsi="Times New Roman"/>
              <w:sz w:val="24"/>
              <w:szCs w:val="24"/>
            </w:rPr>
          </w:rPrChange>
        </w:rPr>
        <w:t>Prager et al</w:t>
      </w:r>
      <w:r w:rsidR="002C3164" w:rsidRPr="00F27DB6">
        <w:rPr>
          <w:rFonts w:ascii="Adobe Caslon Pro" w:hAnsi="Adobe Caslon Pro"/>
          <w:sz w:val="24"/>
          <w:szCs w:val="24"/>
          <w:rPrChange w:id="515" w:author="Fife, Austin (afife@uidaho.edu)" w:date="2018-04-26T19:30:00Z">
            <w:rPr>
              <w:rFonts w:ascii="Times New Roman" w:hAnsi="Times New Roman"/>
              <w:sz w:val="24"/>
              <w:szCs w:val="24"/>
            </w:rPr>
          </w:rPrChange>
        </w:rPr>
        <w:t>, 2</w:t>
      </w:r>
      <w:r w:rsidR="00421697" w:rsidRPr="00F27DB6">
        <w:rPr>
          <w:rFonts w:ascii="Adobe Caslon Pro" w:hAnsi="Adobe Caslon Pro"/>
          <w:sz w:val="24"/>
          <w:szCs w:val="24"/>
          <w:rPrChange w:id="516" w:author="Fife, Austin (afife@uidaho.edu)" w:date="2018-04-26T19:30:00Z">
            <w:rPr>
              <w:rFonts w:ascii="Times New Roman" w:hAnsi="Times New Roman"/>
              <w:sz w:val="24"/>
              <w:szCs w:val="24"/>
            </w:rPr>
          </w:rPrChange>
        </w:rPr>
        <w:t>013</w:t>
      </w:r>
      <w:r w:rsidR="00807AC8" w:rsidRPr="00F27DB6">
        <w:rPr>
          <w:rFonts w:ascii="Adobe Caslon Pro" w:hAnsi="Adobe Caslon Pro"/>
          <w:sz w:val="24"/>
          <w:szCs w:val="24"/>
          <w:rPrChange w:id="517" w:author="Fife, Austin (afife@uidaho.edu)" w:date="2018-04-26T19:30:00Z">
            <w:rPr>
              <w:rFonts w:ascii="Times New Roman" w:hAnsi="Times New Roman"/>
              <w:sz w:val="24"/>
              <w:szCs w:val="24"/>
            </w:rPr>
          </w:rPrChange>
        </w:rPr>
        <w:t>, Vega-Gutierrez et al, 2008</w:t>
      </w:r>
      <w:r w:rsidR="002C3164" w:rsidRPr="00F27DB6">
        <w:rPr>
          <w:rFonts w:ascii="Adobe Caslon Pro" w:hAnsi="Adobe Caslon Pro"/>
          <w:sz w:val="24"/>
          <w:szCs w:val="24"/>
          <w:rPrChange w:id="518" w:author="Fife, Austin (afife@uidaho.edu)" w:date="2018-04-26T19:30:00Z">
            <w:rPr>
              <w:rFonts w:ascii="Times New Roman" w:hAnsi="Times New Roman"/>
              <w:sz w:val="24"/>
              <w:szCs w:val="24"/>
            </w:rPr>
          </w:rPrChange>
        </w:rPr>
        <w:t>)</w:t>
      </w:r>
      <w:r w:rsidR="003D0834" w:rsidRPr="00F27DB6">
        <w:rPr>
          <w:rFonts w:ascii="Adobe Caslon Pro" w:hAnsi="Adobe Caslon Pro"/>
          <w:sz w:val="24"/>
          <w:szCs w:val="24"/>
          <w:rPrChange w:id="519" w:author="Fife, Austin (afife@uidaho.edu)" w:date="2018-04-26T19:30:00Z">
            <w:rPr>
              <w:rFonts w:ascii="Times New Roman" w:hAnsi="Times New Roman"/>
              <w:sz w:val="24"/>
              <w:szCs w:val="24"/>
            </w:rPr>
          </w:rPrChange>
        </w:rPr>
        <w:t>, alternative management strategies are needed</w:t>
      </w:r>
      <w:r w:rsidR="00DA69EA" w:rsidRPr="00F27DB6">
        <w:rPr>
          <w:rFonts w:ascii="Adobe Caslon Pro" w:hAnsi="Adobe Caslon Pro"/>
          <w:sz w:val="24"/>
          <w:szCs w:val="24"/>
          <w:rPrChange w:id="520" w:author="Fife, Austin (afife@uidaho.edu)" w:date="2018-04-26T19:30:00Z">
            <w:rPr>
              <w:rFonts w:ascii="Times New Roman" w:hAnsi="Times New Roman"/>
              <w:sz w:val="24"/>
              <w:szCs w:val="24"/>
            </w:rPr>
          </w:rPrChange>
        </w:rPr>
        <w:t>.</w:t>
      </w:r>
    </w:p>
    <w:p w14:paraId="33CAB647" w14:textId="77777777" w:rsidR="00CD4949" w:rsidRPr="00F27DB6" w:rsidRDefault="00CD4949" w:rsidP="00332D64">
      <w:pPr>
        <w:widowControl w:val="0"/>
        <w:autoSpaceDE w:val="0"/>
        <w:autoSpaceDN w:val="0"/>
        <w:adjustRightInd w:val="0"/>
        <w:spacing w:after="0" w:line="240" w:lineRule="auto"/>
        <w:rPr>
          <w:rFonts w:ascii="Adobe Caslon Pro" w:hAnsi="Adobe Caslon Pro"/>
          <w:sz w:val="24"/>
          <w:szCs w:val="24"/>
          <w:rPrChange w:id="521" w:author="Fife, Austin (afife@uidaho.edu)" w:date="2018-04-26T19:30:00Z">
            <w:rPr>
              <w:rFonts w:ascii="Times New Roman" w:hAnsi="Times New Roman"/>
              <w:sz w:val="24"/>
              <w:szCs w:val="24"/>
            </w:rPr>
          </w:rPrChange>
        </w:rPr>
      </w:pPr>
    </w:p>
    <w:p w14:paraId="02BF86A8" w14:textId="77777777" w:rsidR="00B5278D" w:rsidRPr="00F27DB6" w:rsidRDefault="0057179E" w:rsidP="00703458">
      <w:pPr>
        <w:widowControl w:val="0"/>
        <w:autoSpaceDE w:val="0"/>
        <w:autoSpaceDN w:val="0"/>
        <w:adjustRightInd w:val="0"/>
        <w:spacing w:after="0" w:line="240" w:lineRule="auto"/>
        <w:rPr>
          <w:rFonts w:ascii="Adobe Caslon Pro" w:hAnsi="Adobe Caslon Pro"/>
          <w:sz w:val="24"/>
          <w:szCs w:val="24"/>
          <w:rPrChange w:id="522" w:author="Fife, Austin (afife@uidaho.edu)" w:date="2018-04-26T19:30:00Z">
            <w:rPr>
              <w:rFonts w:ascii="Times New Roman" w:hAnsi="Times New Roman"/>
              <w:sz w:val="24"/>
              <w:szCs w:val="24"/>
            </w:rPr>
          </w:rPrChange>
        </w:rPr>
      </w:pPr>
      <w:commentRangeStart w:id="523"/>
      <w:r w:rsidRPr="00F27DB6">
        <w:rPr>
          <w:rFonts w:ascii="Adobe Caslon Pro" w:hAnsi="Adobe Caslon Pro"/>
          <w:sz w:val="24"/>
          <w:szCs w:val="24"/>
          <w:rPrChange w:id="524" w:author="Fife, Austin (afife@uidaho.edu)" w:date="2018-04-26T19:30:00Z">
            <w:rPr>
              <w:rFonts w:ascii="Times New Roman" w:hAnsi="Times New Roman"/>
              <w:sz w:val="24"/>
              <w:szCs w:val="24"/>
            </w:rPr>
          </w:rPrChange>
        </w:rPr>
        <w:t>Host</w:t>
      </w:r>
      <w:commentRangeEnd w:id="523"/>
      <w:r w:rsidR="002423CD" w:rsidRPr="00F27DB6">
        <w:rPr>
          <w:rStyle w:val="CommentReference"/>
          <w:rFonts w:ascii="Adobe Caslon Pro" w:hAnsi="Adobe Caslon Pro"/>
          <w:rPrChange w:id="525" w:author="Fife, Austin (afife@uidaho.edu)" w:date="2018-04-26T19:30:00Z">
            <w:rPr>
              <w:rStyle w:val="CommentReference"/>
            </w:rPr>
          </w:rPrChange>
        </w:rPr>
        <w:commentReference w:id="523"/>
      </w:r>
      <w:r w:rsidRPr="00F27DB6">
        <w:rPr>
          <w:rFonts w:ascii="Adobe Caslon Pro" w:hAnsi="Adobe Caslon Pro"/>
          <w:sz w:val="24"/>
          <w:szCs w:val="24"/>
          <w:rPrChange w:id="526" w:author="Fife, Austin (afife@uidaho.edu)" w:date="2018-04-26T19:30:00Z">
            <w:rPr>
              <w:rFonts w:ascii="Times New Roman" w:hAnsi="Times New Roman"/>
              <w:sz w:val="24"/>
              <w:szCs w:val="24"/>
            </w:rPr>
          </w:rPrChange>
        </w:rPr>
        <w:t xml:space="preserve"> plant resistance </w:t>
      </w:r>
      <w:r w:rsidR="007C5D40" w:rsidRPr="00F27DB6">
        <w:rPr>
          <w:rFonts w:ascii="Adobe Caslon Pro" w:hAnsi="Adobe Caslon Pro"/>
          <w:sz w:val="24"/>
          <w:szCs w:val="24"/>
          <w:rPrChange w:id="527" w:author="Fife, Austin (afife@uidaho.edu)" w:date="2018-04-26T19:30:00Z">
            <w:rPr>
              <w:rFonts w:ascii="Times New Roman" w:hAnsi="Times New Roman"/>
              <w:sz w:val="24"/>
              <w:szCs w:val="24"/>
            </w:rPr>
          </w:rPrChange>
        </w:rPr>
        <w:t>can be a</w:t>
      </w:r>
      <w:r w:rsidR="00CE663D" w:rsidRPr="00F27DB6">
        <w:rPr>
          <w:rFonts w:ascii="Adobe Caslon Pro" w:hAnsi="Adobe Caslon Pro"/>
          <w:sz w:val="24"/>
          <w:szCs w:val="24"/>
          <w:rPrChange w:id="528" w:author="Fife, Austin (afife@uidaho.edu)" w:date="2018-04-26T19:30:00Z">
            <w:rPr>
              <w:rFonts w:ascii="Times New Roman" w:hAnsi="Times New Roman"/>
              <w:sz w:val="24"/>
              <w:szCs w:val="24"/>
            </w:rPr>
          </w:rPrChange>
        </w:rPr>
        <w:t xml:space="preserve"> </w:t>
      </w:r>
      <w:commentRangeStart w:id="529"/>
      <w:r w:rsidR="00CE663D" w:rsidRPr="00F27DB6">
        <w:rPr>
          <w:rFonts w:ascii="Adobe Caslon Pro" w:hAnsi="Adobe Caslon Pro"/>
          <w:sz w:val="24"/>
          <w:szCs w:val="24"/>
          <w:rPrChange w:id="530" w:author="Fife, Austin (afife@uidaho.edu)" w:date="2018-04-26T19:30:00Z">
            <w:rPr>
              <w:rFonts w:ascii="Times New Roman" w:hAnsi="Times New Roman"/>
              <w:sz w:val="24"/>
              <w:szCs w:val="24"/>
            </w:rPr>
          </w:rPrChange>
        </w:rPr>
        <w:t>valuable and</w:t>
      </w:r>
      <w:r w:rsidRPr="00F27DB6">
        <w:rPr>
          <w:rFonts w:ascii="Adobe Caslon Pro" w:hAnsi="Adobe Caslon Pro"/>
          <w:sz w:val="24"/>
          <w:szCs w:val="24"/>
          <w:rPrChange w:id="531" w:author="Fife, Austin (afife@uidaho.edu)" w:date="2018-04-26T19:30:00Z">
            <w:rPr>
              <w:rFonts w:ascii="Times New Roman" w:hAnsi="Times New Roman"/>
              <w:sz w:val="24"/>
              <w:szCs w:val="24"/>
            </w:rPr>
          </w:rPrChange>
        </w:rPr>
        <w:t xml:space="preserve"> desirable </w:t>
      </w:r>
      <w:commentRangeEnd w:id="529"/>
      <w:r w:rsidR="002423CD" w:rsidRPr="00F27DB6">
        <w:rPr>
          <w:rStyle w:val="CommentReference"/>
          <w:rFonts w:ascii="Adobe Caslon Pro" w:hAnsi="Adobe Caslon Pro"/>
          <w:rPrChange w:id="532" w:author="Fife, Austin (afife@uidaho.edu)" w:date="2018-04-26T19:30:00Z">
            <w:rPr>
              <w:rStyle w:val="CommentReference"/>
            </w:rPr>
          </w:rPrChange>
        </w:rPr>
        <w:commentReference w:id="529"/>
      </w:r>
      <w:r w:rsidRPr="00F27DB6">
        <w:rPr>
          <w:rFonts w:ascii="Adobe Caslon Pro" w:hAnsi="Adobe Caslon Pro"/>
          <w:sz w:val="24"/>
          <w:szCs w:val="24"/>
          <w:rPrChange w:id="533" w:author="Fife, Austin (afife@uidaho.edu)" w:date="2018-04-26T19:30:00Z">
            <w:rPr>
              <w:rFonts w:ascii="Times New Roman" w:hAnsi="Times New Roman"/>
              <w:sz w:val="24"/>
              <w:szCs w:val="24"/>
            </w:rPr>
          </w:rPrChange>
        </w:rPr>
        <w:t xml:space="preserve">part of </w:t>
      </w:r>
      <w:r w:rsidR="00581B22" w:rsidRPr="00F27DB6">
        <w:rPr>
          <w:rFonts w:ascii="Adobe Caslon Pro" w:hAnsi="Adobe Caslon Pro"/>
          <w:sz w:val="24"/>
          <w:szCs w:val="24"/>
          <w:rPrChange w:id="534" w:author="Fife, Austin (afife@uidaho.edu)" w:date="2018-04-26T19:30:00Z">
            <w:rPr>
              <w:rFonts w:ascii="Times New Roman" w:hAnsi="Times New Roman"/>
              <w:sz w:val="24"/>
              <w:szCs w:val="24"/>
            </w:rPr>
          </w:rPrChange>
        </w:rPr>
        <w:t>I</w:t>
      </w:r>
      <w:r w:rsidRPr="00F27DB6">
        <w:rPr>
          <w:rFonts w:ascii="Adobe Caslon Pro" w:hAnsi="Adobe Caslon Pro"/>
          <w:sz w:val="24"/>
          <w:szCs w:val="24"/>
          <w:rPrChange w:id="535" w:author="Fife, Austin (afife@uidaho.edu)" w:date="2018-04-26T19:30:00Z">
            <w:rPr>
              <w:rFonts w:ascii="Times New Roman" w:hAnsi="Times New Roman"/>
              <w:sz w:val="24"/>
              <w:szCs w:val="24"/>
            </w:rPr>
          </w:rPrChange>
        </w:rPr>
        <w:t xml:space="preserve">ntegrated </w:t>
      </w:r>
      <w:r w:rsidR="00581B22" w:rsidRPr="00F27DB6">
        <w:rPr>
          <w:rFonts w:ascii="Adobe Caslon Pro" w:hAnsi="Adobe Caslon Pro"/>
          <w:sz w:val="24"/>
          <w:szCs w:val="24"/>
          <w:rPrChange w:id="536" w:author="Fife, Austin (afife@uidaho.edu)" w:date="2018-04-26T19:30:00Z">
            <w:rPr>
              <w:rFonts w:ascii="Times New Roman" w:hAnsi="Times New Roman"/>
              <w:sz w:val="24"/>
              <w:szCs w:val="24"/>
            </w:rPr>
          </w:rPrChange>
        </w:rPr>
        <w:t>P</w:t>
      </w:r>
      <w:r w:rsidRPr="00F27DB6">
        <w:rPr>
          <w:rFonts w:ascii="Adobe Caslon Pro" w:hAnsi="Adobe Caslon Pro"/>
          <w:sz w:val="24"/>
          <w:szCs w:val="24"/>
          <w:rPrChange w:id="537" w:author="Fife, Austin (afife@uidaho.edu)" w:date="2018-04-26T19:30:00Z">
            <w:rPr>
              <w:rFonts w:ascii="Times New Roman" w:hAnsi="Times New Roman"/>
              <w:sz w:val="24"/>
              <w:szCs w:val="24"/>
            </w:rPr>
          </w:rPrChange>
        </w:rPr>
        <w:t xml:space="preserve">est </w:t>
      </w:r>
      <w:r w:rsidR="00581B22" w:rsidRPr="00F27DB6">
        <w:rPr>
          <w:rFonts w:ascii="Adobe Caslon Pro" w:hAnsi="Adobe Caslon Pro"/>
          <w:sz w:val="24"/>
          <w:szCs w:val="24"/>
          <w:rPrChange w:id="538" w:author="Fife, Austin (afife@uidaho.edu)" w:date="2018-04-26T19:30:00Z">
            <w:rPr>
              <w:rFonts w:ascii="Times New Roman" w:hAnsi="Times New Roman"/>
              <w:sz w:val="24"/>
              <w:szCs w:val="24"/>
            </w:rPr>
          </w:rPrChange>
        </w:rPr>
        <w:t>M</w:t>
      </w:r>
      <w:r w:rsidRPr="00F27DB6">
        <w:rPr>
          <w:rFonts w:ascii="Adobe Caslon Pro" w:hAnsi="Adobe Caslon Pro"/>
          <w:sz w:val="24"/>
          <w:szCs w:val="24"/>
          <w:rPrChange w:id="539" w:author="Fife, Austin (afife@uidaho.edu)" w:date="2018-04-26T19:30:00Z">
            <w:rPr>
              <w:rFonts w:ascii="Times New Roman" w:hAnsi="Times New Roman"/>
              <w:sz w:val="24"/>
              <w:szCs w:val="24"/>
            </w:rPr>
          </w:rPrChange>
        </w:rPr>
        <w:t>anagement</w:t>
      </w:r>
      <w:r w:rsidR="00581B22" w:rsidRPr="00F27DB6">
        <w:rPr>
          <w:rFonts w:ascii="Adobe Caslon Pro" w:hAnsi="Adobe Caslon Pro"/>
          <w:sz w:val="24"/>
          <w:szCs w:val="24"/>
          <w:rPrChange w:id="540" w:author="Fife, Austin (afife@uidaho.edu)" w:date="2018-04-26T19:30:00Z">
            <w:rPr>
              <w:rFonts w:ascii="Times New Roman" w:hAnsi="Times New Roman"/>
              <w:sz w:val="24"/>
              <w:szCs w:val="24"/>
            </w:rPr>
          </w:rPrChange>
        </w:rPr>
        <w:t xml:space="preserve"> (IPM)</w:t>
      </w:r>
      <w:r w:rsidR="001E2B5C" w:rsidRPr="00F27DB6">
        <w:rPr>
          <w:rFonts w:ascii="Adobe Caslon Pro" w:hAnsi="Adobe Caslon Pro"/>
          <w:sz w:val="24"/>
          <w:szCs w:val="24"/>
          <w:rPrChange w:id="541" w:author="Fife, Austin (afife@uidaho.edu)" w:date="2018-04-26T19:30:00Z">
            <w:rPr>
              <w:rFonts w:ascii="Times New Roman" w:hAnsi="Times New Roman"/>
              <w:sz w:val="24"/>
              <w:szCs w:val="24"/>
            </w:rPr>
          </w:rPrChange>
        </w:rPr>
        <w:t xml:space="preserve"> (Kogan 1988</w:t>
      </w:r>
      <w:r w:rsidR="00B5278D" w:rsidRPr="00F27DB6">
        <w:rPr>
          <w:rFonts w:ascii="Adobe Caslon Pro" w:hAnsi="Adobe Caslon Pro"/>
          <w:sz w:val="24"/>
          <w:szCs w:val="24"/>
          <w:rPrChange w:id="542" w:author="Fife, Austin (afife@uidaho.edu)" w:date="2018-04-26T19:30:00Z">
            <w:rPr>
              <w:rFonts w:ascii="Times New Roman" w:hAnsi="Times New Roman"/>
              <w:sz w:val="24"/>
              <w:szCs w:val="24"/>
            </w:rPr>
          </w:rPrChange>
        </w:rPr>
        <w:t xml:space="preserve">, </w:t>
      </w:r>
      <w:proofErr w:type="spellStart"/>
      <w:r w:rsidR="00B5278D" w:rsidRPr="00F27DB6">
        <w:rPr>
          <w:rFonts w:ascii="Adobe Caslon Pro" w:hAnsi="Adobe Caslon Pro"/>
          <w:sz w:val="24"/>
          <w:szCs w:val="24"/>
          <w:rPrChange w:id="543" w:author="Fife, Austin (afife@uidaho.edu)" w:date="2018-04-26T19:30:00Z">
            <w:rPr>
              <w:rFonts w:ascii="Times New Roman" w:hAnsi="Times New Roman"/>
              <w:sz w:val="24"/>
              <w:szCs w:val="24"/>
            </w:rPr>
          </w:rPrChange>
        </w:rPr>
        <w:t>Munyanzea</w:t>
      </w:r>
      <w:proofErr w:type="spellEnd"/>
      <w:r w:rsidR="00B5278D" w:rsidRPr="00F27DB6">
        <w:rPr>
          <w:rFonts w:ascii="Adobe Caslon Pro" w:hAnsi="Adobe Caslon Pro"/>
          <w:sz w:val="24"/>
          <w:szCs w:val="24"/>
          <w:rPrChange w:id="544" w:author="Fife, Austin (afife@uidaho.edu)" w:date="2018-04-26T19:30:00Z">
            <w:rPr>
              <w:rFonts w:ascii="Times New Roman" w:hAnsi="Times New Roman"/>
              <w:sz w:val="24"/>
              <w:szCs w:val="24"/>
            </w:rPr>
          </w:rPrChange>
        </w:rPr>
        <w:t xml:space="preserve"> 2012</w:t>
      </w:r>
      <w:r w:rsidR="001E2B5C" w:rsidRPr="00F27DB6">
        <w:rPr>
          <w:rFonts w:ascii="Adobe Caslon Pro" w:hAnsi="Adobe Caslon Pro"/>
          <w:sz w:val="24"/>
          <w:szCs w:val="24"/>
          <w:rPrChange w:id="545" w:author="Fife, Austin (afife@uidaho.edu)" w:date="2018-04-26T19:30:00Z">
            <w:rPr>
              <w:rFonts w:ascii="Times New Roman" w:hAnsi="Times New Roman"/>
              <w:sz w:val="24"/>
              <w:szCs w:val="24"/>
            </w:rPr>
          </w:rPrChange>
        </w:rPr>
        <w:t>)</w:t>
      </w:r>
      <w:r w:rsidR="00CE663D" w:rsidRPr="00F27DB6">
        <w:rPr>
          <w:rFonts w:ascii="Adobe Caslon Pro" w:hAnsi="Adobe Caslon Pro"/>
          <w:sz w:val="24"/>
          <w:szCs w:val="24"/>
          <w:rPrChange w:id="546" w:author="Fife, Austin (afife@uidaho.edu)" w:date="2018-04-26T19:30:00Z">
            <w:rPr>
              <w:rFonts w:ascii="Times New Roman" w:hAnsi="Times New Roman"/>
              <w:sz w:val="24"/>
              <w:szCs w:val="24"/>
            </w:rPr>
          </w:rPrChange>
        </w:rPr>
        <w:t>.</w:t>
      </w:r>
      <w:r w:rsidR="007864C2" w:rsidRPr="00F27DB6">
        <w:rPr>
          <w:rFonts w:ascii="Adobe Caslon Pro" w:hAnsi="Adobe Caslon Pro"/>
          <w:sz w:val="24"/>
          <w:szCs w:val="24"/>
          <w:rPrChange w:id="547" w:author="Fife, Austin (afife@uidaho.edu)" w:date="2018-04-26T19:30:00Z">
            <w:rPr>
              <w:rFonts w:ascii="Times New Roman" w:hAnsi="Times New Roman"/>
              <w:sz w:val="24"/>
              <w:szCs w:val="24"/>
            </w:rPr>
          </w:rPrChange>
        </w:rPr>
        <w:t xml:space="preserve"> Resistance may be based on interactions with either the vector or the </w:t>
      </w:r>
      <w:r w:rsidR="009446E9" w:rsidRPr="00F27DB6">
        <w:rPr>
          <w:rFonts w:ascii="Adobe Caslon Pro" w:hAnsi="Adobe Caslon Pro"/>
          <w:sz w:val="24"/>
          <w:szCs w:val="24"/>
          <w:rPrChange w:id="548" w:author="Fife, Austin (afife@uidaho.edu)" w:date="2018-04-26T19:30:00Z">
            <w:rPr>
              <w:rFonts w:ascii="Times New Roman" w:hAnsi="Times New Roman"/>
              <w:sz w:val="24"/>
              <w:szCs w:val="24"/>
            </w:rPr>
          </w:rPrChange>
        </w:rPr>
        <w:t>pathogen</w:t>
      </w:r>
      <w:r w:rsidR="007864C2" w:rsidRPr="00F27DB6">
        <w:rPr>
          <w:rFonts w:ascii="Adobe Caslon Pro" w:hAnsi="Adobe Caslon Pro"/>
          <w:sz w:val="24"/>
          <w:szCs w:val="24"/>
          <w:rPrChange w:id="549" w:author="Fife, Austin (afife@uidaho.edu)" w:date="2018-04-26T19:30:00Z">
            <w:rPr>
              <w:rFonts w:ascii="Times New Roman" w:hAnsi="Times New Roman"/>
              <w:sz w:val="24"/>
              <w:szCs w:val="24"/>
            </w:rPr>
          </w:rPrChange>
        </w:rPr>
        <w:t xml:space="preserve"> itself (</w:t>
      </w:r>
      <w:proofErr w:type="spellStart"/>
      <w:r w:rsidR="007864C2" w:rsidRPr="00F27DB6">
        <w:rPr>
          <w:rFonts w:ascii="Adobe Caslon Pro" w:hAnsi="Adobe Caslon Pro"/>
          <w:sz w:val="24"/>
          <w:szCs w:val="24"/>
          <w:rPrChange w:id="550" w:author="Fife, Austin (afife@uidaho.edu)" w:date="2018-04-26T19:30:00Z">
            <w:rPr>
              <w:rFonts w:ascii="Times New Roman" w:hAnsi="Times New Roman"/>
              <w:sz w:val="24"/>
              <w:szCs w:val="24"/>
            </w:rPr>
          </w:rPrChange>
        </w:rPr>
        <w:t>Kaloshian</w:t>
      </w:r>
      <w:proofErr w:type="spellEnd"/>
      <w:r w:rsidR="007864C2" w:rsidRPr="00F27DB6">
        <w:rPr>
          <w:rFonts w:ascii="Adobe Caslon Pro" w:hAnsi="Adobe Caslon Pro"/>
          <w:sz w:val="24"/>
          <w:szCs w:val="24"/>
          <w:rPrChange w:id="551" w:author="Fife, Austin (afife@uidaho.edu)" w:date="2018-04-26T19:30:00Z">
            <w:rPr>
              <w:rFonts w:ascii="Times New Roman" w:hAnsi="Times New Roman"/>
              <w:sz w:val="24"/>
              <w:szCs w:val="24"/>
            </w:rPr>
          </w:rPrChange>
        </w:rPr>
        <w:t xml:space="preserve"> 2004). </w:t>
      </w:r>
      <w:commentRangeStart w:id="552"/>
      <w:r w:rsidR="007864C2" w:rsidRPr="00F27DB6">
        <w:rPr>
          <w:rFonts w:ascii="Adobe Caslon Pro" w:hAnsi="Adobe Caslon Pro"/>
          <w:sz w:val="24"/>
          <w:szCs w:val="24"/>
          <w:rPrChange w:id="553" w:author="Fife, Austin (afife@uidaho.edu)" w:date="2018-04-26T19:30:00Z">
            <w:rPr>
              <w:rFonts w:ascii="Times New Roman" w:hAnsi="Times New Roman"/>
              <w:sz w:val="24"/>
              <w:szCs w:val="24"/>
            </w:rPr>
          </w:rPrChange>
        </w:rPr>
        <w:t>Plant</w:t>
      </w:r>
      <w:commentRangeEnd w:id="552"/>
      <w:r w:rsidR="002423CD" w:rsidRPr="00F27DB6">
        <w:rPr>
          <w:rStyle w:val="CommentReference"/>
          <w:rFonts w:ascii="Adobe Caslon Pro" w:hAnsi="Adobe Caslon Pro"/>
          <w:rPrChange w:id="554" w:author="Fife, Austin (afife@uidaho.edu)" w:date="2018-04-26T19:30:00Z">
            <w:rPr>
              <w:rStyle w:val="CommentReference"/>
            </w:rPr>
          </w:rPrChange>
        </w:rPr>
        <w:commentReference w:id="552"/>
      </w:r>
      <w:r w:rsidR="007864C2" w:rsidRPr="00F27DB6">
        <w:rPr>
          <w:rFonts w:ascii="Adobe Caslon Pro" w:hAnsi="Adobe Caslon Pro"/>
          <w:sz w:val="24"/>
          <w:szCs w:val="24"/>
          <w:rPrChange w:id="555" w:author="Fife, Austin (afife@uidaho.edu)" w:date="2018-04-26T19:30:00Z">
            <w:rPr>
              <w:rFonts w:ascii="Times New Roman" w:hAnsi="Times New Roman"/>
              <w:sz w:val="24"/>
              <w:szCs w:val="24"/>
            </w:rPr>
          </w:rPrChange>
        </w:rPr>
        <w:t xml:space="preserve"> resistance is</w:t>
      </w:r>
      <w:r w:rsidR="00631070" w:rsidRPr="00F27DB6">
        <w:rPr>
          <w:rFonts w:ascii="Adobe Caslon Pro" w:hAnsi="Adobe Caslon Pro"/>
          <w:sz w:val="24"/>
          <w:szCs w:val="24"/>
          <w:rPrChange w:id="556" w:author="Fife, Austin (afife@uidaho.edu)" w:date="2018-04-26T19:30:00Z">
            <w:rPr>
              <w:rFonts w:ascii="Times New Roman" w:hAnsi="Times New Roman"/>
              <w:sz w:val="24"/>
              <w:szCs w:val="24"/>
            </w:rPr>
          </w:rPrChange>
        </w:rPr>
        <w:t xml:space="preserve"> traditionally divided into three </w:t>
      </w:r>
      <w:r w:rsidR="007864C2" w:rsidRPr="00F27DB6">
        <w:rPr>
          <w:rFonts w:ascii="Adobe Caslon Pro" w:hAnsi="Adobe Caslon Pro"/>
          <w:sz w:val="24"/>
          <w:szCs w:val="24"/>
          <w:rPrChange w:id="557" w:author="Fife, Austin (afife@uidaho.edu)" w:date="2018-04-26T19:30:00Z">
            <w:rPr>
              <w:rFonts w:ascii="Times New Roman" w:hAnsi="Times New Roman"/>
              <w:sz w:val="24"/>
              <w:szCs w:val="24"/>
            </w:rPr>
          </w:rPrChange>
        </w:rPr>
        <w:t>categories</w:t>
      </w:r>
      <w:r w:rsidR="00631070" w:rsidRPr="00F27DB6">
        <w:rPr>
          <w:rFonts w:ascii="Adobe Caslon Pro" w:hAnsi="Adobe Caslon Pro"/>
          <w:sz w:val="24"/>
          <w:szCs w:val="24"/>
          <w:rPrChange w:id="558" w:author="Fife, Austin (afife@uidaho.edu)" w:date="2018-04-26T19:30:00Z">
            <w:rPr>
              <w:rFonts w:ascii="Times New Roman" w:hAnsi="Times New Roman"/>
              <w:sz w:val="24"/>
              <w:szCs w:val="24"/>
            </w:rPr>
          </w:rPrChange>
        </w:rPr>
        <w:t xml:space="preserve">: antibiosis, antixenosis and tolerance </w:t>
      </w:r>
      <w:r w:rsidR="00983A99" w:rsidRPr="00F27DB6">
        <w:rPr>
          <w:rFonts w:ascii="Adobe Caslon Pro" w:hAnsi="Adobe Caslon Pro"/>
          <w:sz w:val="24"/>
          <w:szCs w:val="24"/>
          <w:rPrChange w:id="559" w:author="Fife, Austin (afife@uidaho.edu)" w:date="2018-04-26T19:30:00Z">
            <w:rPr>
              <w:rFonts w:ascii="Times New Roman" w:hAnsi="Times New Roman"/>
              <w:sz w:val="24"/>
              <w:szCs w:val="24"/>
            </w:rPr>
          </w:rPrChange>
        </w:rPr>
        <w:t xml:space="preserve">(Kogan and </w:t>
      </w:r>
      <w:proofErr w:type="spellStart"/>
      <w:r w:rsidR="00983A99" w:rsidRPr="00F27DB6">
        <w:rPr>
          <w:rFonts w:ascii="Adobe Caslon Pro" w:hAnsi="Adobe Caslon Pro"/>
          <w:sz w:val="24"/>
          <w:szCs w:val="24"/>
          <w:rPrChange w:id="560" w:author="Fife, Austin (afife@uidaho.edu)" w:date="2018-04-26T19:30:00Z">
            <w:rPr>
              <w:rFonts w:ascii="Times New Roman" w:hAnsi="Times New Roman"/>
              <w:sz w:val="24"/>
              <w:szCs w:val="24"/>
            </w:rPr>
          </w:rPrChange>
        </w:rPr>
        <w:t>Ortman</w:t>
      </w:r>
      <w:proofErr w:type="spellEnd"/>
      <w:r w:rsidR="00983A99" w:rsidRPr="00F27DB6">
        <w:rPr>
          <w:rFonts w:ascii="Adobe Caslon Pro" w:hAnsi="Adobe Caslon Pro"/>
          <w:sz w:val="24"/>
          <w:szCs w:val="24"/>
          <w:rPrChange w:id="561" w:author="Fife, Austin (afife@uidaho.edu)" w:date="2018-04-26T19:30:00Z">
            <w:rPr>
              <w:rFonts w:ascii="Times New Roman" w:hAnsi="Times New Roman"/>
              <w:sz w:val="24"/>
              <w:szCs w:val="24"/>
            </w:rPr>
          </w:rPrChange>
        </w:rPr>
        <w:t xml:space="preserve"> 1978, Painter 1951). </w:t>
      </w:r>
      <w:r w:rsidR="00631070" w:rsidRPr="00F27DB6">
        <w:rPr>
          <w:rFonts w:ascii="Adobe Caslon Pro" w:hAnsi="Adobe Caslon Pro"/>
          <w:sz w:val="24"/>
          <w:szCs w:val="24"/>
          <w:rPrChange w:id="562" w:author="Fife, Austin (afife@uidaho.edu)" w:date="2018-04-26T19:30:00Z">
            <w:rPr>
              <w:rFonts w:ascii="Times New Roman" w:hAnsi="Times New Roman"/>
              <w:sz w:val="24"/>
              <w:szCs w:val="24"/>
            </w:rPr>
          </w:rPrChange>
        </w:rPr>
        <w:t>Antibiosis is when feeding on the plant causes</w:t>
      </w:r>
      <w:r w:rsidR="006254F4" w:rsidRPr="00F27DB6">
        <w:rPr>
          <w:rFonts w:ascii="Adobe Caslon Pro" w:hAnsi="Adobe Caslon Pro"/>
          <w:sz w:val="24"/>
          <w:szCs w:val="24"/>
          <w:rPrChange w:id="563" w:author="Fife, Austin (afife@uidaho.edu)" w:date="2018-04-26T19:30:00Z">
            <w:rPr>
              <w:rFonts w:ascii="Times New Roman" w:hAnsi="Times New Roman"/>
              <w:sz w:val="24"/>
              <w:szCs w:val="24"/>
            </w:rPr>
          </w:rPrChange>
        </w:rPr>
        <w:t xml:space="preserve"> biological</w:t>
      </w:r>
      <w:r w:rsidR="00631070" w:rsidRPr="00F27DB6">
        <w:rPr>
          <w:rFonts w:ascii="Adobe Caslon Pro" w:hAnsi="Adobe Caslon Pro"/>
          <w:sz w:val="24"/>
          <w:szCs w:val="24"/>
          <w:rPrChange w:id="564" w:author="Fife, Austin (afife@uidaho.edu)" w:date="2018-04-26T19:30:00Z">
            <w:rPr>
              <w:rFonts w:ascii="Times New Roman" w:hAnsi="Times New Roman"/>
              <w:sz w:val="24"/>
              <w:szCs w:val="24"/>
            </w:rPr>
          </w:rPrChange>
        </w:rPr>
        <w:t xml:space="preserve"> </w:t>
      </w:r>
      <w:r w:rsidR="006254F4" w:rsidRPr="00F27DB6">
        <w:rPr>
          <w:rFonts w:ascii="Adobe Caslon Pro" w:hAnsi="Adobe Caslon Pro"/>
          <w:sz w:val="24"/>
          <w:szCs w:val="24"/>
          <w:rPrChange w:id="565" w:author="Fife, Austin (afife@uidaho.edu)" w:date="2018-04-26T19:30:00Z">
            <w:rPr>
              <w:rFonts w:ascii="Times New Roman" w:hAnsi="Times New Roman"/>
              <w:sz w:val="24"/>
              <w:szCs w:val="24"/>
            </w:rPr>
          </w:rPrChange>
        </w:rPr>
        <w:t xml:space="preserve">harm to the </w:t>
      </w:r>
      <w:r w:rsidR="00631070" w:rsidRPr="00F27DB6">
        <w:rPr>
          <w:rFonts w:ascii="Adobe Caslon Pro" w:hAnsi="Adobe Caslon Pro"/>
          <w:sz w:val="24"/>
          <w:szCs w:val="24"/>
          <w:rPrChange w:id="566" w:author="Fife, Austin (afife@uidaho.edu)" w:date="2018-04-26T19:30:00Z">
            <w:rPr>
              <w:rFonts w:ascii="Times New Roman" w:hAnsi="Times New Roman"/>
              <w:sz w:val="24"/>
              <w:szCs w:val="24"/>
            </w:rPr>
          </w:rPrChange>
        </w:rPr>
        <w:t>insect</w:t>
      </w:r>
      <w:r w:rsidR="006254F4" w:rsidRPr="00F27DB6">
        <w:rPr>
          <w:rFonts w:ascii="Adobe Caslon Pro" w:hAnsi="Adobe Caslon Pro"/>
          <w:sz w:val="24"/>
          <w:szCs w:val="24"/>
          <w:rPrChange w:id="567" w:author="Fife, Austin (afife@uidaho.edu)" w:date="2018-04-26T19:30:00Z">
            <w:rPr>
              <w:rFonts w:ascii="Times New Roman" w:hAnsi="Times New Roman"/>
              <w:sz w:val="24"/>
              <w:szCs w:val="24"/>
            </w:rPr>
          </w:rPrChange>
        </w:rPr>
        <w:t xml:space="preserve"> in some manner</w:t>
      </w:r>
      <w:r w:rsidR="00631070" w:rsidRPr="00F27DB6">
        <w:rPr>
          <w:rFonts w:ascii="Adobe Caslon Pro" w:hAnsi="Adobe Caslon Pro"/>
          <w:sz w:val="24"/>
          <w:szCs w:val="24"/>
          <w:rPrChange w:id="568" w:author="Fife, Austin (afife@uidaho.edu)" w:date="2018-04-26T19:30:00Z">
            <w:rPr>
              <w:rFonts w:ascii="Times New Roman" w:hAnsi="Times New Roman"/>
              <w:sz w:val="24"/>
              <w:szCs w:val="24"/>
            </w:rPr>
          </w:rPrChange>
        </w:rPr>
        <w:t>. Antixenosis is when a plant is rejected by an insect</w:t>
      </w:r>
      <w:r w:rsidR="006254F4" w:rsidRPr="00F27DB6">
        <w:rPr>
          <w:rFonts w:ascii="Adobe Caslon Pro" w:hAnsi="Adobe Caslon Pro"/>
          <w:sz w:val="24"/>
          <w:szCs w:val="24"/>
          <w:rPrChange w:id="569" w:author="Fife, Austin (afife@uidaho.edu)" w:date="2018-04-26T19:30:00Z">
            <w:rPr>
              <w:rFonts w:ascii="Times New Roman" w:hAnsi="Times New Roman"/>
              <w:sz w:val="24"/>
              <w:szCs w:val="24"/>
            </w:rPr>
          </w:rPrChange>
        </w:rPr>
        <w:t xml:space="preserve"> for a different, preferable host.</w:t>
      </w:r>
      <w:r w:rsidR="00631070" w:rsidRPr="00F27DB6">
        <w:rPr>
          <w:rFonts w:ascii="Adobe Caslon Pro" w:hAnsi="Adobe Caslon Pro"/>
          <w:sz w:val="24"/>
          <w:szCs w:val="24"/>
          <w:rPrChange w:id="570" w:author="Fife, Austin (afife@uidaho.edu)" w:date="2018-04-26T19:30:00Z">
            <w:rPr>
              <w:rFonts w:ascii="Times New Roman" w:hAnsi="Times New Roman"/>
              <w:sz w:val="24"/>
              <w:szCs w:val="24"/>
            </w:rPr>
          </w:rPrChange>
        </w:rPr>
        <w:t xml:space="preserve"> Tolerance is when a plant </w:t>
      </w:r>
      <w:r w:rsidR="005E1142" w:rsidRPr="00F27DB6">
        <w:rPr>
          <w:rFonts w:ascii="Adobe Caslon Pro" w:hAnsi="Adobe Caslon Pro"/>
          <w:sz w:val="24"/>
          <w:szCs w:val="24"/>
          <w:rPrChange w:id="571" w:author="Fife, Austin (afife@uidaho.edu)" w:date="2018-04-26T19:30:00Z">
            <w:rPr>
              <w:rFonts w:ascii="Times New Roman" w:hAnsi="Times New Roman"/>
              <w:sz w:val="24"/>
              <w:szCs w:val="24"/>
            </w:rPr>
          </w:rPrChange>
        </w:rPr>
        <w:t>resists</w:t>
      </w:r>
      <w:r w:rsidR="00631070" w:rsidRPr="00F27DB6">
        <w:rPr>
          <w:rFonts w:ascii="Adobe Caslon Pro" w:hAnsi="Adobe Caslon Pro"/>
          <w:sz w:val="24"/>
          <w:szCs w:val="24"/>
          <w:rPrChange w:id="572" w:author="Fife, Austin (afife@uidaho.edu)" w:date="2018-04-26T19:30:00Z">
            <w:rPr>
              <w:rFonts w:ascii="Times New Roman" w:hAnsi="Times New Roman"/>
              <w:sz w:val="24"/>
              <w:szCs w:val="24"/>
            </w:rPr>
          </w:rPrChange>
        </w:rPr>
        <w:t xml:space="preserve"> or compensate</w:t>
      </w:r>
      <w:r w:rsidR="005E1142" w:rsidRPr="00F27DB6">
        <w:rPr>
          <w:rFonts w:ascii="Adobe Caslon Pro" w:hAnsi="Adobe Caslon Pro"/>
          <w:sz w:val="24"/>
          <w:szCs w:val="24"/>
          <w:rPrChange w:id="573" w:author="Fife, Austin (afife@uidaho.edu)" w:date="2018-04-26T19:30:00Z">
            <w:rPr>
              <w:rFonts w:ascii="Times New Roman" w:hAnsi="Times New Roman"/>
              <w:sz w:val="24"/>
              <w:szCs w:val="24"/>
            </w:rPr>
          </w:rPrChange>
        </w:rPr>
        <w:t>s</w:t>
      </w:r>
      <w:r w:rsidR="00631070" w:rsidRPr="00F27DB6">
        <w:rPr>
          <w:rFonts w:ascii="Adobe Caslon Pro" w:hAnsi="Adobe Caslon Pro"/>
          <w:sz w:val="24"/>
          <w:szCs w:val="24"/>
          <w:rPrChange w:id="574" w:author="Fife, Austin (afife@uidaho.edu)" w:date="2018-04-26T19:30:00Z">
            <w:rPr>
              <w:rFonts w:ascii="Times New Roman" w:hAnsi="Times New Roman"/>
              <w:sz w:val="24"/>
              <w:szCs w:val="24"/>
            </w:rPr>
          </w:rPrChange>
        </w:rPr>
        <w:t xml:space="preserve"> for herbivory</w:t>
      </w:r>
      <w:r w:rsidR="006A4121" w:rsidRPr="00F27DB6">
        <w:rPr>
          <w:rFonts w:ascii="Adobe Caslon Pro" w:hAnsi="Adobe Caslon Pro"/>
          <w:sz w:val="24"/>
          <w:szCs w:val="24"/>
          <w:rPrChange w:id="575" w:author="Fife, Austin (afife@uidaho.edu)" w:date="2018-04-26T19:30:00Z">
            <w:rPr>
              <w:rFonts w:ascii="Times New Roman" w:hAnsi="Times New Roman"/>
              <w:sz w:val="24"/>
              <w:szCs w:val="24"/>
            </w:rPr>
          </w:rPrChange>
        </w:rPr>
        <w:t>, reducing damage to itself without harming the insect</w:t>
      </w:r>
      <w:r w:rsidR="00146874" w:rsidRPr="00F27DB6">
        <w:rPr>
          <w:rFonts w:ascii="Adobe Caslon Pro" w:hAnsi="Adobe Caslon Pro"/>
          <w:rPrChange w:id="576" w:author="Fife, Austin (afife@uidaho.edu)" w:date="2018-04-26T19:30:00Z">
            <w:rPr/>
          </w:rPrChange>
        </w:rPr>
        <w:t xml:space="preserve"> (</w:t>
      </w:r>
      <w:r w:rsidR="00146874" w:rsidRPr="00F27DB6">
        <w:rPr>
          <w:rFonts w:ascii="Adobe Caslon Pro" w:hAnsi="Adobe Caslon Pro"/>
          <w:sz w:val="24"/>
          <w:szCs w:val="24"/>
          <w:rPrChange w:id="577" w:author="Fife, Austin (afife@uidaho.edu)" w:date="2018-04-26T19:30:00Z">
            <w:rPr>
              <w:rFonts w:ascii="Times New Roman" w:hAnsi="Times New Roman"/>
              <w:sz w:val="24"/>
              <w:szCs w:val="24"/>
            </w:rPr>
          </w:rPrChange>
        </w:rPr>
        <w:t>Mitchell et al. 2016).</w:t>
      </w:r>
    </w:p>
    <w:p w14:paraId="089D8BBD" w14:textId="77777777" w:rsidR="00B5278D" w:rsidRPr="00F27DB6" w:rsidRDefault="00B5278D" w:rsidP="00703458">
      <w:pPr>
        <w:widowControl w:val="0"/>
        <w:autoSpaceDE w:val="0"/>
        <w:autoSpaceDN w:val="0"/>
        <w:adjustRightInd w:val="0"/>
        <w:spacing w:after="0" w:line="240" w:lineRule="auto"/>
        <w:rPr>
          <w:rFonts w:ascii="Adobe Caslon Pro" w:hAnsi="Adobe Caslon Pro"/>
          <w:sz w:val="24"/>
          <w:szCs w:val="24"/>
          <w:rPrChange w:id="578" w:author="Fife, Austin (afife@uidaho.edu)" w:date="2018-04-26T19:30:00Z">
            <w:rPr>
              <w:rFonts w:ascii="Times New Roman" w:hAnsi="Times New Roman"/>
              <w:sz w:val="24"/>
              <w:szCs w:val="24"/>
            </w:rPr>
          </w:rPrChange>
        </w:rPr>
      </w:pPr>
    </w:p>
    <w:p w14:paraId="1F0687B0" w14:textId="77777777" w:rsidR="00A52299" w:rsidRPr="00F27DB6" w:rsidRDefault="007E43A5" w:rsidP="00703458">
      <w:pPr>
        <w:widowControl w:val="0"/>
        <w:autoSpaceDE w:val="0"/>
        <w:autoSpaceDN w:val="0"/>
        <w:adjustRightInd w:val="0"/>
        <w:spacing w:after="0" w:line="240" w:lineRule="auto"/>
        <w:rPr>
          <w:rFonts w:ascii="Adobe Caslon Pro" w:hAnsi="Adobe Caslon Pro"/>
          <w:sz w:val="24"/>
          <w:szCs w:val="24"/>
          <w:rPrChange w:id="579" w:author="Fife, Austin (afife@uidaho.edu)" w:date="2018-04-26T19:30:00Z">
            <w:rPr>
              <w:rFonts w:ascii="Times New Roman" w:hAnsi="Times New Roman"/>
              <w:sz w:val="24"/>
              <w:szCs w:val="24"/>
            </w:rPr>
          </w:rPrChange>
        </w:rPr>
      </w:pPr>
      <w:r w:rsidRPr="00F27DB6">
        <w:rPr>
          <w:rFonts w:ascii="Adobe Caslon Pro" w:hAnsi="Adobe Caslon Pro"/>
          <w:sz w:val="24"/>
          <w:szCs w:val="24"/>
          <w:rPrChange w:id="580" w:author="Fife, Austin (afife@uidaho.edu)" w:date="2018-04-26T19:30:00Z">
            <w:rPr>
              <w:rFonts w:ascii="Times New Roman" w:hAnsi="Times New Roman"/>
              <w:sz w:val="24"/>
              <w:szCs w:val="24"/>
            </w:rPr>
          </w:rPrChange>
        </w:rPr>
        <w:t xml:space="preserve">Wild potatoes, such as </w:t>
      </w:r>
      <w:commentRangeStart w:id="581"/>
      <w:r w:rsidRPr="00F27DB6">
        <w:rPr>
          <w:rFonts w:ascii="Adobe Caslon Pro" w:hAnsi="Adobe Caslon Pro"/>
          <w:i/>
          <w:sz w:val="24"/>
          <w:szCs w:val="24"/>
          <w:rPrChange w:id="582" w:author="Fife, Austin (afife@uidaho.edu)" w:date="2018-04-26T19:30:00Z">
            <w:rPr>
              <w:rFonts w:ascii="Times New Roman" w:hAnsi="Times New Roman"/>
              <w:i/>
              <w:sz w:val="24"/>
              <w:szCs w:val="24"/>
            </w:rPr>
          </w:rPrChange>
        </w:rPr>
        <w:t xml:space="preserve">Solanum </w:t>
      </w:r>
      <w:proofErr w:type="spellStart"/>
      <w:r w:rsidRPr="00F27DB6">
        <w:rPr>
          <w:rFonts w:ascii="Adobe Caslon Pro" w:hAnsi="Adobe Caslon Pro"/>
          <w:i/>
          <w:sz w:val="24"/>
          <w:szCs w:val="24"/>
          <w:rPrChange w:id="583" w:author="Fife, Austin (afife@uidaho.edu)" w:date="2018-04-26T19:30:00Z">
            <w:rPr>
              <w:rFonts w:ascii="Times New Roman" w:hAnsi="Times New Roman"/>
              <w:i/>
              <w:sz w:val="24"/>
              <w:szCs w:val="24"/>
            </w:rPr>
          </w:rPrChange>
        </w:rPr>
        <w:t>chacoense</w:t>
      </w:r>
      <w:proofErr w:type="spellEnd"/>
      <w:r w:rsidRPr="00F27DB6">
        <w:rPr>
          <w:rFonts w:ascii="Adobe Caslon Pro" w:hAnsi="Adobe Caslon Pro"/>
          <w:sz w:val="24"/>
          <w:szCs w:val="24"/>
          <w:rPrChange w:id="584" w:author="Fife, Austin (afife@uidaho.edu)" w:date="2018-04-26T19:30:00Z">
            <w:rPr>
              <w:rFonts w:ascii="Times New Roman" w:hAnsi="Times New Roman"/>
              <w:sz w:val="24"/>
              <w:szCs w:val="24"/>
            </w:rPr>
          </w:rPrChange>
        </w:rPr>
        <w:t xml:space="preserve"> </w:t>
      </w:r>
      <w:commentRangeEnd w:id="581"/>
      <w:r w:rsidR="003D0834" w:rsidRPr="00F27DB6">
        <w:rPr>
          <w:rStyle w:val="CommentReference"/>
          <w:rFonts w:ascii="Adobe Caslon Pro" w:hAnsi="Adobe Caslon Pro"/>
          <w:rPrChange w:id="585" w:author="Fife, Austin (afife@uidaho.edu)" w:date="2018-04-26T19:30:00Z">
            <w:rPr>
              <w:rStyle w:val="CommentReference"/>
            </w:rPr>
          </w:rPrChange>
        </w:rPr>
        <w:commentReference w:id="581"/>
      </w:r>
      <w:r w:rsidRPr="00F27DB6">
        <w:rPr>
          <w:rFonts w:ascii="Adobe Caslon Pro" w:hAnsi="Adobe Caslon Pro"/>
          <w:sz w:val="24"/>
          <w:szCs w:val="24"/>
          <w:rPrChange w:id="586" w:author="Fife, Austin (afife@uidaho.edu)" w:date="2018-04-26T19:30:00Z">
            <w:rPr>
              <w:rFonts w:ascii="Times New Roman" w:hAnsi="Times New Roman"/>
              <w:sz w:val="24"/>
              <w:szCs w:val="24"/>
            </w:rPr>
          </w:rPrChange>
        </w:rPr>
        <w:t>L.</w:t>
      </w:r>
      <w:r w:rsidR="00290914" w:rsidRPr="00F27DB6">
        <w:rPr>
          <w:rFonts w:ascii="Adobe Caslon Pro" w:hAnsi="Adobe Caslon Pro"/>
          <w:sz w:val="24"/>
          <w:szCs w:val="24"/>
          <w:rPrChange w:id="587" w:author="Fife, Austin (afife@uidaho.edu)" w:date="2018-04-26T19:30:00Z">
            <w:rPr>
              <w:rFonts w:ascii="Times New Roman" w:hAnsi="Times New Roman"/>
              <w:sz w:val="24"/>
              <w:szCs w:val="24"/>
            </w:rPr>
          </w:rPrChange>
        </w:rPr>
        <w:t>,</w:t>
      </w:r>
      <w:r w:rsidRPr="00F27DB6">
        <w:rPr>
          <w:rFonts w:ascii="Adobe Caslon Pro" w:hAnsi="Adobe Caslon Pro"/>
          <w:sz w:val="24"/>
          <w:szCs w:val="24"/>
          <w:rPrChange w:id="588" w:author="Fife, Austin (afife@uidaho.edu)" w:date="2018-04-26T19:30:00Z">
            <w:rPr>
              <w:rFonts w:ascii="Times New Roman" w:hAnsi="Times New Roman"/>
              <w:sz w:val="24"/>
              <w:szCs w:val="24"/>
            </w:rPr>
          </w:rPrChange>
        </w:rPr>
        <w:t xml:space="preserve"> have </w:t>
      </w:r>
      <w:r w:rsidR="001B4FAC" w:rsidRPr="00F27DB6">
        <w:rPr>
          <w:rFonts w:ascii="Adobe Caslon Pro" w:hAnsi="Adobe Caslon Pro"/>
          <w:sz w:val="24"/>
          <w:szCs w:val="24"/>
          <w:rPrChange w:id="589" w:author="Fife, Austin (afife@uidaho.edu)" w:date="2018-04-26T19:30:00Z">
            <w:rPr>
              <w:rFonts w:ascii="Times New Roman" w:hAnsi="Times New Roman"/>
              <w:sz w:val="24"/>
              <w:szCs w:val="24"/>
            </w:rPr>
          </w:rPrChange>
        </w:rPr>
        <w:t xml:space="preserve">genes </w:t>
      </w:r>
      <w:r w:rsidR="009446E9" w:rsidRPr="00F27DB6">
        <w:rPr>
          <w:rFonts w:ascii="Adobe Caslon Pro" w:hAnsi="Adobe Caslon Pro"/>
          <w:sz w:val="24"/>
          <w:szCs w:val="24"/>
          <w:rPrChange w:id="590" w:author="Fife, Austin (afife@uidaho.edu)" w:date="2018-04-26T19:30:00Z">
            <w:rPr>
              <w:rFonts w:ascii="Times New Roman" w:hAnsi="Times New Roman"/>
              <w:sz w:val="24"/>
              <w:szCs w:val="24"/>
            </w:rPr>
          </w:rPrChange>
        </w:rPr>
        <w:t>that</w:t>
      </w:r>
      <w:r w:rsidR="006706CB" w:rsidRPr="00F27DB6">
        <w:rPr>
          <w:rFonts w:ascii="Adobe Caslon Pro" w:hAnsi="Adobe Caslon Pro"/>
          <w:sz w:val="24"/>
          <w:szCs w:val="24"/>
          <w:rPrChange w:id="591" w:author="Fife, Austin (afife@uidaho.edu)" w:date="2018-04-26T19:30:00Z">
            <w:rPr>
              <w:rFonts w:ascii="Times New Roman" w:hAnsi="Times New Roman"/>
              <w:sz w:val="24"/>
              <w:szCs w:val="24"/>
            </w:rPr>
          </w:rPrChange>
        </w:rPr>
        <w:t xml:space="preserve"> confer</w:t>
      </w:r>
      <w:r w:rsidR="001B4FAC" w:rsidRPr="00F27DB6">
        <w:rPr>
          <w:rFonts w:ascii="Adobe Caslon Pro" w:hAnsi="Adobe Caslon Pro"/>
          <w:sz w:val="24"/>
          <w:szCs w:val="24"/>
          <w:rPrChange w:id="592" w:author="Fife, Austin (afife@uidaho.edu)" w:date="2018-04-26T19:30:00Z">
            <w:rPr>
              <w:rFonts w:ascii="Times New Roman" w:hAnsi="Times New Roman"/>
              <w:sz w:val="24"/>
              <w:szCs w:val="24"/>
            </w:rPr>
          </w:rPrChange>
        </w:rPr>
        <w:t xml:space="preserve"> </w:t>
      </w:r>
      <w:r w:rsidRPr="00F27DB6">
        <w:rPr>
          <w:rFonts w:ascii="Adobe Caslon Pro" w:hAnsi="Adobe Caslon Pro"/>
          <w:sz w:val="24"/>
          <w:szCs w:val="24"/>
          <w:rPrChange w:id="593" w:author="Fife, Austin (afife@uidaho.edu)" w:date="2018-04-26T19:30:00Z">
            <w:rPr>
              <w:rFonts w:ascii="Times New Roman" w:hAnsi="Times New Roman"/>
              <w:sz w:val="24"/>
              <w:szCs w:val="24"/>
            </w:rPr>
          </w:rPrChange>
        </w:rPr>
        <w:t>natural resistance to many pests</w:t>
      </w:r>
      <w:r w:rsidR="002E1A81" w:rsidRPr="00F27DB6">
        <w:rPr>
          <w:rFonts w:ascii="Adobe Caslon Pro" w:hAnsi="Adobe Caslon Pro"/>
          <w:sz w:val="24"/>
          <w:szCs w:val="24"/>
          <w:rPrChange w:id="594" w:author="Fife, Austin (afife@uidaho.edu)" w:date="2018-04-26T19:30:00Z">
            <w:rPr>
              <w:rFonts w:ascii="Times New Roman" w:hAnsi="Times New Roman"/>
              <w:sz w:val="24"/>
              <w:szCs w:val="24"/>
            </w:rPr>
          </w:rPrChange>
        </w:rPr>
        <w:t xml:space="preserve"> and diseases</w:t>
      </w:r>
      <w:r w:rsidRPr="00F27DB6">
        <w:rPr>
          <w:rFonts w:ascii="Adobe Caslon Pro" w:hAnsi="Adobe Caslon Pro"/>
          <w:sz w:val="24"/>
          <w:szCs w:val="24"/>
          <w:rPrChange w:id="595" w:author="Fife, Austin (afife@uidaho.edu)" w:date="2018-04-26T19:30:00Z">
            <w:rPr>
              <w:rFonts w:ascii="Times New Roman" w:hAnsi="Times New Roman"/>
              <w:sz w:val="24"/>
              <w:szCs w:val="24"/>
            </w:rPr>
          </w:rPrChange>
        </w:rPr>
        <w:t xml:space="preserve">, which </w:t>
      </w:r>
      <w:r w:rsidR="002E1A81" w:rsidRPr="00F27DB6">
        <w:rPr>
          <w:rFonts w:ascii="Adobe Caslon Pro" w:hAnsi="Adobe Caslon Pro"/>
          <w:sz w:val="24"/>
          <w:szCs w:val="24"/>
          <w:rPrChange w:id="596" w:author="Fife, Austin (afife@uidaho.edu)" w:date="2018-04-26T19:30:00Z">
            <w:rPr>
              <w:rFonts w:ascii="Times New Roman" w:hAnsi="Times New Roman"/>
              <w:sz w:val="24"/>
              <w:szCs w:val="24"/>
            </w:rPr>
          </w:rPrChange>
        </w:rPr>
        <w:t>may</w:t>
      </w:r>
      <w:r w:rsidRPr="00F27DB6">
        <w:rPr>
          <w:rFonts w:ascii="Adobe Caslon Pro" w:hAnsi="Adobe Caslon Pro"/>
          <w:sz w:val="24"/>
          <w:szCs w:val="24"/>
          <w:rPrChange w:id="597" w:author="Fife, Austin (afife@uidaho.edu)" w:date="2018-04-26T19:30:00Z">
            <w:rPr>
              <w:rFonts w:ascii="Times New Roman" w:hAnsi="Times New Roman"/>
              <w:sz w:val="24"/>
              <w:szCs w:val="24"/>
            </w:rPr>
          </w:rPrChange>
        </w:rPr>
        <w:t xml:space="preserve"> </w:t>
      </w:r>
      <w:r w:rsidR="00290914" w:rsidRPr="00F27DB6">
        <w:rPr>
          <w:rFonts w:ascii="Adobe Caslon Pro" w:hAnsi="Adobe Caslon Pro"/>
          <w:sz w:val="24"/>
          <w:szCs w:val="24"/>
          <w:rPrChange w:id="598" w:author="Fife, Austin (afife@uidaho.edu)" w:date="2018-04-26T19:30:00Z">
            <w:rPr>
              <w:rFonts w:ascii="Times New Roman" w:hAnsi="Times New Roman"/>
              <w:sz w:val="24"/>
              <w:szCs w:val="24"/>
            </w:rPr>
          </w:rPrChange>
        </w:rPr>
        <w:t xml:space="preserve">be </w:t>
      </w:r>
      <w:r w:rsidRPr="00F27DB6">
        <w:rPr>
          <w:rFonts w:ascii="Adobe Caslon Pro" w:hAnsi="Adobe Caslon Pro"/>
          <w:sz w:val="24"/>
          <w:szCs w:val="24"/>
          <w:rPrChange w:id="599" w:author="Fife, Austin (afife@uidaho.edu)" w:date="2018-04-26T19:30:00Z">
            <w:rPr>
              <w:rFonts w:ascii="Times New Roman" w:hAnsi="Times New Roman"/>
              <w:sz w:val="24"/>
              <w:szCs w:val="24"/>
            </w:rPr>
          </w:rPrChange>
        </w:rPr>
        <w:t xml:space="preserve">introduced to cultivated potatoes via </w:t>
      </w:r>
      <w:r w:rsidR="00290914" w:rsidRPr="00F27DB6">
        <w:rPr>
          <w:rFonts w:ascii="Adobe Caslon Pro" w:hAnsi="Adobe Caslon Pro"/>
          <w:sz w:val="24"/>
          <w:szCs w:val="24"/>
          <w:rPrChange w:id="600" w:author="Fife, Austin (afife@uidaho.edu)" w:date="2018-04-26T19:30:00Z">
            <w:rPr>
              <w:rFonts w:ascii="Times New Roman" w:hAnsi="Times New Roman"/>
              <w:sz w:val="24"/>
              <w:szCs w:val="24"/>
            </w:rPr>
          </w:rPrChange>
        </w:rPr>
        <w:t>breeding (</w:t>
      </w:r>
      <w:r w:rsidR="00235F71" w:rsidRPr="00F27DB6">
        <w:rPr>
          <w:rFonts w:ascii="Adobe Caslon Pro" w:hAnsi="Adobe Caslon Pro"/>
          <w:sz w:val="24"/>
          <w:szCs w:val="24"/>
          <w:rPrChange w:id="601" w:author="Fife, Austin (afife@uidaho.edu)" w:date="2018-04-26T19:30:00Z">
            <w:rPr>
              <w:rFonts w:ascii="Times New Roman" w:hAnsi="Times New Roman"/>
              <w:sz w:val="24"/>
              <w:szCs w:val="24"/>
            </w:rPr>
          </w:rPrChange>
        </w:rPr>
        <w:t>Solomon-Blackburn and Barker 2001</w:t>
      </w:r>
      <w:r w:rsidR="00290914" w:rsidRPr="00F27DB6">
        <w:rPr>
          <w:rFonts w:ascii="Adobe Caslon Pro" w:hAnsi="Adobe Caslon Pro"/>
          <w:sz w:val="24"/>
          <w:szCs w:val="24"/>
          <w:rPrChange w:id="602" w:author="Fife, Austin (afife@uidaho.edu)" w:date="2018-04-26T19:30:00Z">
            <w:rPr>
              <w:rFonts w:ascii="Times New Roman" w:hAnsi="Times New Roman"/>
              <w:sz w:val="24"/>
              <w:szCs w:val="24"/>
            </w:rPr>
          </w:rPrChange>
        </w:rPr>
        <w:t>)</w:t>
      </w:r>
      <w:r w:rsidRPr="00F27DB6">
        <w:rPr>
          <w:rFonts w:ascii="Adobe Caslon Pro" w:hAnsi="Adobe Caslon Pro"/>
          <w:sz w:val="24"/>
          <w:szCs w:val="24"/>
          <w:rPrChange w:id="603" w:author="Fife, Austin (afife@uidaho.edu)" w:date="2018-04-26T19:30:00Z">
            <w:rPr>
              <w:rFonts w:ascii="Times New Roman" w:hAnsi="Times New Roman"/>
              <w:sz w:val="24"/>
              <w:szCs w:val="24"/>
            </w:rPr>
          </w:rPrChange>
        </w:rPr>
        <w:t>.</w:t>
      </w:r>
      <w:r w:rsidR="00290914" w:rsidRPr="00F27DB6">
        <w:rPr>
          <w:rFonts w:ascii="Adobe Caslon Pro" w:hAnsi="Adobe Caslon Pro"/>
          <w:sz w:val="24"/>
          <w:szCs w:val="24"/>
          <w:rPrChange w:id="604" w:author="Fife, Austin (afife@uidaho.edu)" w:date="2018-04-26T19:30:00Z">
            <w:rPr>
              <w:rFonts w:ascii="Times New Roman" w:hAnsi="Times New Roman"/>
              <w:sz w:val="24"/>
              <w:szCs w:val="24"/>
            </w:rPr>
          </w:rPrChange>
        </w:rPr>
        <w:t xml:space="preserve"> </w:t>
      </w:r>
    </w:p>
    <w:p w14:paraId="589033FB" w14:textId="77777777" w:rsidR="004607D1" w:rsidRPr="00F27DB6" w:rsidRDefault="004607D1" w:rsidP="00703458">
      <w:pPr>
        <w:widowControl w:val="0"/>
        <w:autoSpaceDE w:val="0"/>
        <w:autoSpaceDN w:val="0"/>
        <w:adjustRightInd w:val="0"/>
        <w:spacing w:after="0" w:line="240" w:lineRule="auto"/>
        <w:rPr>
          <w:rFonts w:ascii="Adobe Caslon Pro" w:hAnsi="Adobe Caslon Pro"/>
          <w:sz w:val="24"/>
          <w:szCs w:val="24"/>
          <w:rPrChange w:id="605" w:author="Fife, Austin (afife@uidaho.edu)" w:date="2018-04-26T19:30:00Z">
            <w:rPr>
              <w:rFonts w:ascii="Times New Roman" w:hAnsi="Times New Roman"/>
              <w:sz w:val="24"/>
              <w:szCs w:val="24"/>
            </w:rPr>
          </w:rPrChange>
        </w:rPr>
      </w:pPr>
    </w:p>
    <w:p w14:paraId="25599137" w14:textId="150671C2" w:rsidR="00354BD6" w:rsidRPr="00F27DB6" w:rsidRDefault="00EB2F77" w:rsidP="00605359">
      <w:pPr>
        <w:widowControl w:val="0"/>
        <w:autoSpaceDE w:val="0"/>
        <w:autoSpaceDN w:val="0"/>
        <w:adjustRightInd w:val="0"/>
        <w:spacing w:after="0" w:line="240" w:lineRule="auto"/>
        <w:rPr>
          <w:rFonts w:ascii="Adobe Caslon Pro" w:hAnsi="Adobe Caslon Pro"/>
          <w:sz w:val="24"/>
          <w:szCs w:val="24"/>
          <w:lang w:val="x-none"/>
          <w:rPrChange w:id="606" w:author="Fife, Austin (afife@uidaho.edu)" w:date="2018-04-26T19:30:00Z">
            <w:rPr>
              <w:rFonts w:ascii="Times New Roman" w:hAnsi="Times New Roman"/>
              <w:sz w:val="24"/>
              <w:szCs w:val="24"/>
              <w:lang w:val="x-none"/>
            </w:rPr>
          </w:rPrChange>
        </w:rPr>
      </w:pPr>
      <w:r w:rsidRPr="00F27DB6">
        <w:rPr>
          <w:rFonts w:ascii="Adobe Caslon Pro" w:hAnsi="Adobe Caslon Pro"/>
          <w:sz w:val="24"/>
          <w:szCs w:val="24"/>
          <w:rPrChange w:id="607" w:author="Fife, Austin (afife@uidaho.edu)" w:date="2018-04-26T19:30:00Z">
            <w:rPr>
              <w:rFonts w:ascii="Times New Roman" w:hAnsi="Times New Roman"/>
              <w:sz w:val="24"/>
              <w:szCs w:val="24"/>
            </w:rPr>
          </w:rPrChange>
        </w:rPr>
        <w:t xml:space="preserve">We examined psyllid </w:t>
      </w:r>
      <w:r w:rsidR="003D0834" w:rsidRPr="00F27DB6">
        <w:rPr>
          <w:rFonts w:ascii="Adobe Caslon Pro" w:hAnsi="Adobe Caslon Pro"/>
          <w:sz w:val="24"/>
          <w:szCs w:val="24"/>
          <w:rPrChange w:id="608" w:author="Fife, Austin (afife@uidaho.edu)" w:date="2018-04-26T19:30:00Z">
            <w:rPr>
              <w:rFonts w:ascii="Times New Roman" w:hAnsi="Times New Roman"/>
              <w:sz w:val="24"/>
              <w:szCs w:val="24"/>
            </w:rPr>
          </w:rPrChange>
        </w:rPr>
        <w:t xml:space="preserve">settling </w:t>
      </w:r>
      <w:r w:rsidRPr="00F27DB6">
        <w:rPr>
          <w:rFonts w:ascii="Adobe Caslon Pro" w:hAnsi="Adobe Caslon Pro"/>
          <w:sz w:val="24"/>
          <w:szCs w:val="24"/>
          <w:rPrChange w:id="609" w:author="Fife, Austin (afife@uidaho.edu)" w:date="2018-04-26T19:30:00Z">
            <w:rPr>
              <w:rFonts w:ascii="Times New Roman" w:hAnsi="Times New Roman"/>
              <w:sz w:val="24"/>
              <w:szCs w:val="24"/>
            </w:rPr>
          </w:rPrChange>
        </w:rPr>
        <w:t>behavior</w:t>
      </w:r>
      <w:r w:rsidR="00605359" w:rsidRPr="00F27DB6">
        <w:rPr>
          <w:rFonts w:ascii="Adobe Caslon Pro" w:hAnsi="Adobe Caslon Pro"/>
          <w:sz w:val="24"/>
          <w:szCs w:val="24"/>
          <w:rPrChange w:id="610" w:author="Fife, Austin (afife@uidaho.edu)" w:date="2018-04-26T19:30:00Z">
            <w:rPr>
              <w:rFonts w:ascii="Times New Roman" w:hAnsi="Times New Roman"/>
              <w:sz w:val="24"/>
              <w:szCs w:val="24"/>
            </w:rPr>
          </w:rPrChange>
        </w:rPr>
        <w:t xml:space="preserve"> and </w:t>
      </w:r>
      <w:r w:rsidR="003D0834" w:rsidRPr="00F27DB6">
        <w:rPr>
          <w:rFonts w:ascii="Adobe Caslon Pro" w:hAnsi="Adobe Caslon Pro"/>
          <w:sz w:val="24"/>
          <w:szCs w:val="24"/>
          <w:rPrChange w:id="611" w:author="Fife, Austin (afife@uidaho.edu)" w:date="2018-04-26T19:30:00Z">
            <w:rPr>
              <w:rFonts w:ascii="Times New Roman" w:hAnsi="Times New Roman"/>
              <w:sz w:val="24"/>
              <w:szCs w:val="24"/>
            </w:rPr>
          </w:rPrChange>
        </w:rPr>
        <w:t>reproductive output</w:t>
      </w:r>
      <w:r w:rsidRPr="00F27DB6">
        <w:rPr>
          <w:rFonts w:ascii="Adobe Caslon Pro" w:hAnsi="Adobe Caslon Pro"/>
          <w:sz w:val="24"/>
          <w:szCs w:val="24"/>
          <w:rPrChange w:id="612" w:author="Fife, Austin (afife@uidaho.edu)" w:date="2018-04-26T19:30:00Z">
            <w:rPr>
              <w:rFonts w:ascii="Times New Roman" w:hAnsi="Times New Roman"/>
              <w:sz w:val="24"/>
              <w:szCs w:val="24"/>
            </w:rPr>
          </w:rPrChange>
        </w:rPr>
        <w:t xml:space="preserve"> on three breeding clones </w:t>
      </w:r>
      <w:r w:rsidR="009446E9" w:rsidRPr="00F27DB6">
        <w:rPr>
          <w:rFonts w:ascii="Adobe Caslon Pro" w:hAnsi="Adobe Caslon Pro"/>
          <w:sz w:val="24"/>
          <w:szCs w:val="24"/>
          <w:rPrChange w:id="613" w:author="Fife, Austin (afife@uidaho.edu)" w:date="2018-04-26T19:30:00Z">
            <w:rPr>
              <w:rFonts w:ascii="Times New Roman" w:hAnsi="Times New Roman"/>
              <w:sz w:val="24"/>
              <w:szCs w:val="24"/>
            </w:rPr>
          </w:rPrChange>
        </w:rPr>
        <w:t>(</w:t>
      </w:r>
      <w:r w:rsidRPr="00F27DB6">
        <w:rPr>
          <w:rFonts w:ascii="Adobe Caslon Pro" w:hAnsi="Adobe Caslon Pro"/>
          <w:sz w:val="24"/>
          <w:szCs w:val="24"/>
          <w:rPrChange w:id="614" w:author="Fife, Austin (afife@uidaho.edu)" w:date="2018-04-26T19:30:00Z">
            <w:rPr>
              <w:rFonts w:ascii="Times New Roman" w:hAnsi="Times New Roman"/>
              <w:sz w:val="24"/>
              <w:szCs w:val="24"/>
            </w:rPr>
          </w:rPrChange>
        </w:rPr>
        <w:t>A07781-3LB, A07781-4LB and A07781-10LB</w:t>
      </w:r>
      <w:r w:rsidR="009446E9" w:rsidRPr="00F27DB6">
        <w:rPr>
          <w:rFonts w:ascii="Adobe Caslon Pro" w:hAnsi="Adobe Caslon Pro"/>
          <w:sz w:val="24"/>
          <w:szCs w:val="24"/>
          <w:rPrChange w:id="615" w:author="Fife, Austin (afife@uidaho.edu)" w:date="2018-04-26T19:30:00Z">
            <w:rPr>
              <w:rFonts w:ascii="Times New Roman" w:hAnsi="Times New Roman"/>
              <w:sz w:val="24"/>
              <w:szCs w:val="24"/>
            </w:rPr>
          </w:rPrChange>
        </w:rPr>
        <w:t>)</w:t>
      </w:r>
      <w:r w:rsidRPr="00F27DB6">
        <w:rPr>
          <w:rFonts w:ascii="Adobe Caslon Pro" w:hAnsi="Adobe Caslon Pro"/>
          <w:sz w:val="24"/>
          <w:szCs w:val="24"/>
          <w:rPrChange w:id="616" w:author="Fife, Austin (afife@uidaho.edu)" w:date="2018-04-26T19:30:00Z">
            <w:rPr>
              <w:rFonts w:ascii="Times New Roman" w:hAnsi="Times New Roman"/>
              <w:sz w:val="24"/>
              <w:szCs w:val="24"/>
            </w:rPr>
          </w:rPrChange>
        </w:rPr>
        <w:t xml:space="preserve"> with high tolerance and low susceptibility to Lso (Rashidi et al</w:t>
      </w:r>
      <w:r w:rsidR="009446E9" w:rsidRPr="00F27DB6">
        <w:rPr>
          <w:rFonts w:ascii="Adobe Caslon Pro" w:hAnsi="Adobe Caslon Pro"/>
          <w:sz w:val="24"/>
          <w:szCs w:val="24"/>
          <w:rPrChange w:id="617" w:author="Fife, Austin (afife@uidaho.edu)" w:date="2018-04-26T19:30:00Z">
            <w:rPr>
              <w:rFonts w:ascii="Times New Roman" w:hAnsi="Times New Roman"/>
              <w:sz w:val="24"/>
              <w:szCs w:val="24"/>
            </w:rPr>
          </w:rPrChange>
        </w:rPr>
        <w:t>.</w:t>
      </w:r>
      <w:r w:rsidRPr="00F27DB6">
        <w:rPr>
          <w:rFonts w:ascii="Adobe Caslon Pro" w:hAnsi="Adobe Caslon Pro"/>
          <w:sz w:val="24"/>
          <w:szCs w:val="24"/>
          <w:rPrChange w:id="618" w:author="Fife, Austin (afife@uidaho.edu)" w:date="2018-04-26T19:30:00Z">
            <w:rPr>
              <w:rFonts w:ascii="Times New Roman" w:hAnsi="Times New Roman"/>
              <w:sz w:val="24"/>
              <w:szCs w:val="24"/>
            </w:rPr>
          </w:rPrChange>
        </w:rPr>
        <w:t xml:space="preserve"> 2017)</w:t>
      </w:r>
      <w:r w:rsidR="00CD4949" w:rsidRPr="00F27DB6">
        <w:rPr>
          <w:rFonts w:ascii="Adobe Caslon Pro" w:hAnsi="Adobe Caslon Pro"/>
          <w:sz w:val="24"/>
          <w:szCs w:val="24"/>
          <w:rPrChange w:id="619" w:author="Fife, Austin (afife@uidaho.edu)" w:date="2018-04-26T19:30:00Z">
            <w:rPr>
              <w:rFonts w:ascii="Times New Roman" w:hAnsi="Times New Roman"/>
              <w:sz w:val="24"/>
              <w:szCs w:val="24"/>
            </w:rPr>
          </w:rPrChange>
        </w:rPr>
        <w:t xml:space="preserve">, </w:t>
      </w:r>
      <w:r w:rsidR="009446E9" w:rsidRPr="00F27DB6">
        <w:rPr>
          <w:rFonts w:ascii="Adobe Caslon Pro" w:hAnsi="Adobe Caslon Pro"/>
          <w:sz w:val="24"/>
          <w:szCs w:val="24"/>
          <w:rPrChange w:id="620" w:author="Fife, Austin (afife@uidaho.edu)" w:date="2018-04-26T19:30:00Z">
            <w:rPr>
              <w:rFonts w:ascii="Times New Roman" w:hAnsi="Times New Roman"/>
              <w:sz w:val="24"/>
              <w:szCs w:val="24"/>
            </w:rPr>
          </w:rPrChange>
        </w:rPr>
        <w:t xml:space="preserve">comparing responses </w:t>
      </w:r>
      <w:r w:rsidR="00CD4949" w:rsidRPr="00F27DB6">
        <w:rPr>
          <w:rFonts w:ascii="Adobe Caslon Pro" w:hAnsi="Adobe Caslon Pro"/>
          <w:sz w:val="24"/>
          <w:szCs w:val="24"/>
          <w:rPrChange w:id="621" w:author="Fife, Austin (afife@uidaho.edu)" w:date="2018-04-26T19:30:00Z">
            <w:rPr>
              <w:rFonts w:ascii="Times New Roman" w:hAnsi="Times New Roman"/>
              <w:sz w:val="24"/>
              <w:szCs w:val="24"/>
            </w:rPr>
          </w:rPrChange>
        </w:rPr>
        <w:t xml:space="preserve">with </w:t>
      </w:r>
      <w:r w:rsidR="003D0834" w:rsidRPr="00F27DB6">
        <w:rPr>
          <w:rFonts w:ascii="Adobe Caslon Pro" w:hAnsi="Adobe Caslon Pro"/>
          <w:sz w:val="24"/>
          <w:szCs w:val="24"/>
          <w:rPrChange w:id="622" w:author="Fife, Austin (afife@uidaho.edu)" w:date="2018-04-26T19:30:00Z">
            <w:rPr>
              <w:rFonts w:ascii="Times New Roman" w:hAnsi="Times New Roman"/>
              <w:sz w:val="24"/>
              <w:szCs w:val="24"/>
            </w:rPr>
          </w:rPrChange>
        </w:rPr>
        <w:t>‘</w:t>
      </w:r>
      <w:r w:rsidR="00CD4949" w:rsidRPr="00F27DB6">
        <w:rPr>
          <w:rFonts w:ascii="Adobe Caslon Pro" w:hAnsi="Adobe Caslon Pro"/>
          <w:sz w:val="24"/>
          <w:szCs w:val="24"/>
          <w:rPrChange w:id="623" w:author="Fife, Austin (afife@uidaho.edu)" w:date="2018-04-26T19:30:00Z">
            <w:rPr>
              <w:rFonts w:ascii="Times New Roman" w:hAnsi="Times New Roman"/>
              <w:sz w:val="24"/>
              <w:szCs w:val="24"/>
            </w:rPr>
          </w:rPrChange>
        </w:rPr>
        <w:t>Russet Burbank</w:t>
      </w:r>
      <w:r w:rsidR="003D0834" w:rsidRPr="00F27DB6">
        <w:rPr>
          <w:rFonts w:ascii="Adobe Caslon Pro" w:hAnsi="Adobe Caslon Pro"/>
          <w:sz w:val="24"/>
          <w:szCs w:val="24"/>
          <w:rPrChange w:id="624" w:author="Fife, Austin (afife@uidaho.edu)" w:date="2018-04-26T19:30:00Z">
            <w:rPr>
              <w:rFonts w:ascii="Times New Roman" w:hAnsi="Times New Roman"/>
              <w:sz w:val="24"/>
              <w:szCs w:val="24"/>
            </w:rPr>
          </w:rPrChange>
        </w:rPr>
        <w:t>’</w:t>
      </w:r>
      <w:r w:rsidR="00CD4949" w:rsidRPr="00F27DB6">
        <w:rPr>
          <w:rFonts w:ascii="Adobe Caslon Pro" w:hAnsi="Adobe Caslon Pro"/>
          <w:sz w:val="24"/>
          <w:szCs w:val="24"/>
          <w:rPrChange w:id="625" w:author="Fife, Austin (afife@uidaho.edu)" w:date="2018-04-26T19:30:00Z">
            <w:rPr>
              <w:rFonts w:ascii="Times New Roman" w:hAnsi="Times New Roman"/>
              <w:sz w:val="24"/>
              <w:szCs w:val="24"/>
            </w:rPr>
          </w:rPrChange>
        </w:rPr>
        <w:t xml:space="preserve"> as a </w:t>
      </w:r>
      <w:r w:rsidR="009446E9" w:rsidRPr="00F27DB6">
        <w:rPr>
          <w:rFonts w:ascii="Adobe Caslon Pro" w:hAnsi="Adobe Caslon Pro"/>
          <w:sz w:val="24"/>
          <w:szCs w:val="24"/>
          <w:rPrChange w:id="626" w:author="Fife, Austin (afife@uidaho.edu)" w:date="2018-04-26T19:30:00Z">
            <w:rPr>
              <w:rFonts w:ascii="Times New Roman" w:hAnsi="Times New Roman"/>
              <w:sz w:val="24"/>
              <w:szCs w:val="24"/>
            </w:rPr>
          </w:rPrChange>
        </w:rPr>
        <w:t xml:space="preserve">susceptible </w:t>
      </w:r>
      <w:r w:rsidR="00CD4949" w:rsidRPr="00F27DB6">
        <w:rPr>
          <w:rFonts w:ascii="Adobe Caslon Pro" w:hAnsi="Adobe Caslon Pro"/>
          <w:sz w:val="24"/>
          <w:szCs w:val="24"/>
          <w:rPrChange w:id="627" w:author="Fife, Austin (afife@uidaho.edu)" w:date="2018-04-26T19:30:00Z">
            <w:rPr>
              <w:rFonts w:ascii="Times New Roman" w:hAnsi="Times New Roman"/>
              <w:sz w:val="24"/>
              <w:szCs w:val="24"/>
            </w:rPr>
          </w:rPrChange>
        </w:rPr>
        <w:t>control.</w:t>
      </w:r>
      <w:r w:rsidR="003D0834" w:rsidRPr="00F27DB6">
        <w:rPr>
          <w:rFonts w:ascii="Adobe Caslon Pro" w:hAnsi="Adobe Caslon Pro"/>
          <w:sz w:val="24"/>
          <w:szCs w:val="24"/>
          <w:rPrChange w:id="628" w:author="Fife, Austin (afife@uidaho.edu)" w:date="2018-04-26T19:30:00Z">
            <w:rPr>
              <w:rFonts w:ascii="Times New Roman" w:hAnsi="Times New Roman"/>
              <w:sz w:val="24"/>
              <w:szCs w:val="24"/>
            </w:rPr>
          </w:rPrChange>
        </w:rPr>
        <w:t xml:space="preserve"> </w:t>
      </w:r>
      <w:r w:rsidR="00605359" w:rsidRPr="00F27DB6">
        <w:rPr>
          <w:rFonts w:ascii="Adobe Caslon Pro" w:hAnsi="Adobe Caslon Pro"/>
          <w:sz w:val="24"/>
          <w:szCs w:val="24"/>
          <w:rPrChange w:id="629" w:author="Fife, Austin (afife@uidaho.edu)" w:date="2018-04-26T19:30:00Z">
            <w:rPr>
              <w:rFonts w:ascii="Times New Roman" w:hAnsi="Times New Roman"/>
              <w:sz w:val="24"/>
              <w:szCs w:val="24"/>
            </w:rPr>
          </w:rPrChange>
        </w:rPr>
        <w:t xml:space="preserve">Results will help elucidate the mechanisms of resistance found in these </w:t>
      </w:r>
      <w:r w:rsidR="002602E3" w:rsidRPr="00F27DB6">
        <w:rPr>
          <w:rFonts w:ascii="Adobe Caslon Pro" w:hAnsi="Adobe Caslon Pro"/>
          <w:sz w:val="24"/>
          <w:szCs w:val="24"/>
          <w:rPrChange w:id="630" w:author="Fife, Austin (afife@uidaho.edu)" w:date="2018-04-26T19:30:00Z">
            <w:rPr>
              <w:rFonts w:ascii="Times New Roman" w:hAnsi="Times New Roman"/>
              <w:sz w:val="24"/>
              <w:szCs w:val="24"/>
            </w:rPr>
          </w:rPrChange>
        </w:rPr>
        <w:t>germplasms and</w:t>
      </w:r>
      <w:r w:rsidR="00605359" w:rsidRPr="00F27DB6">
        <w:rPr>
          <w:rFonts w:ascii="Adobe Caslon Pro" w:hAnsi="Adobe Caslon Pro"/>
          <w:sz w:val="24"/>
          <w:szCs w:val="24"/>
          <w:rPrChange w:id="631" w:author="Fife, Austin (afife@uidaho.edu)" w:date="2018-04-26T19:30:00Z">
            <w:rPr>
              <w:rFonts w:ascii="Times New Roman" w:hAnsi="Times New Roman"/>
              <w:sz w:val="24"/>
              <w:szCs w:val="24"/>
            </w:rPr>
          </w:rPrChange>
        </w:rPr>
        <w:t xml:space="preserve"> will</w:t>
      </w:r>
      <w:r w:rsidR="00332D64" w:rsidRPr="00F27DB6">
        <w:rPr>
          <w:rFonts w:ascii="Adobe Caslon Pro" w:hAnsi="Adobe Caslon Pro"/>
          <w:sz w:val="24"/>
          <w:szCs w:val="24"/>
          <w:lang w:val="x-none"/>
          <w:rPrChange w:id="632" w:author="Fife, Austin (afife@uidaho.edu)" w:date="2018-04-26T19:30:00Z">
            <w:rPr>
              <w:rFonts w:ascii="Times New Roman" w:hAnsi="Times New Roman"/>
              <w:sz w:val="24"/>
              <w:szCs w:val="24"/>
              <w:lang w:val="x-none"/>
            </w:rPr>
          </w:rPrChange>
        </w:rPr>
        <w:t xml:space="preserve"> </w:t>
      </w:r>
      <w:r w:rsidR="00605359" w:rsidRPr="00F27DB6">
        <w:rPr>
          <w:rFonts w:ascii="Adobe Caslon Pro" w:hAnsi="Adobe Caslon Pro"/>
          <w:sz w:val="24"/>
          <w:szCs w:val="24"/>
          <w:rPrChange w:id="633" w:author="Fife, Austin (afife@uidaho.edu)" w:date="2018-04-26T19:30:00Z">
            <w:rPr>
              <w:rFonts w:ascii="Times New Roman" w:hAnsi="Times New Roman"/>
              <w:sz w:val="24"/>
              <w:szCs w:val="24"/>
            </w:rPr>
          </w:rPrChange>
        </w:rPr>
        <w:t>help towards</w:t>
      </w:r>
      <w:r w:rsidR="00332D64" w:rsidRPr="00F27DB6">
        <w:rPr>
          <w:rFonts w:ascii="Adobe Caslon Pro" w:hAnsi="Adobe Caslon Pro"/>
          <w:sz w:val="24"/>
          <w:szCs w:val="24"/>
          <w:lang w:val="x-none"/>
          <w:rPrChange w:id="634" w:author="Fife, Austin (afife@uidaho.edu)" w:date="2018-04-26T19:30:00Z">
            <w:rPr>
              <w:rFonts w:ascii="Times New Roman" w:hAnsi="Times New Roman"/>
              <w:sz w:val="24"/>
              <w:szCs w:val="24"/>
              <w:lang w:val="x-none"/>
            </w:rPr>
          </w:rPrChange>
        </w:rPr>
        <w:t xml:space="preserve"> developing </w:t>
      </w:r>
      <w:r w:rsidR="009446E9" w:rsidRPr="00F27DB6">
        <w:rPr>
          <w:rFonts w:ascii="Adobe Caslon Pro" w:hAnsi="Adobe Caslon Pro"/>
          <w:sz w:val="24"/>
          <w:szCs w:val="24"/>
          <w:rPrChange w:id="635" w:author="Fife, Austin (afife@uidaho.edu)" w:date="2018-04-26T19:30:00Z">
            <w:rPr>
              <w:rFonts w:ascii="Times New Roman" w:hAnsi="Times New Roman"/>
              <w:sz w:val="24"/>
              <w:szCs w:val="24"/>
            </w:rPr>
          </w:rPrChange>
        </w:rPr>
        <w:t>potato cultivar</w:t>
      </w:r>
      <w:r w:rsidR="003D0834" w:rsidRPr="00F27DB6">
        <w:rPr>
          <w:rFonts w:ascii="Adobe Caslon Pro" w:hAnsi="Adobe Caslon Pro"/>
          <w:sz w:val="24"/>
          <w:szCs w:val="24"/>
          <w:rPrChange w:id="636" w:author="Fife, Austin (afife@uidaho.edu)" w:date="2018-04-26T19:30:00Z">
            <w:rPr>
              <w:rFonts w:ascii="Times New Roman" w:hAnsi="Times New Roman"/>
              <w:sz w:val="24"/>
              <w:szCs w:val="24"/>
            </w:rPr>
          </w:rPrChange>
        </w:rPr>
        <w:t>s</w:t>
      </w:r>
      <w:r w:rsidR="00332D64" w:rsidRPr="00F27DB6">
        <w:rPr>
          <w:rFonts w:ascii="Adobe Caslon Pro" w:hAnsi="Adobe Caslon Pro"/>
          <w:sz w:val="24"/>
          <w:szCs w:val="24"/>
          <w:lang w:val="x-none"/>
          <w:rPrChange w:id="637" w:author="Fife, Austin (afife@uidaho.edu)" w:date="2018-04-26T19:30:00Z">
            <w:rPr>
              <w:rFonts w:ascii="Times New Roman" w:hAnsi="Times New Roman"/>
              <w:sz w:val="24"/>
              <w:szCs w:val="24"/>
              <w:lang w:val="x-none"/>
            </w:rPr>
          </w:rPrChange>
        </w:rPr>
        <w:t xml:space="preserve"> with resistance to </w:t>
      </w:r>
      <w:r w:rsidR="009446E9" w:rsidRPr="00F27DB6">
        <w:rPr>
          <w:rFonts w:ascii="Adobe Caslon Pro" w:hAnsi="Adobe Caslon Pro"/>
          <w:sz w:val="24"/>
          <w:szCs w:val="24"/>
          <w:rPrChange w:id="638" w:author="Fife, Austin (afife@uidaho.edu)" w:date="2018-04-26T19:30:00Z">
            <w:rPr>
              <w:rFonts w:ascii="Times New Roman" w:hAnsi="Times New Roman"/>
              <w:sz w:val="24"/>
              <w:szCs w:val="24"/>
            </w:rPr>
          </w:rPrChange>
        </w:rPr>
        <w:t>zebra chip disease</w:t>
      </w:r>
      <w:r w:rsidR="00332D64" w:rsidRPr="00F27DB6">
        <w:rPr>
          <w:rFonts w:ascii="Adobe Caslon Pro" w:hAnsi="Adobe Caslon Pro"/>
          <w:sz w:val="24"/>
          <w:szCs w:val="24"/>
          <w:lang w:val="x-none"/>
          <w:rPrChange w:id="639" w:author="Fife, Austin (afife@uidaho.edu)" w:date="2018-04-26T19:30:00Z">
            <w:rPr>
              <w:rFonts w:ascii="Times New Roman" w:hAnsi="Times New Roman"/>
              <w:sz w:val="24"/>
              <w:szCs w:val="24"/>
              <w:lang w:val="x-none"/>
            </w:rPr>
          </w:rPrChange>
        </w:rPr>
        <w:t>.</w:t>
      </w:r>
      <w:bookmarkEnd w:id="9"/>
      <w:bookmarkEnd w:id="10"/>
    </w:p>
    <w:sectPr w:rsidR="00354BD6" w:rsidRPr="00F27D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enninger, Erik (erikw@uidaho.edu)" w:date="2018-04-18T09:04:00Z" w:initials="WE(">
    <w:p w14:paraId="7824B78E" w14:textId="77777777" w:rsidR="009446E9" w:rsidRDefault="009446E9">
      <w:pPr>
        <w:pStyle w:val="CommentText"/>
      </w:pPr>
      <w:r>
        <w:rPr>
          <w:rStyle w:val="CommentReference"/>
        </w:rPr>
        <w:annotationRef/>
      </w:r>
      <w:r>
        <w:t>I suggest you look at Tucker’s thesis as a</w:t>
      </w:r>
      <w:r w:rsidR="00AE0111">
        <w:t xml:space="preserve"> general</w:t>
      </w:r>
      <w:r>
        <w:t xml:space="preserve"> outline of each paragraph</w:t>
      </w:r>
      <w:r w:rsidR="00AE0111">
        <w:t>. I think your Intro can be arranged in a similar manner.</w:t>
      </w:r>
    </w:p>
  </w:comment>
  <w:comment w:id="2" w:author="Wenninger, Erik (erikw@uidaho.edu)" w:date="2018-04-19T08:15:00Z" w:initials="WE(">
    <w:p w14:paraId="7D5B1E5D" w14:textId="3861CB8F" w:rsidR="00BD55FA" w:rsidRDefault="00BD55FA">
      <w:pPr>
        <w:pStyle w:val="CommentText"/>
      </w:pPr>
      <w:r>
        <w:rPr>
          <w:rStyle w:val="CommentReference"/>
        </w:rPr>
        <w:annotationRef/>
      </w:r>
      <w:r>
        <w:t>You could also look at my recent paper on psyllid phenology to get ideas on the kind of background info that is useful in the introduction.</w:t>
      </w:r>
    </w:p>
  </w:comment>
  <w:comment w:id="365" w:author="Wenninger, Erik (erikw@uidaho.edu)" w:date="2018-04-19T08:07:00Z" w:initials="WE(">
    <w:p w14:paraId="654B6FAC" w14:textId="7CE07425" w:rsidR="00BD55FA" w:rsidRDefault="00BD55FA">
      <w:pPr>
        <w:pStyle w:val="CommentText"/>
      </w:pPr>
      <w:r>
        <w:rPr>
          <w:rStyle w:val="CommentReference"/>
        </w:rPr>
        <w:annotationRef/>
      </w:r>
      <w:r>
        <w:t xml:space="preserve">You should state something about the economic impact of the ZC. Also, describe more of the geographic distribution. A reader that is new to the disease would know nothing from this paragraph about ZC being present in other parts of North America or any other parts of the world. </w:t>
      </w:r>
    </w:p>
  </w:comment>
  <w:comment w:id="366" w:author="Fife, Austin (afife@uidaho.edu)" w:date="2018-04-27T01:30:00Z" w:initials="FA(">
    <w:p w14:paraId="75577253" w14:textId="56D31C7C" w:rsidR="00610A36" w:rsidRDefault="00610A36">
      <w:pPr>
        <w:pStyle w:val="CommentText"/>
      </w:pPr>
      <w:r>
        <w:rPr>
          <w:rStyle w:val="CommentReference"/>
        </w:rPr>
        <w:annotationRef/>
      </w:r>
      <w:r>
        <w:t>How about this?</w:t>
      </w:r>
    </w:p>
  </w:comment>
  <w:comment w:id="429" w:author="Wenninger, Erik (erikw@uidaho.edu)" w:date="2018-04-19T08:13:00Z" w:initials="WE(">
    <w:p w14:paraId="362FFE52" w14:textId="3BFF429E" w:rsidR="00BD55FA" w:rsidRDefault="00BD55FA">
      <w:pPr>
        <w:pStyle w:val="CommentText"/>
      </w:pPr>
      <w:r>
        <w:rPr>
          <w:rStyle w:val="CommentReference"/>
        </w:rPr>
        <w:annotationRef/>
      </w:r>
      <w:r>
        <w:t>Again, there are a lot more papers to cite here besides this review article</w:t>
      </w:r>
    </w:p>
  </w:comment>
  <w:comment w:id="501" w:author="Wenninger, Erik (erikw@uidaho.edu)" w:date="2018-04-19T08:19:00Z" w:initials="WE(">
    <w:p w14:paraId="4A6A15D4" w14:textId="6A8E6D63" w:rsidR="003D0834" w:rsidRDefault="003D0834">
      <w:pPr>
        <w:pStyle w:val="CommentText"/>
      </w:pPr>
      <w:r>
        <w:rPr>
          <w:rStyle w:val="CommentReference"/>
        </w:rPr>
        <w:annotationRef/>
      </w:r>
      <w:r>
        <w:t>You could also add a statement here about how insecticides disrupt biological control of psyllids and other insect pests of potato as justification for looking for alternative management strategies</w:t>
      </w:r>
    </w:p>
  </w:comment>
  <w:comment w:id="505" w:author="Wenninger, Erik (erikw@uidaho.edu)" w:date="2018-04-19T08:14:00Z" w:initials="WE(">
    <w:p w14:paraId="09DC1554" w14:textId="24C38F3F" w:rsidR="00BD55FA" w:rsidRDefault="00BD55FA">
      <w:pPr>
        <w:pStyle w:val="CommentText"/>
      </w:pPr>
      <w:r>
        <w:rPr>
          <w:rStyle w:val="CommentReference"/>
        </w:rPr>
        <w:annotationRef/>
      </w:r>
      <w:r>
        <w:t>you should state the chemical classes here</w:t>
      </w:r>
    </w:p>
  </w:comment>
  <w:comment w:id="523" w:author="Wenninger, Erik (erikw@uidaho.edu)" w:date="2018-04-19T08:29:00Z" w:initials="WE(">
    <w:p w14:paraId="70DB6436" w14:textId="348A14CE" w:rsidR="002423CD" w:rsidRDefault="002423CD">
      <w:pPr>
        <w:pStyle w:val="CommentText"/>
      </w:pPr>
      <w:r>
        <w:rPr>
          <w:rStyle w:val="CommentReference"/>
        </w:rPr>
        <w:annotationRef/>
      </w:r>
      <w:r>
        <w:t xml:space="preserve">Again, in this paragraph, after introducing host plant resistance, you need to talk about the other studies that have investigated resistance. </w:t>
      </w:r>
      <w:proofErr w:type="spellStart"/>
      <w:r>
        <w:t>Munyaneza</w:t>
      </w:r>
      <w:proofErr w:type="spellEnd"/>
      <w:r>
        <w:t xml:space="preserve"> has screened a zillion cultivars and other germplasms looking for resistance. Butler has done studies very similar to yours looking at psyllid behavioral responses... You need to talk about this work and lead into what you are doing in this study that builds upon this previous work. </w:t>
      </w:r>
    </w:p>
  </w:comment>
  <w:comment w:id="529" w:author="Wenninger, Erik (erikw@uidaho.edu)" w:date="2018-04-19T08:28:00Z" w:initials="WE(">
    <w:p w14:paraId="650AFFD4" w14:textId="7A7EE31A" w:rsidR="002423CD" w:rsidRDefault="002423CD">
      <w:pPr>
        <w:pStyle w:val="CommentText"/>
      </w:pPr>
      <w:r>
        <w:rPr>
          <w:rStyle w:val="CommentReference"/>
        </w:rPr>
        <w:annotationRef/>
      </w:r>
      <w:r>
        <w:t>Ultimately, the long-term management approach for any disease is host plant resistance. So it goes beyond being just desirable. You might state something along these lines here.</w:t>
      </w:r>
    </w:p>
  </w:comment>
  <w:comment w:id="552" w:author="Wenninger, Erik (erikw@uidaho.edu)" w:date="2018-04-19T08:27:00Z" w:initials="WE(">
    <w:p w14:paraId="1CD0F2FC" w14:textId="30C08715" w:rsidR="002423CD" w:rsidRDefault="002423CD">
      <w:pPr>
        <w:pStyle w:val="CommentText"/>
      </w:pPr>
      <w:r>
        <w:rPr>
          <w:rStyle w:val="CommentReference"/>
        </w:rPr>
        <w:annotationRef/>
      </w:r>
      <w:r>
        <w:t xml:space="preserve">Again, this is where this paragraph sort of devolves into a textbook set of definitions. How specifically are these terms relevant to your study? </w:t>
      </w:r>
    </w:p>
  </w:comment>
  <w:comment w:id="581" w:author="Wenninger, Erik (erikw@uidaho.edu)" w:date="2018-04-19T08:23:00Z" w:initials="WE(">
    <w:p w14:paraId="2693490A" w14:textId="751296F1" w:rsidR="003D0834" w:rsidRDefault="003D0834">
      <w:pPr>
        <w:pStyle w:val="CommentText"/>
      </w:pPr>
      <w:r>
        <w:t xml:space="preserve">This sentence is sort of plopped here from out of nowhere, with no context. </w:t>
      </w:r>
      <w:r>
        <w:rPr>
          <w:rStyle w:val="CommentReference"/>
        </w:rPr>
        <w:annotationRef/>
      </w:r>
      <w:r>
        <w:t>Is this the plant from which these breeding clones are derived? Do you know more about specific resistance genes that are or might be present in the breeding clones. This would be a good spot to talk about those things and introduce more background information about these clones, and suggest why they are worth investigating. What do we know about them, and what questions do we still have that will be addressed by this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24B78E" w15:done="0"/>
  <w15:commentEx w15:paraId="7D5B1E5D" w15:paraIdParent="7824B78E" w15:done="0"/>
  <w15:commentEx w15:paraId="654B6FAC" w15:done="0"/>
  <w15:commentEx w15:paraId="75577253" w15:paraIdParent="654B6FAC" w15:done="0"/>
  <w15:commentEx w15:paraId="362FFE52" w15:done="1"/>
  <w15:commentEx w15:paraId="4A6A15D4" w15:done="0"/>
  <w15:commentEx w15:paraId="09DC1554" w15:done="0"/>
  <w15:commentEx w15:paraId="70DB6436" w15:done="0"/>
  <w15:commentEx w15:paraId="650AFFD4" w15:done="0"/>
  <w15:commentEx w15:paraId="1CD0F2FC" w15:done="0"/>
  <w15:commentEx w15:paraId="269349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24B78E" w16cid:durableId="1E8188B7"/>
  <w16cid:commentId w16cid:paraId="7D5B1E5D" w16cid:durableId="1E82EDE0"/>
  <w16cid:commentId w16cid:paraId="654B6FAC" w16cid:durableId="1E82EDE2"/>
  <w16cid:commentId w16cid:paraId="75577253" w16cid:durableId="1E8CFB9F"/>
  <w16cid:commentId w16cid:paraId="362FFE52" w16cid:durableId="1E82EDE3"/>
  <w16cid:commentId w16cid:paraId="4A6A15D4" w16cid:durableId="1E82EDE4"/>
  <w16cid:commentId w16cid:paraId="09DC1554" w16cid:durableId="1E82EDE5"/>
  <w16cid:commentId w16cid:paraId="70DB6436" w16cid:durableId="1E82EDE6"/>
  <w16cid:commentId w16cid:paraId="650AFFD4" w16cid:durableId="1E82EDE7"/>
  <w16cid:commentId w16cid:paraId="1CD0F2FC" w16cid:durableId="1E82EDE8"/>
  <w16cid:commentId w16cid:paraId="2693490A" w16cid:durableId="1E82ED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Caslon Pro">
    <w:panose1 w:val="0205050205050A020403"/>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fe, Austin (afife@uidaho.edu)">
    <w15:presenceInfo w15:providerId="AD" w15:userId="S-1-5-21-81499346-1765081996-3051211407-1001"/>
  </w15:person>
  <w15:person w15:author="Wenninger, Erik (erikw@uidaho.edu)">
    <w15:presenceInfo w15:providerId="AD" w15:userId="S-1-5-21-1250867033-1957335978-1359177354-169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F0C"/>
    <w:rsid w:val="00012D15"/>
    <w:rsid w:val="00066D31"/>
    <w:rsid w:val="00083BE7"/>
    <w:rsid w:val="00096636"/>
    <w:rsid w:val="000D0B33"/>
    <w:rsid w:val="000E20F9"/>
    <w:rsid w:val="000E4CAC"/>
    <w:rsid w:val="000F66EB"/>
    <w:rsid w:val="00135381"/>
    <w:rsid w:val="00140F83"/>
    <w:rsid w:val="00146874"/>
    <w:rsid w:val="00171977"/>
    <w:rsid w:val="001A1AA9"/>
    <w:rsid w:val="001A29B9"/>
    <w:rsid w:val="001A4932"/>
    <w:rsid w:val="001B4FAC"/>
    <w:rsid w:val="001D3F0C"/>
    <w:rsid w:val="001D410B"/>
    <w:rsid w:val="001E127D"/>
    <w:rsid w:val="001E1830"/>
    <w:rsid w:val="001E2B5C"/>
    <w:rsid w:val="00206B33"/>
    <w:rsid w:val="002146D2"/>
    <w:rsid w:val="00235F71"/>
    <w:rsid w:val="002423CD"/>
    <w:rsid w:val="002500AA"/>
    <w:rsid w:val="002602E3"/>
    <w:rsid w:val="00282D85"/>
    <w:rsid w:val="00290914"/>
    <w:rsid w:val="002A035B"/>
    <w:rsid w:val="002B01D0"/>
    <w:rsid w:val="002C072A"/>
    <w:rsid w:val="002C3164"/>
    <w:rsid w:val="002E1A81"/>
    <w:rsid w:val="00305114"/>
    <w:rsid w:val="00320081"/>
    <w:rsid w:val="00332D64"/>
    <w:rsid w:val="00354BD6"/>
    <w:rsid w:val="003D0834"/>
    <w:rsid w:val="003F4794"/>
    <w:rsid w:val="00410DD5"/>
    <w:rsid w:val="00421697"/>
    <w:rsid w:val="004607D1"/>
    <w:rsid w:val="00462FF0"/>
    <w:rsid w:val="0049011C"/>
    <w:rsid w:val="0049587D"/>
    <w:rsid w:val="004E311A"/>
    <w:rsid w:val="004F749E"/>
    <w:rsid w:val="005256C2"/>
    <w:rsid w:val="00536FC2"/>
    <w:rsid w:val="0057179E"/>
    <w:rsid w:val="00581B22"/>
    <w:rsid w:val="005A7F38"/>
    <w:rsid w:val="005E1142"/>
    <w:rsid w:val="00603966"/>
    <w:rsid w:val="00605359"/>
    <w:rsid w:val="00610A36"/>
    <w:rsid w:val="006254F4"/>
    <w:rsid w:val="00631070"/>
    <w:rsid w:val="006367F2"/>
    <w:rsid w:val="00666AC0"/>
    <w:rsid w:val="00667A0A"/>
    <w:rsid w:val="006706CB"/>
    <w:rsid w:val="00687171"/>
    <w:rsid w:val="006A4121"/>
    <w:rsid w:val="006C5443"/>
    <w:rsid w:val="006F02EA"/>
    <w:rsid w:val="00703458"/>
    <w:rsid w:val="0071338A"/>
    <w:rsid w:val="0073732B"/>
    <w:rsid w:val="00783B9F"/>
    <w:rsid w:val="007864C2"/>
    <w:rsid w:val="007A7983"/>
    <w:rsid w:val="007C5D40"/>
    <w:rsid w:val="007D1BFC"/>
    <w:rsid w:val="007E43A5"/>
    <w:rsid w:val="007F0C13"/>
    <w:rsid w:val="008034E5"/>
    <w:rsid w:val="00807AC8"/>
    <w:rsid w:val="0082359F"/>
    <w:rsid w:val="00834F61"/>
    <w:rsid w:val="0086096C"/>
    <w:rsid w:val="00870BD5"/>
    <w:rsid w:val="008C09A2"/>
    <w:rsid w:val="008C31FC"/>
    <w:rsid w:val="008E107E"/>
    <w:rsid w:val="00926471"/>
    <w:rsid w:val="009333E2"/>
    <w:rsid w:val="009446E9"/>
    <w:rsid w:val="00961F37"/>
    <w:rsid w:val="00983A99"/>
    <w:rsid w:val="00994DBF"/>
    <w:rsid w:val="009D5A5E"/>
    <w:rsid w:val="009D7DDD"/>
    <w:rsid w:val="009F4894"/>
    <w:rsid w:val="00A05AA8"/>
    <w:rsid w:val="00A16EE7"/>
    <w:rsid w:val="00A217EE"/>
    <w:rsid w:val="00A419AD"/>
    <w:rsid w:val="00A52299"/>
    <w:rsid w:val="00A544E6"/>
    <w:rsid w:val="00A66AE3"/>
    <w:rsid w:val="00A67EDC"/>
    <w:rsid w:val="00A74809"/>
    <w:rsid w:val="00A752FC"/>
    <w:rsid w:val="00AB321C"/>
    <w:rsid w:val="00AE0111"/>
    <w:rsid w:val="00B03FAE"/>
    <w:rsid w:val="00B13DFC"/>
    <w:rsid w:val="00B27A88"/>
    <w:rsid w:val="00B5278D"/>
    <w:rsid w:val="00B67F15"/>
    <w:rsid w:val="00B73BB3"/>
    <w:rsid w:val="00B74C74"/>
    <w:rsid w:val="00B80E74"/>
    <w:rsid w:val="00B80FF4"/>
    <w:rsid w:val="00BA6F8A"/>
    <w:rsid w:val="00BB52BA"/>
    <w:rsid w:val="00BC4DA2"/>
    <w:rsid w:val="00BD55FA"/>
    <w:rsid w:val="00C379F9"/>
    <w:rsid w:val="00C406B0"/>
    <w:rsid w:val="00C47674"/>
    <w:rsid w:val="00C630AD"/>
    <w:rsid w:val="00CA4E99"/>
    <w:rsid w:val="00CB4E81"/>
    <w:rsid w:val="00CD4949"/>
    <w:rsid w:val="00CE0404"/>
    <w:rsid w:val="00CE663D"/>
    <w:rsid w:val="00D165F9"/>
    <w:rsid w:val="00D24D01"/>
    <w:rsid w:val="00D36813"/>
    <w:rsid w:val="00D52667"/>
    <w:rsid w:val="00DA0B91"/>
    <w:rsid w:val="00DA4C16"/>
    <w:rsid w:val="00DA69EA"/>
    <w:rsid w:val="00DD0056"/>
    <w:rsid w:val="00E111B6"/>
    <w:rsid w:val="00E1640F"/>
    <w:rsid w:val="00E44BCA"/>
    <w:rsid w:val="00E70F10"/>
    <w:rsid w:val="00E81F93"/>
    <w:rsid w:val="00E93153"/>
    <w:rsid w:val="00E9740D"/>
    <w:rsid w:val="00EB2F77"/>
    <w:rsid w:val="00EE3444"/>
    <w:rsid w:val="00F1792B"/>
    <w:rsid w:val="00F2055C"/>
    <w:rsid w:val="00F20573"/>
    <w:rsid w:val="00F27DB6"/>
    <w:rsid w:val="00F561B5"/>
    <w:rsid w:val="00F623C6"/>
    <w:rsid w:val="00F70472"/>
    <w:rsid w:val="00F8273C"/>
    <w:rsid w:val="00FA3390"/>
    <w:rsid w:val="00FD764B"/>
    <w:rsid w:val="00FE1277"/>
    <w:rsid w:val="00FE5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FDBA"/>
  <w15:chartTrackingRefBased/>
  <w15:docId w15:val="{63483D39-C11F-4BE6-8EB6-8C330CEF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ngXia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2">
    <w:name w:val="heading 2"/>
    <w:aliases w:val="Subsection"/>
    <w:basedOn w:val="Normal"/>
    <w:next w:val="Normal"/>
    <w:link w:val="Heading2Char"/>
    <w:uiPriority w:val="99"/>
    <w:qFormat/>
    <w:rsid w:val="00332D64"/>
    <w:pPr>
      <w:keepNext/>
      <w:widowControl w:val="0"/>
      <w:autoSpaceDE w:val="0"/>
      <w:autoSpaceDN w:val="0"/>
      <w:adjustRightInd w:val="0"/>
      <w:spacing w:before="240" w:line="240" w:lineRule="auto"/>
      <w:outlineLvl w:val="1"/>
    </w:pPr>
    <w:rPr>
      <w:rFonts w:ascii="Times New Roman" w:hAnsi="Times New Roman"/>
      <w:i/>
      <w:iCs/>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ubsection Char"/>
    <w:link w:val="Heading2"/>
    <w:uiPriority w:val="99"/>
    <w:rsid w:val="00332D64"/>
    <w:rPr>
      <w:rFonts w:ascii="Times New Roman" w:hAnsi="Times New Roman"/>
      <w:i/>
      <w:iCs/>
      <w:sz w:val="32"/>
      <w:szCs w:val="32"/>
      <w:lang w:val="x-none"/>
    </w:rPr>
  </w:style>
  <w:style w:type="paragraph" w:styleId="BalloonText">
    <w:name w:val="Balloon Text"/>
    <w:basedOn w:val="Normal"/>
    <w:link w:val="BalloonTextChar"/>
    <w:uiPriority w:val="99"/>
    <w:semiHidden/>
    <w:unhideWhenUsed/>
    <w:rsid w:val="00666AC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66AC0"/>
    <w:rPr>
      <w:rFonts w:ascii="Segoe UI" w:hAnsi="Segoe UI" w:cs="Segoe UI"/>
      <w:sz w:val="18"/>
      <w:szCs w:val="18"/>
      <w:lang w:eastAsia="zh-CN"/>
    </w:rPr>
  </w:style>
  <w:style w:type="character" w:styleId="CommentReference">
    <w:name w:val="annotation reference"/>
    <w:uiPriority w:val="99"/>
    <w:semiHidden/>
    <w:unhideWhenUsed/>
    <w:rsid w:val="00666AC0"/>
    <w:rPr>
      <w:sz w:val="16"/>
      <w:szCs w:val="16"/>
    </w:rPr>
  </w:style>
  <w:style w:type="paragraph" w:styleId="CommentText">
    <w:name w:val="annotation text"/>
    <w:basedOn w:val="Normal"/>
    <w:link w:val="CommentTextChar"/>
    <w:uiPriority w:val="99"/>
    <w:semiHidden/>
    <w:unhideWhenUsed/>
    <w:rsid w:val="00666AC0"/>
    <w:rPr>
      <w:sz w:val="20"/>
      <w:szCs w:val="20"/>
    </w:rPr>
  </w:style>
  <w:style w:type="character" w:customStyle="1" w:styleId="CommentTextChar">
    <w:name w:val="Comment Text Char"/>
    <w:link w:val="CommentText"/>
    <w:uiPriority w:val="99"/>
    <w:semiHidden/>
    <w:rsid w:val="00666AC0"/>
    <w:rPr>
      <w:lang w:eastAsia="zh-CN"/>
    </w:rPr>
  </w:style>
  <w:style w:type="paragraph" w:styleId="CommentSubject">
    <w:name w:val="annotation subject"/>
    <w:basedOn w:val="CommentText"/>
    <w:next w:val="CommentText"/>
    <w:link w:val="CommentSubjectChar"/>
    <w:uiPriority w:val="99"/>
    <w:semiHidden/>
    <w:unhideWhenUsed/>
    <w:rsid w:val="00666AC0"/>
    <w:rPr>
      <w:b/>
      <w:bCs/>
    </w:rPr>
  </w:style>
  <w:style w:type="character" w:customStyle="1" w:styleId="CommentSubjectChar">
    <w:name w:val="Comment Subject Char"/>
    <w:link w:val="CommentSubject"/>
    <w:uiPriority w:val="99"/>
    <w:semiHidden/>
    <w:rsid w:val="00666AC0"/>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64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3</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Fife, Austin (afife@uidaho.edu)</dc:creator>
  <cp:keywords/>
  <dc:description/>
  <cp:lastModifiedBy>Fife, Austin (afife@uidaho.edu)</cp:lastModifiedBy>
  <cp:revision>36</cp:revision>
  <dcterms:created xsi:type="dcterms:W3CDTF">2018-04-19T14:16:00Z</dcterms:created>
  <dcterms:modified xsi:type="dcterms:W3CDTF">2018-04-27T07:31:00Z</dcterms:modified>
</cp:coreProperties>
</file>