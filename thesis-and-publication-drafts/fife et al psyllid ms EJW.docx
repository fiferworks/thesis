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206C" w14:textId="77777777" w:rsidR="00110CCD" w:rsidRPr="00A4408B" w:rsidRDefault="00A4408B">
      <w:pPr>
        <w:pStyle w:val="Title"/>
        <w:spacing w:before="0" w:after="0" w:line="480" w:lineRule="auto"/>
        <w:rPr>
          <w:color w:val="auto"/>
          <w:sz w:val="24"/>
          <w:szCs w:val="24"/>
          <w:rPrChange w:id="0" w:author="Erik Wenninger" w:date="2019-03-20T08:32:00Z">
            <w:rPr/>
          </w:rPrChange>
        </w:rPr>
        <w:pPrChange w:id="1" w:author="Erik Wenninger" w:date="2019-03-20T08:32:00Z">
          <w:pPr>
            <w:pStyle w:val="Title"/>
          </w:pPr>
        </w:pPrChange>
      </w:pPr>
      <w:commentRangeStart w:id="2"/>
      <w:r w:rsidRPr="00A4408B">
        <w:rPr>
          <w:color w:val="auto"/>
          <w:sz w:val="24"/>
          <w:szCs w:val="24"/>
          <w:rPrChange w:id="3" w:author="Erik Wenninger" w:date="2019-03-20T08:32:00Z">
            <w:rPr/>
          </w:rPrChange>
        </w:rPr>
        <w:t>Investigating</w:t>
      </w:r>
      <w:commentRangeEnd w:id="2"/>
      <w:r w:rsidR="004E2B4B">
        <w:rPr>
          <w:rStyle w:val="CommentReference"/>
          <w:rFonts w:asciiTheme="minorHAnsi" w:eastAsiaTheme="minorHAnsi" w:hAnsiTheme="minorHAnsi" w:cstheme="minorBidi"/>
          <w:b w:val="0"/>
          <w:bCs w:val="0"/>
          <w:color w:val="auto"/>
        </w:rPr>
        <w:commentReference w:id="2"/>
      </w:r>
      <w:r w:rsidRPr="00A4408B">
        <w:rPr>
          <w:color w:val="auto"/>
          <w:sz w:val="24"/>
          <w:szCs w:val="24"/>
          <w:rPrChange w:id="5" w:author="Erik Wenninger" w:date="2019-03-20T08:32:00Z">
            <w:rPr/>
          </w:rPrChange>
        </w:rPr>
        <w:t xml:space="preserve"> behavior of the potato psyllid </w:t>
      </w:r>
      <w:r w:rsidRPr="00A4408B">
        <w:rPr>
          <w:i/>
          <w:color w:val="auto"/>
          <w:sz w:val="24"/>
          <w:szCs w:val="24"/>
          <w:rPrChange w:id="6" w:author="Erik Wenninger" w:date="2019-03-20T08:32:00Z">
            <w:rPr>
              <w:i/>
            </w:rPr>
          </w:rPrChange>
        </w:rPr>
        <w:t>Bactericera cockerelli</w:t>
      </w:r>
      <w:r w:rsidRPr="00A4408B">
        <w:rPr>
          <w:color w:val="auto"/>
          <w:sz w:val="24"/>
          <w:szCs w:val="24"/>
          <w:rPrChange w:id="7" w:author="Erik Wenninger" w:date="2019-03-20T08:32:00Z">
            <w:rPr/>
          </w:rPrChange>
        </w:rPr>
        <w:t xml:space="preserve"> (Šulc) (Hemiptera: Triozidae) on three potato genotypes with putative resistance to “</w:t>
      </w:r>
      <w:r w:rsidRPr="00A4408B">
        <w:rPr>
          <w:i/>
          <w:color w:val="auto"/>
          <w:sz w:val="24"/>
          <w:szCs w:val="24"/>
          <w:rPrChange w:id="8" w:author="Erik Wenninger" w:date="2019-03-20T08:32:00Z">
            <w:rPr>
              <w:i/>
            </w:rPr>
          </w:rPrChange>
        </w:rPr>
        <w:t>Candidatus</w:t>
      </w:r>
      <w:r w:rsidRPr="00A4408B">
        <w:rPr>
          <w:color w:val="auto"/>
          <w:sz w:val="24"/>
          <w:szCs w:val="24"/>
          <w:rPrChange w:id="9" w:author="Erik Wenninger" w:date="2019-03-20T08:32:00Z">
            <w:rPr/>
          </w:rPrChange>
        </w:rPr>
        <w:t xml:space="preserve"> Liberibacter </w:t>
      </w:r>
      <w:ins w:id="10" w:author="Erik Wenninger" w:date="2019-03-20T08:32:00Z">
        <w:r>
          <w:rPr>
            <w:color w:val="auto"/>
            <w:sz w:val="24"/>
            <w:szCs w:val="24"/>
          </w:rPr>
          <w:t>s</w:t>
        </w:r>
      </w:ins>
      <w:del w:id="11" w:author="Erik Wenninger" w:date="2019-03-20T08:32:00Z">
        <w:r w:rsidRPr="00A4408B" w:rsidDel="00A4408B">
          <w:rPr>
            <w:color w:val="auto"/>
            <w:sz w:val="24"/>
            <w:szCs w:val="24"/>
            <w:rPrChange w:id="12" w:author="Erik Wenninger" w:date="2019-03-20T08:32:00Z">
              <w:rPr/>
            </w:rPrChange>
          </w:rPr>
          <w:delText>S</w:delText>
        </w:r>
      </w:del>
      <w:r w:rsidRPr="00A4408B">
        <w:rPr>
          <w:color w:val="auto"/>
          <w:sz w:val="24"/>
          <w:szCs w:val="24"/>
          <w:rPrChange w:id="13" w:author="Erik Wenninger" w:date="2019-03-20T08:32:00Z">
            <w:rPr/>
          </w:rPrChange>
        </w:rPr>
        <w:t>olacearum”</w:t>
      </w:r>
    </w:p>
    <w:p w14:paraId="1EFDB12B" w14:textId="77777777" w:rsidR="00110CCD" w:rsidRPr="00A4408B" w:rsidRDefault="00A4408B">
      <w:pPr>
        <w:pStyle w:val="Author"/>
        <w:spacing w:after="0" w:line="480" w:lineRule="auto"/>
        <w:pPrChange w:id="14" w:author="Erik Wenninger" w:date="2019-03-20T08:32:00Z">
          <w:pPr>
            <w:pStyle w:val="Author"/>
          </w:pPr>
        </w:pPrChange>
      </w:pPr>
      <w:commentRangeStart w:id="15"/>
      <w:r w:rsidRPr="00A4408B">
        <w:t>Austin N. Fife</w:t>
      </w:r>
      <w:commentRangeEnd w:id="15"/>
      <w:r w:rsidR="00FE5034">
        <w:rPr>
          <w:rStyle w:val="CommentReference"/>
        </w:rPr>
        <w:commentReference w:id="15"/>
      </w:r>
    </w:p>
    <w:p w14:paraId="0582819C" w14:textId="77777777" w:rsidR="00110CCD" w:rsidRPr="00A4408B" w:rsidDel="00A4408B" w:rsidRDefault="00A4408B">
      <w:pPr>
        <w:pStyle w:val="Date"/>
        <w:spacing w:after="0" w:line="480" w:lineRule="auto"/>
        <w:rPr>
          <w:del w:id="16" w:author="Erik Wenninger" w:date="2019-03-20T08:32:00Z"/>
        </w:rPr>
        <w:pPrChange w:id="17" w:author="Erik Wenninger" w:date="2019-03-20T08:32:00Z">
          <w:pPr>
            <w:pStyle w:val="Date"/>
          </w:pPr>
        </w:pPrChange>
      </w:pPr>
      <w:commentRangeStart w:id="18"/>
      <w:del w:id="19" w:author="Erik Wenninger" w:date="2019-03-20T08:32:00Z">
        <w:r w:rsidRPr="00A4408B" w:rsidDel="00A4408B">
          <w:delText>19/03/2019</w:delText>
        </w:r>
      </w:del>
    </w:p>
    <w:p w14:paraId="7AB2FFFB" w14:textId="77777777" w:rsidR="00110CCD" w:rsidRPr="00A4408B" w:rsidRDefault="00A4408B">
      <w:pPr>
        <w:pStyle w:val="FirstParagraph"/>
        <w:spacing w:before="0" w:after="0" w:line="480" w:lineRule="auto"/>
        <w:pPrChange w:id="20" w:author="Erik Wenninger" w:date="2019-03-20T08:32:00Z">
          <w:pPr>
            <w:pStyle w:val="FirstParagraph"/>
          </w:pPr>
        </w:pPrChange>
      </w:pPr>
      <w:r w:rsidRPr="00A4408B">
        <w:t>Abstract</w:t>
      </w:r>
      <w:commentRangeEnd w:id="18"/>
      <w:r w:rsidR="00FE5034">
        <w:rPr>
          <w:rStyle w:val="CommentReference"/>
        </w:rPr>
        <w:commentReference w:id="18"/>
      </w:r>
    </w:p>
    <w:p w14:paraId="401336DF" w14:textId="77777777" w:rsidR="00110CCD" w:rsidRDefault="00A4408B">
      <w:pPr>
        <w:pStyle w:val="BodyText"/>
        <w:spacing w:before="0" w:after="0" w:line="480" w:lineRule="auto"/>
        <w:rPr>
          <w:ins w:id="21" w:author="Erik Wenninger" w:date="2019-03-20T08:40:00Z"/>
        </w:rPr>
        <w:pPrChange w:id="22" w:author="Erik Wenninger" w:date="2019-03-20T08:32:00Z">
          <w:pPr>
            <w:pStyle w:val="BodyText"/>
          </w:pPr>
        </w:pPrChange>
      </w:pPr>
      <w:r w:rsidRPr="00FE5034">
        <w:t>Zebra chip disease (ZC) in potato is associated with “</w:t>
      </w:r>
      <w:r w:rsidRPr="00FE5034">
        <w:rPr>
          <w:i/>
        </w:rPr>
        <w:t>Candidatus</w:t>
      </w:r>
      <w:r w:rsidRPr="00FE5034">
        <w:t xml:space="preserve"> Liberibacter solanacearum” (Lso), which is transmitted by the potato psyllid </w:t>
      </w:r>
      <w:r w:rsidRPr="00FE5034">
        <w:rPr>
          <w:i/>
        </w:rPr>
        <w:t>Bactericera cockerelli</w:t>
      </w:r>
      <w:r w:rsidRPr="00FE5034">
        <w:t xml:space="preserve"> (Šulc) (Hemiptera: Triozidae). Z</w:t>
      </w:r>
      <w:del w:id="23" w:author="Erik Wenninger" w:date="2019-03-20T08:37:00Z">
        <w:r w:rsidRPr="00FE5034" w:rsidDel="00FE5034">
          <w:delText xml:space="preserve">ebra </w:delText>
        </w:r>
      </w:del>
      <w:r w:rsidRPr="00FE5034">
        <w:t>C</w:t>
      </w:r>
      <w:del w:id="24" w:author="Erik Wenninger" w:date="2019-03-20T08:37:00Z">
        <w:r w:rsidRPr="00FE5034" w:rsidDel="00FE5034">
          <w:delText>hip</w:delText>
        </w:r>
      </w:del>
      <w:r w:rsidRPr="00FE5034">
        <w:t xml:space="preserve"> can cause large economic losses when disease incidence is high. ZC management is currently focused on managing populations of the psyllid vector with insecticides. Host plant resistance to Lso and ZC has been investigated, but no commercial potato variety has been found resistant to the pathogen or the disease symptoms. Three Lso-resistant breeding clones with reduced ZC symptoms have been derived from a potato relative </w:t>
      </w:r>
      <w:r w:rsidRPr="00215EC6">
        <w:rPr>
          <w:i/>
        </w:rPr>
        <w:t>Solanum chacoense</w:t>
      </w:r>
      <w:r w:rsidRPr="00215EC6">
        <w:t xml:space="preserve"> Bitter. Our study was designed to screen these genotypes for their effects on the psyllid’s host acceptance behavior and oviposition. The breeding clo</w:t>
      </w:r>
      <w:r w:rsidRPr="004E2B4B">
        <w:t>nes selected were: ‘A07781-10LB’ (‘10LB’), ‘A07781-3LB’ (‘3LB’) and ‘A07781-4LB’ (‘4LB’). ‘Russet Burbank’ (</w:t>
      </w:r>
      <w:r w:rsidRPr="004E2B4B">
        <w:rPr>
          <w:i/>
        </w:rPr>
        <w:t>Solanum tuberosum</w:t>
      </w:r>
      <w:r w:rsidRPr="004E2B4B">
        <w:t xml:space="preserve"> L.) was used as a Lso-susceptible control. We conducted no-choice assays with intact potato leaflets and observed the following behaviors: probing, walking, cleaning and leaving the leaf. We also compared oviposition and egg fertility for psyllids held on these genotypes. Probing frequency and female walking duration were highest on Russet Burbank, suggesting greater activity on Russet Burbank than on the three resistant genotypes. The number of eggs did not differ among genotypes but declined on all genotypes during the last period of </w:t>
      </w:r>
      <w:r w:rsidRPr="004E2B4B">
        <w:lastRenderedPageBreak/>
        <w:t>observation (18-20 days after pairing with a male). Egg fertility did not differ among genotypes for the first three observation periods (16-18 days after pairing with a male) but was higher on Russet Burbank than 10LB or 3LB during the last observation period (18-20 days after pairing with a male). For these genotypes with putative resistance to Lso, we found antibiotic effects on egg fertility. Our study found little to no evidence of antixenotic or antibiotic effects on psyllid settling behavior.</w:t>
      </w:r>
    </w:p>
    <w:p w14:paraId="3C2CD810" w14:textId="77777777" w:rsidR="00FE5034" w:rsidRPr="00FE5034" w:rsidRDefault="00FE5034">
      <w:pPr>
        <w:pStyle w:val="BodyText"/>
        <w:spacing w:before="0" w:after="0" w:line="480" w:lineRule="auto"/>
        <w:pPrChange w:id="25" w:author="Erik Wenninger" w:date="2019-03-20T08:32:00Z">
          <w:pPr>
            <w:pStyle w:val="BodyText"/>
          </w:pPr>
        </w:pPrChange>
      </w:pPr>
    </w:p>
    <w:p w14:paraId="1F69A97E" w14:textId="77777777" w:rsidR="00110CCD" w:rsidRPr="00A4408B" w:rsidRDefault="00A4408B">
      <w:pPr>
        <w:pStyle w:val="Heading1"/>
        <w:spacing w:before="0" w:line="480" w:lineRule="auto"/>
        <w:rPr>
          <w:color w:val="auto"/>
          <w:sz w:val="24"/>
          <w:szCs w:val="24"/>
          <w:rPrChange w:id="26" w:author="Erik Wenninger" w:date="2019-03-20T08:32:00Z">
            <w:rPr/>
          </w:rPrChange>
        </w:rPr>
        <w:pPrChange w:id="27" w:author="Erik Wenninger" w:date="2019-03-20T08:32:00Z">
          <w:pPr>
            <w:pStyle w:val="Heading1"/>
          </w:pPr>
        </w:pPrChange>
      </w:pPr>
      <w:bookmarkStart w:id="28" w:name="ch:intro"/>
      <w:bookmarkEnd w:id="28"/>
      <w:commentRangeStart w:id="29"/>
      <w:r w:rsidRPr="00A4408B">
        <w:rPr>
          <w:color w:val="auto"/>
          <w:sz w:val="24"/>
          <w:szCs w:val="24"/>
          <w:rPrChange w:id="30" w:author="Erik Wenninger" w:date="2019-03-20T08:32:00Z">
            <w:rPr/>
          </w:rPrChange>
        </w:rPr>
        <w:t>Introduction</w:t>
      </w:r>
      <w:commentRangeEnd w:id="29"/>
      <w:r w:rsidR="00215EC6">
        <w:rPr>
          <w:rStyle w:val="CommentReference"/>
          <w:rFonts w:asciiTheme="minorHAnsi" w:eastAsiaTheme="minorHAnsi" w:hAnsiTheme="minorHAnsi" w:cstheme="minorBidi"/>
          <w:b w:val="0"/>
          <w:bCs w:val="0"/>
          <w:color w:val="auto"/>
        </w:rPr>
        <w:commentReference w:id="29"/>
      </w:r>
    </w:p>
    <w:p w14:paraId="33980BC9" w14:textId="77777777" w:rsidR="00110CCD" w:rsidRPr="00FE5034" w:rsidDel="00FE5034" w:rsidRDefault="00FE5034">
      <w:pPr>
        <w:pStyle w:val="Heading2"/>
        <w:spacing w:before="0" w:line="480" w:lineRule="auto"/>
        <w:rPr>
          <w:del w:id="31" w:author="Erik Wenninger" w:date="2019-03-20T08:40:00Z"/>
          <w:color w:val="auto"/>
          <w:sz w:val="24"/>
          <w:szCs w:val="24"/>
        </w:rPr>
        <w:pPrChange w:id="32" w:author="Erik Wenninger" w:date="2019-03-20T08:32:00Z">
          <w:pPr>
            <w:pStyle w:val="Heading2"/>
          </w:pPr>
        </w:pPrChange>
      </w:pPr>
      <w:bookmarkStart w:id="33" w:name="research-context"/>
      <w:bookmarkEnd w:id="33"/>
      <w:ins w:id="34" w:author="Erik Wenninger" w:date="2019-03-20T08:46:00Z">
        <w:r>
          <w:tab/>
        </w:r>
      </w:ins>
      <w:del w:id="35" w:author="Erik Wenninger" w:date="2019-03-20T08:40:00Z">
        <w:r w:rsidR="00A4408B" w:rsidRPr="00FE5034" w:rsidDel="00FE5034">
          <w:rPr>
            <w:color w:val="auto"/>
            <w:sz w:val="24"/>
            <w:szCs w:val="24"/>
          </w:rPr>
          <w:delText>Research context</w:delText>
        </w:r>
      </w:del>
    </w:p>
    <w:p w14:paraId="6B08DCA8" w14:textId="77777777" w:rsidR="00110CCD" w:rsidRPr="00A4408B" w:rsidDel="00FE5034" w:rsidRDefault="00A4408B">
      <w:pPr>
        <w:pStyle w:val="FirstParagraph"/>
        <w:spacing w:before="0" w:after="0" w:line="480" w:lineRule="auto"/>
        <w:rPr>
          <w:del w:id="36" w:author="Erik Wenninger" w:date="2019-03-20T08:40:00Z"/>
        </w:rPr>
        <w:pPrChange w:id="37" w:author="Erik Wenninger" w:date="2019-03-20T08:32:00Z">
          <w:pPr>
            <w:pStyle w:val="FirstParagraph"/>
          </w:pPr>
        </w:pPrChange>
      </w:pPr>
      <w:r w:rsidRPr="00A4408B">
        <w:t xml:space="preserve">The potato/tomato psyllid, </w:t>
      </w:r>
      <w:r w:rsidRPr="00A4408B">
        <w:rPr>
          <w:i/>
        </w:rPr>
        <w:t>Bactericera cockerelli</w:t>
      </w:r>
      <w:r w:rsidRPr="00A4408B">
        <w:t xml:space="preserve"> (Šulc) (Hemiptera: Triozidae), is a small sternorrhynchan insect pest of solanaceous crops such as potato, tomato, cape gooseberry, tobacco, pepper, eggplant and tamarillo (Knowlton and Thomas </w:t>
      </w:r>
      <w:r w:rsidRPr="00117454">
        <w:rPr>
          <w:rStyle w:val="Hyperlink"/>
          <w:color w:val="auto"/>
        </w:rPr>
        <w:fldChar w:fldCharType="begin"/>
      </w:r>
      <w:r w:rsidRPr="00117454">
        <w:rPr>
          <w:rStyle w:val="Hyperlink"/>
          <w:color w:val="auto"/>
        </w:rPr>
        <w:instrText xml:space="preserve"> HYPERLINK \l "ref-Knowlton1934" \h </w:instrText>
      </w:r>
      <w:r w:rsidRPr="00117454">
        <w:rPr>
          <w:rStyle w:val="Hyperlink"/>
          <w:color w:val="auto"/>
        </w:rPr>
        <w:fldChar w:fldCharType="separate"/>
      </w:r>
      <w:r w:rsidRPr="00117454">
        <w:rPr>
          <w:rStyle w:val="Hyperlink"/>
          <w:color w:val="auto"/>
        </w:rPr>
        <w:t>1934</w:t>
      </w:r>
      <w:r w:rsidRPr="00117454">
        <w:rPr>
          <w:rStyle w:val="Hyperlink"/>
          <w:color w:val="auto"/>
        </w:rPr>
        <w:fldChar w:fldCharType="end"/>
      </w:r>
      <w:r w:rsidRPr="00A4408B">
        <w:t>, Liefting et al. (</w:t>
      </w:r>
      <w:r w:rsidRPr="00117454">
        <w:rPr>
          <w:rStyle w:val="Hyperlink"/>
          <w:color w:val="auto"/>
        </w:rPr>
        <w:fldChar w:fldCharType="begin"/>
      </w:r>
      <w:r w:rsidRPr="00117454">
        <w:rPr>
          <w:rStyle w:val="Hyperlink"/>
          <w:color w:val="auto"/>
        </w:rPr>
        <w:instrText xml:space="preserve"> HYPERLINK \l "ref-Liefting2008" \h </w:instrText>
      </w:r>
      <w:r w:rsidRPr="00117454">
        <w:rPr>
          <w:rStyle w:val="Hyperlink"/>
          <w:color w:val="auto"/>
        </w:rPr>
        <w:fldChar w:fldCharType="separate"/>
      </w:r>
      <w:r w:rsidRPr="00117454">
        <w:rPr>
          <w:rStyle w:val="Hyperlink"/>
          <w:color w:val="auto"/>
        </w:rPr>
        <w:t>2008</w:t>
      </w:r>
      <w:r w:rsidRPr="00117454">
        <w:rPr>
          <w:rStyle w:val="Hyperlink"/>
          <w:color w:val="auto"/>
        </w:rPr>
        <w:fldChar w:fldCharType="end"/>
      </w:r>
      <w:r w:rsidRPr="00A4408B">
        <w:t xml:space="preserve">), Wallis </w:t>
      </w:r>
      <w:r w:rsidRPr="00117454">
        <w:rPr>
          <w:rStyle w:val="Hyperlink"/>
          <w:color w:val="auto"/>
        </w:rPr>
        <w:fldChar w:fldCharType="begin"/>
      </w:r>
      <w:r w:rsidRPr="00117454">
        <w:rPr>
          <w:rStyle w:val="Hyperlink"/>
          <w:color w:val="auto"/>
        </w:rPr>
        <w:instrText xml:space="preserve"> HYPERLINK \l "ref-Wallis1955" \h </w:instrText>
      </w:r>
      <w:r w:rsidRPr="00117454">
        <w:rPr>
          <w:rStyle w:val="Hyperlink"/>
          <w:color w:val="auto"/>
        </w:rPr>
        <w:fldChar w:fldCharType="separate"/>
      </w:r>
      <w:r w:rsidRPr="00117454">
        <w:rPr>
          <w:rStyle w:val="Hyperlink"/>
          <w:color w:val="auto"/>
        </w:rPr>
        <w:t>1955</w:t>
      </w:r>
      <w:r w:rsidRPr="00117454">
        <w:rPr>
          <w:rStyle w:val="Hyperlink"/>
          <w:color w:val="auto"/>
        </w:rPr>
        <w:fldChar w:fldCharType="end"/>
      </w:r>
      <w:r w:rsidRPr="00A4408B">
        <w:t xml:space="preserve">, Martin </w:t>
      </w:r>
      <w:r w:rsidRPr="00117454">
        <w:rPr>
          <w:rStyle w:val="Hyperlink"/>
          <w:color w:val="auto"/>
        </w:rPr>
        <w:fldChar w:fldCharType="begin"/>
      </w:r>
      <w:r w:rsidRPr="00117454">
        <w:rPr>
          <w:rStyle w:val="Hyperlink"/>
          <w:color w:val="auto"/>
        </w:rPr>
        <w:instrText xml:space="preserve"> HYPERLINK \l "ref-Martin2008" \h </w:instrText>
      </w:r>
      <w:r w:rsidRPr="00117454">
        <w:rPr>
          <w:rStyle w:val="Hyperlink"/>
          <w:color w:val="auto"/>
        </w:rPr>
        <w:fldChar w:fldCharType="separate"/>
      </w:r>
      <w:r w:rsidRPr="00117454">
        <w:rPr>
          <w:rStyle w:val="Hyperlink"/>
          <w:color w:val="auto"/>
        </w:rPr>
        <w:t>2008</w:t>
      </w:r>
      <w:r w:rsidRPr="00117454">
        <w:rPr>
          <w:rStyle w:val="Hyperlink"/>
          <w:color w:val="auto"/>
        </w:rPr>
        <w:fldChar w:fldCharType="end"/>
      </w:r>
      <w:r w:rsidRPr="00A4408B">
        <w:t xml:space="preserve">, </w:t>
      </w:r>
      <w:r w:rsidRPr="00117454">
        <w:rPr>
          <w:rStyle w:val="Hyperlink"/>
          <w:color w:val="auto"/>
        </w:rPr>
        <w:fldChar w:fldCharType="begin"/>
      </w:r>
      <w:r w:rsidRPr="00117454">
        <w:rPr>
          <w:rStyle w:val="Hyperlink"/>
          <w:color w:val="auto"/>
        </w:rPr>
        <w:instrText xml:space="preserve"> HYPERLINK \l "ref-Liefting2009" \h </w:instrText>
      </w:r>
      <w:r w:rsidRPr="00117454">
        <w:rPr>
          <w:rStyle w:val="Hyperlink"/>
          <w:color w:val="auto"/>
        </w:rPr>
        <w:fldChar w:fldCharType="separate"/>
      </w:r>
      <w:r w:rsidRPr="00117454">
        <w:rPr>
          <w:rStyle w:val="Hyperlink"/>
          <w:color w:val="auto"/>
        </w:rPr>
        <w:t>2009</w:t>
      </w:r>
      <w:r w:rsidRPr="00117454">
        <w:rPr>
          <w:rStyle w:val="Hyperlink"/>
          <w:color w:val="auto"/>
        </w:rPr>
        <w:fldChar w:fldCharType="end"/>
      </w:r>
      <w:r w:rsidRPr="00A4408B">
        <w:t xml:space="preserve">, Aguilar et al. </w:t>
      </w:r>
      <w:r w:rsidRPr="00117454">
        <w:rPr>
          <w:rStyle w:val="Hyperlink"/>
          <w:color w:val="auto"/>
        </w:rPr>
        <w:fldChar w:fldCharType="begin"/>
      </w:r>
      <w:r w:rsidRPr="00117454">
        <w:rPr>
          <w:rStyle w:val="Hyperlink"/>
          <w:color w:val="auto"/>
        </w:rPr>
        <w:instrText xml:space="preserve"> HYPERLINK \l "ref-Aguilar2013" \h </w:instrText>
      </w:r>
      <w:r w:rsidRPr="00117454">
        <w:rPr>
          <w:rStyle w:val="Hyperlink"/>
          <w:color w:val="auto"/>
        </w:rPr>
        <w:fldChar w:fldCharType="separate"/>
      </w:r>
      <w:r w:rsidRPr="00117454">
        <w:rPr>
          <w:rStyle w:val="Hyperlink"/>
          <w:color w:val="auto"/>
        </w:rPr>
        <w:t>2013</w:t>
      </w:r>
      <w:r w:rsidRPr="00117454">
        <w:rPr>
          <w:rStyle w:val="Hyperlink"/>
          <w:color w:val="auto"/>
        </w:rPr>
        <w:fldChar w:fldCharType="end"/>
      </w:r>
      <w:r w:rsidRPr="00A4408B">
        <w:t>).</w:t>
      </w:r>
      <w:ins w:id="38" w:author="Erik Wenninger" w:date="2019-03-20T08:40:00Z">
        <w:r w:rsidR="00FE5034">
          <w:t xml:space="preserve"> </w:t>
        </w:r>
      </w:ins>
    </w:p>
    <w:p w14:paraId="4E06138A" w14:textId="77777777" w:rsidR="00110CCD" w:rsidRPr="00A4408B" w:rsidRDefault="00A4408B">
      <w:pPr>
        <w:pStyle w:val="FirstParagraph"/>
        <w:spacing w:before="0" w:after="0" w:line="480" w:lineRule="auto"/>
        <w:pPrChange w:id="39" w:author="Erik Wenninger" w:date="2019-03-20T08:40:00Z">
          <w:pPr>
            <w:pStyle w:val="BodyText"/>
          </w:pPr>
        </w:pPrChange>
      </w:pPr>
      <w:r w:rsidRPr="00A4408B">
        <w:t xml:space="preserve">First discovered in Colorado (Šulc </w:t>
      </w:r>
      <w:r w:rsidRPr="00117454">
        <w:rPr>
          <w:rStyle w:val="Hyperlink"/>
          <w:color w:val="auto"/>
        </w:rPr>
        <w:fldChar w:fldCharType="begin"/>
      </w:r>
      <w:r w:rsidRPr="00117454">
        <w:rPr>
          <w:rStyle w:val="Hyperlink"/>
          <w:color w:val="auto"/>
        </w:rPr>
        <w:instrText xml:space="preserve"> HYPERLINK \l "ref-Sulc1909" \h </w:instrText>
      </w:r>
      <w:r w:rsidRPr="00117454">
        <w:rPr>
          <w:rStyle w:val="Hyperlink"/>
          <w:color w:val="auto"/>
        </w:rPr>
        <w:fldChar w:fldCharType="separate"/>
      </w:r>
      <w:r w:rsidRPr="00117454">
        <w:rPr>
          <w:rStyle w:val="Hyperlink"/>
          <w:color w:val="auto"/>
        </w:rPr>
        <w:t>1909</w:t>
      </w:r>
      <w:r w:rsidRPr="00117454">
        <w:rPr>
          <w:rStyle w:val="Hyperlink"/>
          <w:color w:val="auto"/>
        </w:rPr>
        <w:fldChar w:fldCharType="end"/>
      </w:r>
      <w:r w:rsidRPr="00A4408B">
        <w:t xml:space="preserve">), potato psyllids have a history closely tied to potato growing regions and potato diseases (Richards and Blood </w:t>
      </w:r>
      <w:r w:rsidRPr="00117454">
        <w:rPr>
          <w:rStyle w:val="Hyperlink"/>
          <w:color w:val="auto"/>
        </w:rPr>
        <w:fldChar w:fldCharType="begin"/>
      </w:r>
      <w:r w:rsidRPr="00117454">
        <w:rPr>
          <w:rStyle w:val="Hyperlink"/>
          <w:color w:val="auto"/>
        </w:rPr>
        <w:instrText xml:space="preserve"> HYPERLINK \l "ref-Richards1973" \h </w:instrText>
      </w:r>
      <w:r w:rsidRPr="00117454">
        <w:rPr>
          <w:rStyle w:val="Hyperlink"/>
          <w:color w:val="auto"/>
        </w:rPr>
        <w:fldChar w:fldCharType="separate"/>
      </w:r>
      <w:r w:rsidRPr="00117454">
        <w:rPr>
          <w:rStyle w:val="Hyperlink"/>
          <w:color w:val="auto"/>
        </w:rPr>
        <w:t>1973</w:t>
      </w:r>
      <w:r w:rsidRPr="00117454">
        <w:rPr>
          <w:rStyle w:val="Hyperlink"/>
          <w:color w:val="auto"/>
        </w:rPr>
        <w:fldChar w:fldCharType="end"/>
      </w:r>
      <w:r w:rsidRPr="00A4408B">
        <w:t xml:space="preserve">). </w:t>
      </w:r>
      <w:r w:rsidRPr="00A4408B">
        <w:rPr>
          <w:i/>
        </w:rPr>
        <w:t>B. cockerelli</w:t>
      </w:r>
      <w:r w:rsidRPr="00A4408B">
        <w:t>’s geographi</w:t>
      </w:r>
      <w:r w:rsidRPr="00FE5034">
        <w:t xml:space="preserve">cal distribution ranges from southern Canada to Central America, throughout the western United States (Munyaneza et al. </w:t>
      </w:r>
      <w:r w:rsidRPr="00117454">
        <w:rPr>
          <w:rStyle w:val="Hyperlink"/>
          <w:color w:val="auto"/>
        </w:rPr>
        <w:fldChar w:fldCharType="begin"/>
      </w:r>
      <w:r w:rsidRPr="00117454">
        <w:rPr>
          <w:rStyle w:val="Hyperlink"/>
          <w:color w:val="auto"/>
        </w:rPr>
        <w:instrText xml:space="preserve"> HYPERLINK \l "ref-Munyaneza2007a" \h </w:instrText>
      </w:r>
      <w:r w:rsidRPr="00117454">
        <w:rPr>
          <w:rStyle w:val="Hyperlink"/>
          <w:color w:val="auto"/>
        </w:rPr>
        <w:fldChar w:fldCharType="separate"/>
      </w:r>
      <w:r w:rsidRPr="00117454">
        <w:rPr>
          <w:rStyle w:val="Hyperlink"/>
          <w:color w:val="auto"/>
        </w:rPr>
        <w:t>2007</w:t>
      </w:r>
      <w:r w:rsidRPr="00117454">
        <w:rPr>
          <w:rStyle w:val="Hyperlink"/>
          <w:color w:val="auto"/>
        </w:rPr>
        <w:fldChar w:fldCharType="end"/>
      </w:r>
      <w:r w:rsidRPr="00A4408B">
        <w:t xml:space="preserve">, Rehman et al. </w:t>
      </w:r>
      <w:r w:rsidRPr="00117454">
        <w:rPr>
          <w:rStyle w:val="Hyperlink"/>
          <w:color w:val="auto"/>
        </w:rPr>
        <w:fldChar w:fldCharType="begin"/>
      </w:r>
      <w:r w:rsidRPr="00117454">
        <w:rPr>
          <w:rStyle w:val="Hyperlink"/>
          <w:color w:val="auto"/>
        </w:rPr>
        <w:instrText xml:space="preserve"> HYPERLINK \l "ref-Rehman2010" \h </w:instrText>
      </w:r>
      <w:r w:rsidRPr="00117454">
        <w:rPr>
          <w:rStyle w:val="Hyperlink"/>
          <w:color w:val="auto"/>
        </w:rPr>
        <w:fldChar w:fldCharType="separate"/>
      </w:r>
      <w:r w:rsidRPr="00117454">
        <w:rPr>
          <w:rStyle w:val="Hyperlink"/>
          <w:color w:val="auto"/>
        </w:rPr>
        <w:t>2010</w:t>
      </w:r>
      <w:r w:rsidRPr="00117454">
        <w:rPr>
          <w:rStyle w:val="Hyperlink"/>
          <w:color w:val="auto"/>
        </w:rPr>
        <w:fldChar w:fldCharType="end"/>
      </w:r>
      <w:r w:rsidRPr="00A4408B">
        <w:t xml:space="preserve">, Butler and Trumble </w:t>
      </w:r>
      <w:r w:rsidRPr="00117454">
        <w:rPr>
          <w:rStyle w:val="Hyperlink"/>
          <w:color w:val="auto"/>
        </w:rPr>
        <w:fldChar w:fldCharType="begin"/>
      </w:r>
      <w:r w:rsidRPr="00117454">
        <w:rPr>
          <w:rStyle w:val="Hyperlink"/>
          <w:color w:val="auto"/>
        </w:rPr>
        <w:instrText xml:space="preserve"> HYPERLINK \l "ref-Butler2012a" \h </w:instrText>
      </w:r>
      <w:r w:rsidRPr="00117454">
        <w:rPr>
          <w:rStyle w:val="Hyperlink"/>
          <w:color w:val="auto"/>
        </w:rPr>
        <w:fldChar w:fldCharType="separate"/>
      </w:r>
      <w:r w:rsidRPr="00117454">
        <w:rPr>
          <w:rStyle w:val="Hyperlink"/>
          <w:color w:val="auto"/>
        </w:rPr>
        <w:t>2012</w:t>
      </w:r>
      <w:r w:rsidRPr="00117454">
        <w:rPr>
          <w:rStyle w:val="Hyperlink"/>
          <w:color w:val="auto"/>
        </w:rPr>
        <w:fldChar w:fldCharType="end"/>
      </w:r>
      <w:r w:rsidRPr="00A4408B">
        <w:t xml:space="preserve">) and a recent introduction to New Zealand (Martin </w:t>
      </w:r>
      <w:r w:rsidRPr="00117454">
        <w:rPr>
          <w:rStyle w:val="Hyperlink"/>
          <w:color w:val="auto"/>
        </w:rPr>
        <w:fldChar w:fldCharType="begin"/>
      </w:r>
      <w:r w:rsidRPr="00117454">
        <w:rPr>
          <w:rStyle w:val="Hyperlink"/>
          <w:color w:val="auto"/>
        </w:rPr>
        <w:instrText xml:space="preserve"> HYPERLINK \l "ref-Martin2008" \h </w:instrText>
      </w:r>
      <w:r w:rsidRPr="00117454">
        <w:rPr>
          <w:rStyle w:val="Hyperlink"/>
          <w:color w:val="auto"/>
        </w:rPr>
        <w:fldChar w:fldCharType="separate"/>
      </w:r>
      <w:r w:rsidRPr="00117454">
        <w:rPr>
          <w:rStyle w:val="Hyperlink"/>
          <w:color w:val="auto"/>
        </w:rPr>
        <w:t>2008</w:t>
      </w:r>
      <w:r w:rsidRPr="00117454">
        <w:rPr>
          <w:rStyle w:val="Hyperlink"/>
          <w:color w:val="auto"/>
        </w:rPr>
        <w:fldChar w:fldCharType="end"/>
      </w:r>
      <w:r w:rsidRPr="00A4408B">
        <w:t xml:space="preserve">, Liefting et al. </w:t>
      </w:r>
      <w:r w:rsidRPr="00117454">
        <w:rPr>
          <w:rStyle w:val="Hyperlink"/>
          <w:color w:val="auto"/>
        </w:rPr>
        <w:fldChar w:fldCharType="begin"/>
      </w:r>
      <w:r w:rsidRPr="00117454">
        <w:rPr>
          <w:rStyle w:val="Hyperlink"/>
          <w:color w:val="auto"/>
        </w:rPr>
        <w:instrText xml:space="preserve"> HYPERLINK \l "ref-Liefting2009" \h </w:instrText>
      </w:r>
      <w:r w:rsidRPr="00117454">
        <w:rPr>
          <w:rStyle w:val="Hyperlink"/>
          <w:color w:val="auto"/>
        </w:rPr>
        <w:fldChar w:fldCharType="separate"/>
      </w:r>
      <w:r w:rsidRPr="00117454">
        <w:rPr>
          <w:rStyle w:val="Hyperlink"/>
          <w:color w:val="auto"/>
        </w:rPr>
        <w:t>2009</w:t>
      </w:r>
      <w:r w:rsidRPr="00117454">
        <w:rPr>
          <w:rStyle w:val="Hyperlink"/>
          <w:color w:val="auto"/>
        </w:rPr>
        <w:fldChar w:fldCharType="end"/>
      </w:r>
      <w:r w:rsidRPr="00A4408B">
        <w:t xml:space="preserve">, Teulon et al. </w:t>
      </w:r>
      <w:r w:rsidRPr="00117454">
        <w:rPr>
          <w:rStyle w:val="Hyperlink"/>
          <w:color w:val="auto"/>
        </w:rPr>
        <w:fldChar w:fldCharType="begin"/>
      </w:r>
      <w:r w:rsidRPr="00117454">
        <w:rPr>
          <w:rStyle w:val="Hyperlink"/>
          <w:color w:val="auto"/>
        </w:rPr>
        <w:instrText xml:space="preserve"> HYPERLINK \l "ref-Teulon2009" \h </w:instrText>
      </w:r>
      <w:r w:rsidRPr="00117454">
        <w:rPr>
          <w:rStyle w:val="Hyperlink"/>
          <w:color w:val="auto"/>
        </w:rPr>
        <w:fldChar w:fldCharType="separate"/>
      </w:r>
      <w:r w:rsidRPr="00117454">
        <w:rPr>
          <w:rStyle w:val="Hyperlink"/>
          <w:color w:val="auto"/>
        </w:rPr>
        <w:t>2009</w:t>
      </w:r>
      <w:r w:rsidRPr="00117454">
        <w:rPr>
          <w:rStyle w:val="Hyperlink"/>
          <w:color w:val="auto"/>
        </w:rPr>
        <w:fldChar w:fldCharType="end"/>
      </w:r>
      <w:r w:rsidRPr="00A4408B">
        <w:t>).</w:t>
      </w:r>
    </w:p>
    <w:p w14:paraId="5A286E5F" w14:textId="77777777" w:rsidR="00110CCD" w:rsidRPr="00A4408B" w:rsidRDefault="00A4408B">
      <w:pPr>
        <w:pStyle w:val="BodyText"/>
        <w:spacing w:before="0" w:after="0" w:line="480" w:lineRule="auto"/>
        <w:pPrChange w:id="40" w:author="Erik Wenninger" w:date="2019-03-20T08:32:00Z">
          <w:pPr>
            <w:pStyle w:val="BodyText"/>
          </w:pPr>
        </w:pPrChange>
      </w:pPr>
      <w:r w:rsidRPr="00FE5034">
        <w:t xml:space="preserve">Publications regarding the psyllid initially emerged from 1926-1928, due a condition affecting solanaceous plants known as ‘psyllid yellows’ (Richards </w:t>
      </w:r>
      <w:r w:rsidRPr="00A4408B">
        <w:rPr>
          <w:rStyle w:val="Hyperlink"/>
          <w:color w:val="auto"/>
          <w:rPrChange w:id="41" w:author="Erik Wenninger" w:date="2019-03-20T08:32:00Z">
            <w:rPr>
              <w:rStyle w:val="Hyperlink"/>
            </w:rPr>
          </w:rPrChange>
        </w:rPr>
        <w:fldChar w:fldCharType="begin"/>
      </w:r>
      <w:r w:rsidRPr="00A4408B">
        <w:rPr>
          <w:rStyle w:val="Hyperlink"/>
          <w:color w:val="auto"/>
          <w:rPrChange w:id="42" w:author="Erik Wenninger" w:date="2019-03-20T08:32:00Z">
            <w:rPr>
              <w:rStyle w:val="Hyperlink"/>
            </w:rPr>
          </w:rPrChange>
        </w:rPr>
        <w:instrText xml:space="preserve"> HYPERLINK \l "ref-Richards1928" \h </w:instrText>
      </w:r>
      <w:r w:rsidRPr="00A4408B">
        <w:rPr>
          <w:rStyle w:val="Hyperlink"/>
          <w:color w:val="auto"/>
          <w:rPrChange w:id="43" w:author="Erik Wenninger" w:date="2019-03-20T08:32:00Z">
            <w:rPr>
              <w:rStyle w:val="Hyperlink"/>
            </w:rPr>
          </w:rPrChange>
        </w:rPr>
        <w:fldChar w:fldCharType="separate"/>
      </w:r>
      <w:r w:rsidRPr="00A4408B">
        <w:rPr>
          <w:rStyle w:val="Hyperlink"/>
          <w:color w:val="auto"/>
          <w:rPrChange w:id="44" w:author="Erik Wenninger" w:date="2019-03-20T08:32:00Z">
            <w:rPr>
              <w:rStyle w:val="Hyperlink"/>
            </w:rPr>
          </w:rPrChange>
        </w:rPr>
        <w:t>1928</w:t>
      </w:r>
      <w:r w:rsidRPr="00A4408B">
        <w:rPr>
          <w:rStyle w:val="Hyperlink"/>
          <w:color w:val="auto"/>
          <w:rPrChange w:id="45" w:author="Erik Wenninger" w:date="2019-03-20T08:32:00Z">
            <w:rPr>
              <w:rStyle w:val="Hyperlink"/>
            </w:rPr>
          </w:rPrChange>
        </w:rPr>
        <w:fldChar w:fldCharType="end"/>
      </w:r>
      <w:r w:rsidRPr="00A4408B">
        <w:t xml:space="preserve">, Eyer and Crawford </w:t>
      </w:r>
      <w:r w:rsidRPr="00A4408B">
        <w:rPr>
          <w:rStyle w:val="Hyperlink"/>
          <w:color w:val="auto"/>
          <w:rPrChange w:id="46" w:author="Erik Wenninger" w:date="2019-03-20T08:32:00Z">
            <w:rPr>
              <w:rStyle w:val="Hyperlink"/>
            </w:rPr>
          </w:rPrChange>
        </w:rPr>
        <w:fldChar w:fldCharType="begin"/>
      </w:r>
      <w:r w:rsidRPr="00A4408B">
        <w:rPr>
          <w:rStyle w:val="Hyperlink"/>
          <w:color w:val="auto"/>
          <w:rPrChange w:id="47" w:author="Erik Wenninger" w:date="2019-03-20T08:32:00Z">
            <w:rPr>
              <w:rStyle w:val="Hyperlink"/>
            </w:rPr>
          </w:rPrChange>
        </w:rPr>
        <w:instrText xml:space="preserve"> HYPERLINK \l "ref-Eyer1933" \h </w:instrText>
      </w:r>
      <w:r w:rsidRPr="00A4408B">
        <w:rPr>
          <w:rStyle w:val="Hyperlink"/>
          <w:color w:val="auto"/>
          <w:rPrChange w:id="48" w:author="Erik Wenninger" w:date="2019-03-20T08:32:00Z">
            <w:rPr>
              <w:rStyle w:val="Hyperlink"/>
            </w:rPr>
          </w:rPrChange>
        </w:rPr>
        <w:fldChar w:fldCharType="separate"/>
      </w:r>
      <w:r w:rsidRPr="00A4408B">
        <w:rPr>
          <w:rStyle w:val="Hyperlink"/>
          <w:color w:val="auto"/>
          <w:rPrChange w:id="49" w:author="Erik Wenninger" w:date="2019-03-20T08:32:00Z">
            <w:rPr>
              <w:rStyle w:val="Hyperlink"/>
            </w:rPr>
          </w:rPrChange>
        </w:rPr>
        <w:t>1933</w:t>
      </w:r>
      <w:r w:rsidRPr="00A4408B">
        <w:rPr>
          <w:rStyle w:val="Hyperlink"/>
          <w:color w:val="auto"/>
          <w:rPrChange w:id="50" w:author="Erik Wenninger" w:date="2019-03-20T08:32:00Z">
            <w:rPr>
              <w:rStyle w:val="Hyperlink"/>
            </w:rPr>
          </w:rPrChange>
        </w:rPr>
        <w:fldChar w:fldCharType="end"/>
      </w:r>
      <w:r w:rsidRPr="00A4408B">
        <w:t xml:space="preserve">, Richards and Blood </w:t>
      </w:r>
      <w:r w:rsidRPr="00A4408B">
        <w:rPr>
          <w:rStyle w:val="Hyperlink"/>
          <w:color w:val="auto"/>
          <w:rPrChange w:id="51" w:author="Erik Wenninger" w:date="2019-03-20T08:32:00Z">
            <w:rPr>
              <w:rStyle w:val="Hyperlink"/>
            </w:rPr>
          </w:rPrChange>
        </w:rPr>
        <w:fldChar w:fldCharType="begin"/>
      </w:r>
      <w:r w:rsidRPr="00A4408B">
        <w:rPr>
          <w:rStyle w:val="Hyperlink"/>
          <w:color w:val="auto"/>
          <w:rPrChange w:id="52" w:author="Erik Wenninger" w:date="2019-03-20T08:32:00Z">
            <w:rPr>
              <w:rStyle w:val="Hyperlink"/>
            </w:rPr>
          </w:rPrChange>
        </w:rPr>
        <w:instrText xml:space="preserve"> HYPERLINK \l "ref-Richards1973" \h </w:instrText>
      </w:r>
      <w:r w:rsidRPr="00A4408B">
        <w:rPr>
          <w:rStyle w:val="Hyperlink"/>
          <w:color w:val="auto"/>
          <w:rPrChange w:id="53" w:author="Erik Wenninger" w:date="2019-03-20T08:32:00Z">
            <w:rPr>
              <w:rStyle w:val="Hyperlink"/>
            </w:rPr>
          </w:rPrChange>
        </w:rPr>
        <w:fldChar w:fldCharType="separate"/>
      </w:r>
      <w:r w:rsidRPr="00A4408B">
        <w:rPr>
          <w:rStyle w:val="Hyperlink"/>
          <w:color w:val="auto"/>
          <w:rPrChange w:id="54" w:author="Erik Wenninger" w:date="2019-03-20T08:32:00Z">
            <w:rPr>
              <w:rStyle w:val="Hyperlink"/>
            </w:rPr>
          </w:rPrChange>
        </w:rPr>
        <w:t>1973</w:t>
      </w:r>
      <w:r w:rsidRPr="00A4408B">
        <w:rPr>
          <w:rStyle w:val="Hyperlink"/>
          <w:color w:val="auto"/>
          <w:rPrChange w:id="55" w:author="Erik Wenninger" w:date="2019-03-20T08:32:00Z">
            <w:rPr>
              <w:rStyle w:val="Hyperlink"/>
            </w:rPr>
          </w:rPrChange>
        </w:rPr>
        <w:fldChar w:fldCharType="end"/>
      </w:r>
      <w:r w:rsidRPr="00A4408B">
        <w:t>).</w:t>
      </w:r>
    </w:p>
    <w:p w14:paraId="5C1F1929" w14:textId="77777777" w:rsidR="00110CCD" w:rsidRPr="00A4408B" w:rsidDel="00215EC6" w:rsidRDefault="00A4408B">
      <w:pPr>
        <w:pStyle w:val="BodyText"/>
        <w:spacing w:before="0" w:after="0" w:line="480" w:lineRule="auto"/>
        <w:ind w:firstLine="720"/>
        <w:rPr>
          <w:del w:id="56" w:author="Erik Wenninger" w:date="2019-03-20T08:47:00Z"/>
        </w:rPr>
        <w:pPrChange w:id="57" w:author="Erik Wenninger" w:date="2019-03-20T08:46:00Z">
          <w:pPr>
            <w:pStyle w:val="BodyText"/>
          </w:pPr>
        </w:pPrChange>
      </w:pPr>
      <w:r w:rsidRPr="00FE5034">
        <w:lastRenderedPageBreak/>
        <w:t>Potato psyllids have recently been identified as vectors of “</w:t>
      </w:r>
      <w:r w:rsidRPr="00FE5034">
        <w:rPr>
          <w:i/>
        </w:rPr>
        <w:t>Candidatus</w:t>
      </w:r>
      <w:r w:rsidRPr="00FE5034">
        <w:t xml:space="preserve"> Liberibacter solanacearum” (Lso) (Rhizobiaceae: Alphaproteobacteria) (Goolsby et al. </w:t>
      </w:r>
      <w:r w:rsidRPr="00A4408B">
        <w:rPr>
          <w:rStyle w:val="Hyperlink"/>
          <w:color w:val="auto"/>
          <w:rPrChange w:id="58" w:author="Erik Wenninger" w:date="2019-03-20T08:32:00Z">
            <w:rPr>
              <w:rStyle w:val="Hyperlink"/>
            </w:rPr>
          </w:rPrChange>
        </w:rPr>
        <w:fldChar w:fldCharType="begin"/>
      </w:r>
      <w:r w:rsidRPr="00A4408B">
        <w:rPr>
          <w:rStyle w:val="Hyperlink"/>
          <w:color w:val="auto"/>
          <w:rPrChange w:id="59" w:author="Erik Wenninger" w:date="2019-03-20T08:32:00Z">
            <w:rPr>
              <w:rStyle w:val="Hyperlink"/>
            </w:rPr>
          </w:rPrChange>
        </w:rPr>
        <w:instrText xml:space="preserve"> HYPERLINK \l "ref-Goolsby2007a" \h </w:instrText>
      </w:r>
      <w:r w:rsidRPr="00A4408B">
        <w:rPr>
          <w:rStyle w:val="Hyperlink"/>
          <w:color w:val="auto"/>
          <w:rPrChange w:id="60" w:author="Erik Wenninger" w:date="2019-03-20T08:32:00Z">
            <w:rPr>
              <w:rStyle w:val="Hyperlink"/>
            </w:rPr>
          </w:rPrChange>
        </w:rPr>
        <w:fldChar w:fldCharType="separate"/>
      </w:r>
      <w:r w:rsidRPr="00A4408B">
        <w:rPr>
          <w:rStyle w:val="Hyperlink"/>
          <w:color w:val="auto"/>
          <w:rPrChange w:id="61" w:author="Erik Wenninger" w:date="2019-03-20T08:32:00Z">
            <w:rPr>
              <w:rStyle w:val="Hyperlink"/>
            </w:rPr>
          </w:rPrChange>
        </w:rPr>
        <w:t>2007</w:t>
      </w:r>
      <w:r w:rsidRPr="00A4408B">
        <w:rPr>
          <w:rStyle w:val="Hyperlink"/>
          <w:color w:val="auto"/>
          <w:rPrChange w:id="62" w:author="Erik Wenninger" w:date="2019-03-20T08:32:00Z">
            <w:rPr>
              <w:rStyle w:val="Hyperlink"/>
            </w:rPr>
          </w:rPrChange>
        </w:rPr>
        <w:fldChar w:fldCharType="end"/>
      </w:r>
      <w:r w:rsidRPr="00A4408B">
        <w:t xml:space="preserve">, Munyaneza et al. </w:t>
      </w:r>
      <w:r w:rsidRPr="00A4408B">
        <w:rPr>
          <w:rStyle w:val="Hyperlink"/>
          <w:color w:val="auto"/>
          <w:rPrChange w:id="63" w:author="Erik Wenninger" w:date="2019-03-20T08:32:00Z">
            <w:rPr>
              <w:rStyle w:val="Hyperlink"/>
            </w:rPr>
          </w:rPrChange>
        </w:rPr>
        <w:fldChar w:fldCharType="begin"/>
      </w:r>
      <w:r w:rsidRPr="00A4408B">
        <w:rPr>
          <w:rStyle w:val="Hyperlink"/>
          <w:color w:val="auto"/>
          <w:rPrChange w:id="64" w:author="Erik Wenninger" w:date="2019-03-20T08:32:00Z">
            <w:rPr>
              <w:rStyle w:val="Hyperlink"/>
            </w:rPr>
          </w:rPrChange>
        </w:rPr>
        <w:instrText xml:space="preserve"> HYPERLINK \l "ref-Munyaneza2007a" \h </w:instrText>
      </w:r>
      <w:r w:rsidRPr="00A4408B">
        <w:rPr>
          <w:rStyle w:val="Hyperlink"/>
          <w:color w:val="auto"/>
          <w:rPrChange w:id="65" w:author="Erik Wenninger" w:date="2019-03-20T08:32:00Z">
            <w:rPr>
              <w:rStyle w:val="Hyperlink"/>
            </w:rPr>
          </w:rPrChange>
        </w:rPr>
        <w:fldChar w:fldCharType="separate"/>
      </w:r>
      <w:r w:rsidRPr="00A4408B">
        <w:rPr>
          <w:rStyle w:val="Hyperlink"/>
          <w:color w:val="auto"/>
          <w:rPrChange w:id="66" w:author="Erik Wenninger" w:date="2019-03-20T08:32:00Z">
            <w:rPr>
              <w:rStyle w:val="Hyperlink"/>
            </w:rPr>
          </w:rPrChange>
        </w:rPr>
        <w:t>2007</w:t>
      </w:r>
      <w:r w:rsidRPr="00A4408B">
        <w:rPr>
          <w:rStyle w:val="Hyperlink"/>
          <w:color w:val="auto"/>
          <w:rPrChange w:id="67" w:author="Erik Wenninger" w:date="2019-03-20T08:32:00Z">
            <w:rPr>
              <w:rStyle w:val="Hyperlink"/>
            </w:rPr>
          </w:rPrChange>
        </w:rPr>
        <w:fldChar w:fldCharType="end"/>
      </w:r>
      <w:r w:rsidRPr="00A4408B">
        <w:t xml:space="preserve">, Liefting et al. </w:t>
      </w:r>
      <w:r w:rsidRPr="00A4408B">
        <w:rPr>
          <w:rStyle w:val="Hyperlink"/>
          <w:color w:val="auto"/>
          <w:rPrChange w:id="68" w:author="Erik Wenninger" w:date="2019-03-20T08:32:00Z">
            <w:rPr>
              <w:rStyle w:val="Hyperlink"/>
            </w:rPr>
          </w:rPrChange>
        </w:rPr>
        <w:fldChar w:fldCharType="begin"/>
      </w:r>
      <w:r w:rsidRPr="00A4408B">
        <w:rPr>
          <w:rStyle w:val="Hyperlink"/>
          <w:color w:val="auto"/>
          <w:rPrChange w:id="69" w:author="Erik Wenninger" w:date="2019-03-20T08:32:00Z">
            <w:rPr>
              <w:rStyle w:val="Hyperlink"/>
            </w:rPr>
          </w:rPrChange>
        </w:rPr>
        <w:instrText xml:space="preserve"> HYPERLINK \l "ref-Liefting2009" \h </w:instrText>
      </w:r>
      <w:r w:rsidRPr="00A4408B">
        <w:rPr>
          <w:rStyle w:val="Hyperlink"/>
          <w:color w:val="auto"/>
          <w:rPrChange w:id="70" w:author="Erik Wenninger" w:date="2019-03-20T08:32:00Z">
            <w:rPr>
              <w:rStyle w:val="Hyperlink"/>
            </w:rPr>
          </w:rPrChange>
        </w:rPr>
        <w:fldChar w:fldCharType="separate"/>
      </w:r>
      <w:r w:rsidRPr="00A4408B">
        <w:rPr>
          <w:rStyle w:val="Hyperlink"/>
          <w:color w:val="auto"/>
          <w:rPrChange w:id="71" w:author="Erik Wenninger" w:date="2019-03-20T08:32:00Z">
            <w:rPr>
              <w:rStyle w:val="Hyperlink"/>
            </w:rPr>
          </w:rPrChange>
        </w:rPr>
        <w:t>2009</w:t>
      </w:r>
      <w:r w:rsidRPr="00A4408B">
        <w:rPr>
          <w:rStyle w:val="Hyperlink"/>
          <w:color w:val="auto"/>
          <w:rPrChange w:id="72" w:author="Erik Wenninger" w:date="2019-03-20T08:32:00Z">
            <w:rPr>
              <w:rStyle w:val="Hyperlink"/>
            </w:rPr>
          </w:rPrChange>
        </w:rPr>
        <w:fldChar w:fldCharType="end"/>
      </w:r>
      <w:r w:rsidRPr="00A4408B">
        <w:t xml:space="preserve">, Cicero et al. </w:t>
      </w:r>
      <w:r w:rsidRPr="00A4408B">
        <w:rPr>
          <w:rStyle w:val="Hyperlink"/>
          <w:color w:val="auto"/>
          <w:rPrChange w:id="73" w:author="Erik Wenninger" w:date="2019-03-20T08:32:00Z">
            <w:rPr>
              <w:rStyle w:val="Hyperlink"/>
            </w:rPr>
          </w:rPrChange>
        </w:rPr>
        <w:fldChar w:fldCharType="begin"/>
      </w:r>
      <w:r w:rsidRPr="00A4408B">
        <w:rPr>
          <w:rStyle w:val="Hyperlink"/>
          <w:color w:val="auto"/>
          <w:rPrChange w:id="74" w:author="Erik Wenninger" w:date="2019-03-20T08:32:00Z">
            <w:rPr>
              <w:rStyle w:val="Hyperlink"/>
            </w:rPr>
          </w:rPrChange>
        </w:rPr>
        <w:instrText xml:space="preserve"> HYPERLINK \l "ref-Cicero2016" \h </w:instrText>
      </w:r>
      <w:r w:rsidRPr="00A4408B">
        <w:rPr>
          <w:rStyle w:val="Hyperlink"/>
          <w:color w:val="auto"/>
          <w:rPrChange w:id="75" w:author="Erik Wenninger" w:date="2019-03-20T08:32:00Z">
            <w:rPr>
              <w:rStyle w:val="Hyperlink"/>
            </w:rPr>
          </w:rPrChange>
        </w:rPr>
        <w:fldChar w:fldCharType="separate"/>
      </w:r>
      <w:r w:rsidRPr="00A4408B">
        <w:rPr>
          <w:rStyle w:val="Hyperlink"/>
          <w:color w:val="auto"/>
          <w:rPrChange w:id="76" w:author="Erik Wenninger" w:date="2019-03-20T08:32:00Z">
            <w:rPr>
              <w:rStyle w:val="Hyperlink"/>
            </w:rPr>
          </w:rPrChange>
        </w:rPr>
        <w:t>2016</w:t>
      </w:r>
      <w:r w:rsidRPr="00A4408B">
        <w:rPr>
          <w:rStyle w:val="Hyperlink"/>
          <w:color w:val="auto"/>
          <w:rPrChange w:id="77" w:author="Erik Wenninger" w:date="2019-03-20T08:32:00Z">
            <w:rPr>
              <w:rStyle w:val="Hyperlink"/>
            </w:rPr>
          </w:rPrChange>
        </w:rPr>
        <w:fldChar w:fldCharType="end"/>
      </w:r>
      <w:r w:rsidRPr="00A4408B">
        <w:t xml:space="preserve">). Lso is an uncultured gram-negative </w:t>
      </w:r>
      <m:oMath>
        <m:r>
          <w:rPr>
            <w:rFonts w:ascii="Cambria Math" w:hAnsi="Cambria Math"/>
          </w:rPr>
          <m:t>α</m:t>
        </m:r>
      </m:oMath>
      <w:r w:rsidRPr="00A4408B">
        <w:t xml:space="preserve">-proteobacterium (Liefting et al. </w:t>
      </w:r>
      <w:r w:rsidRPr="00A4408B">
        <w:rPr>
          <w:rStyle w:val="Hyperlink"/>
          <w:color w:val="auto"/>
          <w:rPrChange w:id="78" w:author="Erik Wenninger" w:date="2019-03-20T08:32:00Z">
            <w:rPr>
              <w:rStyle w:val="Hyperlink"/>
            </w:rPr>
          </w:rPrChange>
        </w:rPr>
        <w:fldChar w:fldCharType="begin"/>
      </w:r>
      <w:r w:rsidRPr="00A4408B">
        <w:rPr>
          <w:rStyle w:val="Hyperlink"/>
          <w:color w:val="auto"/>
          <w:rPrChange w:id="79" w:author="Erik Wenninger" w:date="2019-03-20T08:32:00Z">
            <w:rPr>
              <w:rStyle w:val="Hyperlink"/>
            </w:rPr>
          </w:rPrChange>
        </w:rPr>
        <w:instrText xml:space="preserve"> HYPERLINK \l "ref-Liefting2009" \h </w:instrText>
      </w:r>
      <w:r w:rsidRPr="00A4408B">
        <w:rPr>
          <w:rStyle w:val="Hyperlink"/>
          <w:color w:val="auto"/>
          <w:rPrChange w:id="80" w:author="Erik Wenninger" w:date="2019-03-20T08:32:00Z">
            <w:rPr>
              <w:rStyle w:val="Hyperlink"/>
            </w:rPr>
          </w:rPrChange>
        </w:rPr>
        <w:fldChar w:fldCharType="separate"/>
      </w:r>
      <w:r w:rsidRPr="00A4408B">
        <w:rPr>
          <w:rStyle w:val="Hyperlink"/>
          <w:color w:val="auto"/>
          <w:rPrChange w:id="81" w:author="Erik Wenninger" w:date="2019-03-20T08:32:00Z">
            <w:rPr>
              <w:rStyle w:val="Hyperlink"/>
            </w:rPr>
          </w:rPrChange>
        </w:rPr>
        <w:t>2009</w:t>
      </w:r>
      <w:r w:rsidRPr="00A4408B">
        <w:rPr>
          <w:rStyle w:val="Hyperlink"/>
          <w:color w:val="auto"/>
          <w:rPrChange w:id="82" w:author="Erik Wenninger" w:date="2019-03-20T08:32:00Z">
            <w:rPr>
              <w:rStyle w:val="Hyperlink"/>
            </w:rPr>
          </w:rPrChange>
        </w:rPr>
        <w:fldChar w:fldCharType="end"/>
      </w:r>
      <w:r w:rsidRPr="00A4408B">
        <w:t xml:space="preserve">) that infects solanaceous plants. </w:t>
      </w:r>
      <w:ins w:id="83" w:author="Erik Wenninger" w:date="2019-03-20T08:47:00Z">
        <w:r w:rsidR="00215EC6">
          <w:t>Lso</w:t>
        </w:r>
      </w:ins>
      <w:del w:id="84" w:author="Erik Wenninger" w:date="2019-03-20T08:47:00Z">
        <w:r w:rsidRPr="00A4408B" w:rsidDel="00215EC6">
          <w:rPr>
            <w:i/>
          </w:rPr>
          <w:delText>Candidatus</w:delText>
        </w:r>
        <w:r w:rsidRPr="00A4408B" w:rsidDel="00215EC6">
          <w:delText xml:space="preserve"> Liberibacter solanacearum</w:delText>
        </w:r>
      </w:del>
      <w:r w:rsidRPr="00A4408B">
        <w:t xml:space="preserve"> is transmitted to the plant’s phloem by the psyllid’s saliva while feeding (Cooper and Bamberg </w:t>
      </w:r>
      <w:r w:rsidRPr="00A4408B">
        <w:rPr>
          <w:rStyle w:val="Hyperlink"/>
          <w:color w:val="auto"/>
          <w:rPrChange w:id="85" w:author="Erik Wenninger" w:date="2019-03-20T08:32:00Z">
            <w:rPr>
              <w:rStyle w:val="Hyperlink"/>
            </w:rPr>
          </w:rPrChange>
        </w:rPr>
        <w:fldChar w:fldCharType="begin"/>
      </w:r>
      <w:r w:rsidRPr="00A4408B">
        <w:rPr>
          <w:rStyle w:val="Hyperlink"/>
          <w:color w:val="auto"/>
          <w:rPrChange w:id="86" w:author="Erik Wenninger" w:date="2019-03-20T08:32:00Z">
            <w:rPr>
              <w:rStyle w:val="Hyperlink"/>
            </w:rPr>
          </w:rPrChange>
        </w:rPr>
        <w:instrText xml:space="preserve"> HYPERLINK \l "ref-Cooper2014" \h </w:instrText>
      </w:r>
      <w:r w:rsidRPr="00A4408B">
        <w:rPr>
          <w:rStyle w:val="Hyperlink"/>
          <w:color w:val="auto"/>
          <w:rPrChange w:id="87" w:author="Erik Wenninger" w:date="2019-03-20T08:32:00Z">
            <w:rPr>
              <w:rStyle w:val="Hyperlink"/>
            </w:rPr>
          </w:rPrChange>
        </w:rPr>
        <w:fldChar w:fldCharType="separate"/>
      </w:r>
      <w:r w:rsidRPr="00A4408B">
        <w:rPr>
          <w:rStyle w:val="Hyperlink"/>
          <w:color w:val="auto"/>
          <w:rPrChange w:id="88" w:author="Erik Wenninger" w:date="2019-03-20T08:32:00Z">
            <w:rPr>
              <w:rStyle w:val="Hyperlink"/>
            </w:rPr>
          </w:rPrChange>
        </w:rPr>
        <w:t>2014</w:t>
      </w:r>
      <w:r w:rsidRPr="00A4408B">
        <w:rPr>
          <w:rStyle w:val="Hyperlink"/>
          <w:color w:val="auto"/>
          <w:rPrChange w:id="89" w:author="Erik Wenninger" w:date="2019-03-20T08:32:00Z">
            <w:rPr>
              <w:rStyle w:val="Hyperlink"/>
            </w:rPr>
          </w:rPrChange>
        </w:rPr>
        <w:fldChar w:fldCharType="end"/>
      </w:r>
      <w:r w:rsidRPr="00A4408B">
        <w:t>).</w:t>
      </w:r>
      <w:ins w:id="90" w:author="Erik Wenninger" w:date="2019-03-20T08:47:00Z">
        <w:r w:rsidR="00215EC6">
          <w:t xml:space="preserve"> </w:t>
        </w:r>
      </w:ins>
    </w:p>
    <w:p w14:paraId="30153441" w14:textId="77777777" w:rsidR="00110CCD" w:rsidRPr="00A4408B" w:rsidRDefault="00A4408B">
      <w:pPr>
        <w:pStyle w:val="BodyText"/>
        <w:spacing w:before="0" w:after="0" w:line="480" w:lineRule="auto"/>
        <w:ind w:firstLine="720"/>
        <w:pPrChange w:id="91" w:author="Erik Wenninger" w:date="2019-03-20T08:47:00Z">
          <w:pPr>
            <w:pStyle w:val="BodyText"/>
          </w:pPr>
        </w:pPrChange>
      </w:pPr>
      <w:r w:rsidRPr="00FE5034">
        <w:t xml:space="preserve">Symptoms in potato include stunting, swollen axillary buds, aerial tubers, leaf purpling, chlorosis and reduced yield (Munyaneza et al. </w:t>
      </w:r>
      <w:r w:rsidRPr="00A4408B">
        <w:rPr>
          <w:rStyle w:val="Hyperlink"/>
          <w:color w:val="auto"/>
          <w:rPrChange w:id="92" w:author="Erik Wenninger" w:date="2019-03-20T08:32:00Z">
            <w:rPr>
              <w:rStyle w:val="Hyperlink"/>
            </w:rPr>
          </w:rPrChange>
        </w:rPr>
        <w:fldChar w:fldCharType="begin"/>
      </w:r>
      <w:r w:rsidRPr="00A4408B">
        <w:rPr>
          <w:rStyle w:val="Hyperlink"/>
          <w:color w:val="auto"/>
          <w:rPrChange w:id="93" w:author="Erik Wenninger" w:date="2019-03-20T08:32:00Z">
            <w:rPr>
              <w:rStyle w:val="Hyperlink"/>
            </w:rPr>
          </w:rPrChange>
        </w:rPr>
        <w:instrText xml:space="preserve"> HYPERLINK \l "ref-Munyaneza2007a" \h </w:instrText>
      </w:r>
      <w:r w:rsidRPr="00A4408B">
        <w:rPr>
          <w:rStyle w:val="Hyperlink"/>
          <w:color w:val="auto"/>
          <w:rPrChange w:id="94" w:author="Erik Wenninger" w:date="2019-03-20T08:32:00Z">
            <w:rPr>
              <w:rStyle w:val="Hyperlink"/>
            </w:rPr>
          </w:rPrChange>
        </w:rPr>
        <w:fldChar w:fldCharType="separate"/>
      </w:r>
      <w:r w:rsidRPr="00A4408B">
        <w:rPr>
          <w:rStyle w:val="Hyperlink"/>
          <w:color w:val="auto"/>
          <w:rPrChange w:id="95" w:author="Erik Wenninger" w:date="2019-03-20T08:32:00Z">
            <w:rPr>
              <w:rStyle w:val="Hyperlink"/>
            </w:rPr>
          </w:rPrChange>
        </w:rPr>
        <w:t>2007</w:t>
      </w:r>
      <w:r w:rsidRPr="00A4408B">
        <w:rPr>
          <w:rStyle w:val="Hyperlink"/>
          <w:color w:val="auto"/>
          <w:rPrChange w:id="96" w:author="Erik Wenninger" w:date="2019-03-20T08:32:00Z">
            <w:rPr>
              <w:rStyle w:val="Hyperlink"/>
            </w:rPr>
          </w:rPrChange>
        </w:rPr>
        <w:fldChar w:fldCharType="end"/>
      </w:r>
      <w:r w:rsidRPr="00A4408B">
        <w:t xml:space="preserve">, </w:t>
      </w:r>
      <w:r w:rsidRPr="00A4408B">
        <w:rPr>
          <w:rStyle w:val="Hyperlink"/>
          <w:color w:val="auto"/>
          <w:rPrChange w:id="97" w:author="Erik Wenninger" w:date="2019-03-20T08:32:00Z">
            <w:rPr>
              <w:rStyle w:val="Hyperlink"/>
            </w:rPr>
          </w:rPrChange>
        </w:rPr>
        <w:fldChar w:fldCharType="begin"/>
      </w:r>
      <w:r w:rsidRPr="00A4408B">
        <w:rPr>
          <w:rStyle w:val="Hyperlink"/>
          <w:color w:val="auto"/>
          <w:rPrChange w:id="98" w:author="Erik Wenninger" w:date="2019-03-20T08:32:00Z">
            <w:rPr>
              <w:rStyle w:val="Hyperlink"/>
            </w:rPr>
          </w:rPrChange>
        </w:rPr>
        <w:instrText xml:space="preserve"> HYPERLINK \l "ref-Munyaneza2008" \h </w:instrText>
      </w:r>
      <w:r w:rsidRPr="00A4408B">
        <w:rPr>
          <w:rStyle w:val="Hyperlink"/>
          <w:color w:val="auto"/>
          <w:rPrChange w:id="99" w:author="Erik Wenninger" w:date="2019-03-20T08:32:00Z">
            <w:rPr>
              <w:rStyle w:val="Hyperlink"/>
            </w:rPr>
          </w:rPrChange>
        </w:rPr>
        <w:fldChar w:fldCharType="separate"/>
      </w:r>
      <w:r w:rsidRPr="00A4408B">
        <w:rPr>
          <w:rStyle w:val="Hyperlink"/>
          <w:color w:val="auto"/>
          <w:rPrChange w:id="100" w:author="Erik Wenninger" w:date="2019-03-20T08:32:00Z">
            <w:rPr>
              <w:rStyle w:val="Hyperlink"/>
            </w:rPr>
          </w:rPrChange>
        </w:rPr>
        <w:t>2008</w:t>
      </w:r>
      <w:r w:rsidRPr="00A4408B">
        <w:rPr>
          <w:rStyle w:val="Hyperlink"/>
          <w:color w:val="auto"/>
          <w:rPrChange w:id="101" w:author="Erik Wenninger" w:date="2019-03-20T08:32:00Z">
            <w:rPr>
              <w:rStyle w:val="Hyperlink"/>
            </w:rPr>
          </w:rPrChange>
        </w:rPr>
        <w:fldChar w:fldCharType="end"/>
      </w:r>
      <w:r w:rsidRPr="00A4408B">
        <w:t>). Infection also alters tuber sugars and phenolics</w:t>
      </w:r>
      <w:ins w:id="102" w:author="Erik Wenninger" w:date="2019-03-20T08:49:00Z">
        <w:r w:rsidR="00215EC6">
          <w:t>,</w:t>
        </w:r>
      </w:ins>
      <w:del w:id="103" w:author="Erik Wenninger" w:date="2019-03-20T08:49:00Z">
        <w:r w:rsidRPr="00A4408B" w:rsidDel="00215EC6">
          <w:delText>;</w:delText>
        </w:r>
      </w:del>
      <w:r w:rsidRPr="00A4408B">
        <w:t xml:space="preserve"> resulting in brown stripes which char and blacken when fried (Navarre et al. </w:t>
      </w:r>
      <w:r w:rsidRPr="00A4408B">
        <w:rPr>
          <w:rStyle w:val="Hyperlink"/>
          <w:color w:val="auto"/>
          <w:rPrChange w:id="104" w:author="Erik Wenninger" w:date="2019-03-20T08:32:00Z">
            <w:rPr>
              <w:rStyle w:val="Hyperlink"/>
            </w:rPr>
          </w:rPrChange>
        </w:rPr>
        <w:fldChar w:fldCharType="begin"/>
      </w:r>
      <w:r w:rsidRPr="00A4408B">
        <w:rPr>
          <w:rStyle w:val="Hyperlink"/>
          <w:color w:val="auto"/>
          <w:rPrChange w:id="105" w:author="Erik Wenninger" w:date="2019-03-20T08:32:00Z">
            <w:rPr>
              <w:rStyle w:val="Hyperlink"/>
            </w:rPr>
          </w:rPrChange>
        </w:rPr>
        <w:instrText xml:space="preserve"> HYPERLINK \l "ref-Navarre2009" \h </w:instrText>
      </w:r>
      <w:r w:rsidRPr="00A4408B">
        <w:rPr>
          <w:rStyle w:val="Hyperlink"/>
          <w:color w:val="auto"/>
          <w:rPrChange w:id="106" w:author="Erik Wenninger" w:date="2019-03-20T08:32:00Z">
            <w:rPr>
              <w:rStyle w:val="Hyperlink"/>
            </w:rPr>
          </w:rPrChange>
        </w:rPr>
        <w:fldChar w:fldCharType="separate"/>
      </w:r>
      <w:r w:rsidRPr="00A4408B">
        <w:rPr>
          <w:rStyle w:val="Hyperlink"/>
          <w:color w:val="auto"/>
          <w:rPrChange w:id="107" w:author="Erik Wenninger" w:date="2019-03-20T08:32:00Z">
            <w:rPr>
              <w:rStyle w:val="Hyperlink"/>
            </w:rPr>
          </w:rPrChange>
        </w:rPr>
        <w:t>2009</w:t>
      </w:r>
      <w:r w:rsidRPr="00A4408B">
        <w:rPr>
          <w:rStyle w:val="Hyperlink"/>
          <w:color w:val="auto"/>
          <w:rPrChange w:id="108" w:author="Erik Wenninger" w:date="2019-03-20T08:32:00Z">
            <w:rPr>
              <w:rStyle w:val="Hyperlink"/>
            </w:rPr>
          </w:rPrChange>
        </w:rPr>
        <w:fldChar w:fldCharType="end"/>
      </w:r>
      <w:r w:rsidRPr="00A4408B">
        <w:t xml:space="preserve">, Alvarado et al. </w:t>
      </w:r>
      <w:r w:rsidRPr="00A4408B">
        <w:rPr>
          <w:rStyle w:val="Hyperlink"/>
          <w:color w:val="auto"/>
          <w:rPrChange w:id="109" w:author="Erik Wenninger" w:date="2019-03-20T08:32:00Z">
            <w:rPr>
              <w:rStyle w:val="Hyperlink"/>
            </w:rPr>
          </w:rPrChange>
        </w:rPr>
        <w:fldChar w:fldCharType="begin"/>
      </w:r>
      <w:r w:rsidRPr="00A4408B">
        <w:rPr>
          <w:rStyle w:val="Hyperlink"/>
          <w:color w:val="auto"/>
          <w:rPrChange w:id="110" w:author="Erik Wenninger" w:date="2019-03-20T08:32:00Z">
            <w:rPr>
              <w:rStyle w:val="Hyperlink"/>
            </w:rPr>
          </w:rPrChange>
        </w:rPr>
        <w:instrText xml:space="preserve"> HYPERLINK \l "ref-Alvarado2012" \h </w:instrText>
      </w:r>
      <w:r w:rsidRPr="00A4408B">
        <w:rPr>
          <w:rStyle w:val="Hyperlink"/>
          <w:color w:val="auto"/>
          <w:rPrChange w:id="111" w:author="Erik Wenninger" w:date="2019-03-20T08:32:00Z">
            <w:rPr>
              <w:rStyle w:val="Hyperlink"/>
            </w:rPr>
          </w:rPrChange>
        </w:rPr>
        <w:fldChar w:fldCharType="separate"/>
      </w:r>
      <w:r w:rsidRPr="00A4408B">
        <w:rPr>
          <w:rStyle w:val="Hyperlink"/>
          <w:color w:val="auto"/>
          <w:rPrChange w:id="112" w:author="Erik Wenninger" w:date="2019-03-20T08:32:00Z">
            <w:rPr>
              <w:rStyle w:val="Hyperlink"/>
            </w:rPr>
          </w:rPrChange>
        </w:rPr>
        <w:t>2012</w:t>
      </w:r>
      <w:r w:rsidRPr="00A4408B">
        <w:rPr>
          <w:rStyle w:val="Hyperlink"/>
          <w:color w:val="auto"/>
          <w:rPrChange w:id="113" w:author="Erik Wenninger" w:date="2019-03-20T08:32:00Z">
            <w:rPr>
              <w:rStyle w:val="Hyperlink"/>
            </w:rPr>
          </w:rPrChange>
        </w:rPr>
        <w:fldChar w:fldCharType="end"/>
      </w:r>
      <w:r w:rsidRPr="00A4408B">
        <w:t xml:space="preserve">, Buchman et al. </w:t>
      </w:r>
      <w:r w:rsidRPr="00A4408B">
        <w:rPr>
          <w:rStyle w:val="Hyperlink"/>
          <w:color w:val="auto"/>
          <w:rPrChange w:id="114" w:author="Erik Wenninger" w:date="2019-03-20T08:32:00Z">
            <w:rPr>
              <w:rStyle w:val="Hyperlink"/>
            </w:rPr>
          </w:rPrChange>
        </w:rPr>
        <w:fldChar w:fldCharType="begin"/>
      </w:r>
      <w:r w:rsidRPr="00A4408B">
        <w:rPr>
          <w:rStyle w:val="Hyperlink"/>
          <w:color w:val="auto"/>
          <w:rPrChange w:id="115" w:author="Erik Wenninger" w:date="2019-03-20T08:32:00Z">
            <w:rPr>
              <w:rStyle w:val="Hyperlink"/>
            </w:rPr>
          </w:rPrChange>
        </w:rPr>
        <w:instrText xml:space="preserve"> HYPERLINK \l "ref-Buchman2012" \h </w:instrText>
      </w:r>
      <w:r w:rsidRPr="00A4408B">
        <w:rPr>
          <w:rStyle w:val="Hyperlink"/>
          <w:color w:val="auto"/>
          <w:rPrChange w:id="116" w:author="Erik Wenninger" w:date="2019-03-20T08:32:00Z">
            <w:rPr>
              <w:rStyle w:val="Hyperlink"/>
            </w:rPr>
          </w:rPrChange>
        </w:rPr>
        <w:fldChar w:fldCharType="separate"/>
      </w:r>
      <w:r w:rsidRPr="00A4408B">
        <w:rPr>
          <w:rStyle w:val="Hyperlink"/>
          <w:color w:val="auto"/>
          <w:rPrChange w:id="117" w:author="Erik Wenninger" w:date="2019-03-20T08:32:00Z">
            <w:rPr>
              <w:rStyle w:val="Hyperlink"/>
            </w:rPr>
          </w:rPrChange>
        </w:rPr>
        <w:t>2012</w:t>
      </w:r>
      <w:r w:rsidRPr="00A4408B">
        <w:rPr>
          <w:rStyle w:val="Hyperlink"/>
          <w:color w:val="auto"/>
          <w:rPrChange w:id="118" w:author="Erik Wenninger" w:date="2019-03-20T08:32:00Z">
            <w:rPr>
              <w:rStyle w:val="Hyperlink"/>
            </w:rPr>
          </w:rPrChange>
        </w:rPr>
        <w:fldChar w:fldCharType="end"/>
      </w:r>
      <w:r w:rsidRPr="00A4408B">
        <w:t xml:space="preserve">). This condition is known as ‘zebra chip’ disease (ZC) (Hansen et al. </w:t>
      </w:r>
      <w:r w:rsidRPr="00A4408B">
        <w:rPr>
          <w:rStyle w:val="Hyperlink"/>
          <w:color w:val="auto"/>
          <w:rPrChange w:id="119" w:author="Erik Wenninger" w:date="2019-03-20T08:32:00Z">
            <w:rPr>
              <w:rStyle w:val="Hyperlink"/>
            </w:rPr>
          </w:rPrChange>
        </w:rPr>
        <w:fldChar w:fldCharType="begin"/>
      </w:r>
      <w:r w:rsidRPr="00A4408B">
        <w:rPr>
          <w:rStyle w:val="Hyperlink"/>
          <w:color w:val="auto"/>
          <w:rPrChange w:id="120" w:author="Erik Wenninger" w:date="2019-03-20T08:32:00Z">
            <w:rPr>
              <w:rStyle w:val="Hyperlink"/>
            </w:rPr>
          </w:rPrChange>
        </w:rPr>
        <w:instrText xml:space="preserve"> HYPERLINK \l "ref-Hansen2008" \h </w:instrText>
      </w:r>
      <w:r w:rsidRPr="00A4408B">
        <w:rPr>
          <w:rStyle w:val="Hyperlink"/>
          <w:color w:val="auto"/>
          <w:rPrChange w:id="121" w:author="Erik Wenninger" w:date="2019-03-20T08:32:00Z">
            <w:rPr>
              <w:rStyle w:val="Hyperlink"/>
            </w:rPr>
          </w:rPrChange>
        </w:rPr>
        <w:fldChar w:fldCharType="separate"/>
      </w:r>
      <w:r w:rsidRPr="00A4408B">
        <w:rPr>
          <w:rStyle w:val="Hyperlink"/>
          <w:color w:val="auto"/>
          <w:rPrChange w:id="122" w:author="Erik Wenninger" w:date="2019-03-20T08:32:00Z">
            <w:rPr>
              <w:rStyle w:val="Hyperlink"/>
            </w:rPr>
          </w:rPrChange>
        </w:rPr>
        <w:t>2008</w:t>
      </w:r>
      <w:r w:rsidRPr="00A4408B">
        <w:rPr>
          <w:rStyle w:val="Hyperlink"/>
          <w:color w:val="auto"/>
          <w:rPrChange w:id="123" w:author="Erik Wenninger" w:date="2019-03-20T08:32:00Z">
            <w:rPr>
              <w:rStyle w:val="Hyperlink"/>
            </w:rPr>
          </w:rPrChange>
        </w:rPr>
        <w:fldChar w:fldCharType="end"/>
      </w:r>
      <w:r w:rsidRPr="00A4408B">
        <w:t xml:space="preserve">, Liefting et al. </w:t>
      </w:r>
      <w:r w:rsidRPr="00A4408B">
        <w:rPr>
          <w:rStyle w:val="Hyperlink"/>
          <w:color w:val="auto"/>
          <w:rPrChange w:id="124" w:author="Erik Wenninger" w:date="2019-03-20T08:32:00Z">
            <w:rPr>
              <w:rStyle w:val="Hyperlink"/>
            </w:rPr>
          </w:rPrChange>
        </w:rPr>
        <w:fldChar w:fldCharType="begin"/>
      </w:r>
      <w:r w:rsidRPr="00A4408B">
        <w:rPr>
          <w:rStyle w:val="Hyperlink"/>
          <w:color w:val="auto"/>
          <w:rPrChange w:id="125" w:author="Erik Wenninger" w:date="2019-03-20T08:32:00Z">
            <w:rPr>
              <w:rStyle w:val="Hyperlink"/>
            </w:rPr>
          </w:rPrChange>
        </w:rPr>
        <w:instrText xml:space="preserve"> HYPERLINK \l "ref-Liefting2009" \h </w:instrText>
      </w:r>
      <w:r w:rsidRPr="00A4408B">
        <w:rPr>
          <w:rStyle w:val="Hyperlink"/>
          <w:color w:val="auto"/>
          <w:rPrChange w:id="126" w:author="Erik Wenninger" w:date="2019-03-20T08:32:00Z">
            <w:rPr>
              <w:rStyle w:val="Hyperlink"/>
            </w:rPr>
          </w:rPrChange>
        </w:rPr>
        <w:fldChar w:fldCharType="separate"/>
      </w:r>
      <w:r w:rsidRPr="00A4408B">
        <w:rPr>
          <w:rStyle w:val="Hyperlink"/>
          <w:color w:val="auto"/>
          <w:rPrChange w:id="127" w:author="Erik Wenninger" w:date="2019-03-20T08:32:00Z">
            <w:rPr>
              <w:rStyle w:val="Hyperlink"/>
            </w:rPr>
          </w:rPrChange>
        </w:rPr>
        <w:t>2009</w:t>
      </w:r>
      <w:r w:rsidRPr="00A4408B">
        <w:rPr>
          <w:rStyle w:val="Hyperlink"/>
          <w:color w:val="auto"/>
          <w:rPrChange w:id="128" w:author="Erik Wenninger" w:date="2019-03-20T08:32:00Z">
            <w:rPr>
              <w:rStyle w:val="Hyperlink"/>
            </w:rPr>
          </w:rPrChange>
        </w:rPr>
        <w:fldChar w:fldCharType="end"/>
      </w:r>
      <w:r w:rsidRPr="00A4408B">
        <w:t xml:space="preserve">, Lin et al. </w:t>
      </w:r>
      <w:r w:rsidRPr="00A4408B">
        <w:rPr>
          <w:rStyle w:val="Hyperlink"/>
          <w:color w:val="auto"/>
          <w:rPrChange w:id="129" w:author="Erik Wenninger" w:date="2019-03-20T08:32:00Z">
            <w:rPr>
              <w:rStyle w:val="Hyperlink"/>
            </w:rPr>
          </w:rPrChange>
        </w:rPr>
        <w:fldChar w:fldCharType="begin"/>
      </w:r>
      <w:r w:rsidRPr="00A4408B">
        <w:rPr>
          <w:rStyle w:val="Hyperlink"/>
          <w:color w:val="auto"/>
          <w:rPrChange w:id="130" w:author="Erik Wenninger" w:date="2019-03-20T08:32:00Z">
            <w:rPr>
              <w:rStyle w:val="Hyperlink"/>
            </w:rPr>
          </w:rPrChange>
        </w:rPr>
        <w:instrText xml:space="preserve"> HYPERLINK \l "ref-Lin2009" \h </w:instrText>
      </w:r>
      <w:r w:rsidRPr="00A4408B">
        <w:rPr>
          <w:rStyle w:val="Hyperlink"/>
          <w:color w:val="auto"/>
          <w:rPrChange w:id="131" w:author="Erik Wenninger" w:date="2019-03-20T08:32:00Z">
            <w:rPr>
              <w:rStyle w:val="Hyperlink"/>
            </w:rPr>
          </w:rPrChange>
        </w:rPr>
        <w:fldChar w:fldCharType="separate"/>
      </w:r>
      <w:r w:rsidRPr="00A4408B">
        <w:rPr>
          <w:rStyle w:val="Hyperlink"/>
          <w:color w:val="auto"/>
          <w:rPrChange w:id="132" w:author="Erik Wenninger" w:date="2019-03-20T08:32:00Z">
            <w:rPr>
              <w:rStyle w:val="Hyperlink"/>
            </w:rPr>
          </w:rPrChange>
        </w:rPr>
        <w:t>2009</w:t>
      </w:r>
      <w:r w:rsidRPr="00A4408B">
        <w:rPr>
          <w:rStyle w:val="Hyperlink"/>
          <w:color w:val="auto"/>
          <w:rPrChange w:id="133" w:author="Erik Wenninger" w:date="2019-03-20T08:32:00Z">
            <w:rPr>
              <w:rStyle w:val="Hyperlink"/>
            </w:rPr>
          </w:rPrChange>
        </w:rPr>
        <w:fldChar w:fldCharType="end"/>
      </w:r>
      <w:r w:rsidRPr="00A4408B">
        <w:t xml:space="preserve">, Crosslin et al. </w:t>
      </w:r>
      <w:r w:rsidRPr="00A4408B">
        <w:rPr>
          <w:rStyle w:val="Hyperlink"/>
          <w:color w:val="auto"/>
          <w:rPrChange w:id="134" w:author="Erik Wenninger" w:date="2019-03-20T08:32:00Z">
            <w:rPr>
              <w:rStyle w:val="Hyperlink"/>
            </w:rPr>
          </w:rPrChange>
        </w:rPr>
        <w:fldChar w:fldCharType="begin"/>
      </w:r>
      <w:r w:rsidRPr="00A4408B">
        <w:rPr>
          <w:rStyle w:val="Hyperlink"/>
          <w:color w:val="auto"/>
          <w:rPrChange w:id="135" w:author="Erik Wenninger" w:date="2019-03-20T08:32:00Z">
            <w:rPr>
              <w:rStyle w:val="Hyperlink"/>
            </w:rPr>
          </w:rPrChange>
        </w:rPr>
        <w:instrText xml:space="preserve"> HYPERLINK \l "ref-Crosslin2011" \h </w:instrText>
      </w:r>
      <w:r w:rsidRPr="00A4408B">
        <w:rPr>
          <w:rStyle w:val="Hyperlink"/>
          <w:color w:val="auto"/>
          <w:rPrChange w:id="136" w:author="Erik Wenninger" w:date="2019-03-20T08:32:00Z">
            <w:rPr>
              <w:rStyle w:val="Hyperlink"/>
            </w:rPr>
          </w:rPrChange>
        </w:rPr>
        <w:fldChar w:fldCharType="separate"/>
      </w:r>
      <w:r w:rsidRPr="00A4408B">
        <w:rPr>
          <w:rStyle w:val="Hyperlink"/>
          <w:color w:val="auto"/>
          <w:rPrChange w:id="137" w:author="Erik Wenninger" w:date="2019-03-20T08:32:00Z">
            <w:rPr>
              <w:rStyle w:val="Hyperlink"/>
            </w:rPr>
          </w:rPrChange>
        </w:rPr>
        <w:t>2011</w:t>
      </w:r>
      <w:r w:rsidRPr="00A4408B">
        <w:rPr>
          <w:rStyle w:val="Hyperlink"/>
          <w:color w:val="auto"/>
          <w:rPrChange w:id="138" w:author="Erik Wenninger" w:date="2019-03-20T08:32:00Z">
            <w:rPr>
              <w:rStyle w:val="Hyperlink"/>
            </w:rPr>
          </w:rPrChange>
        </w:rPr>
        <w:fldChar w:fldCharType="end"/>
      </w:r>
      <w:r w:rsidRPr="00A4408B">
        <w:t>). Z</w:t>
      </w:r>
      <w:ins w:id="139" w:author="Erik Wenninger" w:date="2019-03-20T08:48:00Z">
        <w:r w:rsidR="00215EC6">
          <w:t>C</w:t>
        </w:r>
      </w:ins>
      <w:del w:id="140" w:author="Erik Wenninger" w:date="2019-03-20T08:48:00Z">
        <w:r w:rsidRPr="00A4408B" w:rsidDel="00215EC6">
          <w:delText>ebra chip</w:delText>
        </w:r>
      </w:del>
      <w:r w:rsidRPr="00A4408B">
        <w:t xml:space="preserve">-affected tubers are unmarketable, which results in large economic losses for growers (Rosson et al. </w:t>
      </w:r>
      <w:r w:rsidRPr="00A4408B">
        <w:rPr>
          <w:rStyle w:val="Hyperlink"/>
          <w:color w:val="auto"/>
          <w:rPrChange w:id="141" w:author="Erik Wenninger" w:date="2019-03-20T08:32:00Z">
            <w:rPr>
              <w:rStyle w:val="Hyperlink"/>
            </w:rPr>
          </w:rPrChange>
        </w:rPr>
        <w:fldChar w:fldCharType="begin"/>
      </w:r>
      <w:r w:rsidRPr="00A4408B">
        <w:rPr>
          <w:rStyle w:val="Hyperlink"/>
          <w:color w:val="auto"/>
          <w:rPrChange w:id="142" w:author="Erik Wenninger" w:date="2019-03-20T08:32:00Z">
            <w:rPr>
              <w:rStyle w:val="Hyperlink"/>
            </w:rPr>
          </w:rPrChange>
        </w:rPr>
        <w:instrText xml:space="preserve"> HYPERLINK \l "ref-Rosson2006" \h </w:instrText>
      </w:r>
      <w:r w:rsidRPr="00A4408B">
        <w:rPr>
          <w:rStyle w:val="Hyperlink"/>
          <w:color w:val="auto"/>
          <w:rPrChange w:id="143" w:author="Erik Wenninger" w:date="2019-03-20T08:32:00Z">
            <w:rPr>
              <w:rStyle w:val="Hyperlink"/>
            </w:rPr>
          </w:rPrChange>
        </w:rPr>
        <w:fldChar w:fldCharType="separate"/>
      </w:r>
      <w:r w:rsidRPr="00A4408B">
        <w:rPr>
          <w:rStyle w:val="Hyperlink"/>
          <w:color w:val="auto"/>
          <w:rPrChange w:id="144" w:author="Erik Wenninger" w:date="2019-03-20T08:32:00Z">
            <w:rPr>
              <w:rStyle w:val="Hyperlink"/>
            </w:rPr>
          </w:rPrChange>
        </w:rPr>
        <w:t>2006</w:t>
      </w:r>
      <w:r w:rsidRPr="00A4408B">
        <w:rPr>
          <w:rStyle w:val="Hyperlink"/>
          <w:color w:val="auto"/>
          <w:rPrChange w:id="145" w:author="Erik Wenninger" w:date="2019-03-20T08:32:00Z">
            <w:rPr>
              <w:rStyle w:val="Hyperlink"/>
            </w:rPr>
          </w:rPrChange>
        </w:rPr>
        <w:fldChar w:fldCharType="end"/>
      </w:r>
      <w:r w:rsidRPr="00A4408B">
        <w:t xml:space="preserve">, Munyaneza et al. </w:t>
      </w:r>
      <w:r w:rsidRPr="00A4408B">
        <w:rPr>
          <w:rStyle w:val="Hyperlink"/>
          <w:color w:val="auto"/>
          <w:rPrChange w:id="146" w:author="Erik Wenninger" w:date="2019-03-20T08:32:00Z">
            <w:rPr>
              <w:rStyle w:val="Hyperlink"/>
            </w:rPr>
          </w:rPrChange>
        </w:rPr>
        <w:fldChar w:fldCharType="begin"/>
      </w:r>
      <w:r w:rsidRPr="00A4408B">
        <w:rPr>
          <w:rStyle w:val="Hyperlink"/>
          <w:color w:val="auto"/>
          <w:rPrChange w:id="147" w:author="Erik Wenninger" w:date="2019-03-20T08:32:00Z">
            <w:rPr>
              <w:rStyle w:val="Hyperlink"/>
            </w:rPr>
          </w:rPrChange>
        </w:rPr>
        <w:instrText xml:space="preserve"> HYPERLINK \l "ref-Munyaneza2007a" \h </w:instrText>
      </w:r>
      <w:r w:rsidRPr="00A4408B">
        <w:rPr>
          <w:rStyle w:val="Hyperlink"/>
          <w:color w:val="auto"/>
          <w:rPrChange w:id="148" w:author="Erik Wenninger" w:date="2019-03-20T08:32:00Z">
            <w:rPr>
              <w:rStyle w:val="Hyperlink"/>
            </w:rPr>
          </w:rPrChange>
        </w:rPr>
        <w:fldChar w:fldCharType="separate"/>
      </w:r>
      <w:r w:rsidRPr="00A4408B">
        <w:rPr>
          <w:rStyle w:val="Hyperlink"/>
          <w:color w:val="auto"/>
          <w:rPrChange w:id="149" w:author="Erik Wenninger" w:date="2019-03-20T08:32:00Z">
            <w:rPr>
              <w:rStyle w:val="Hyperlink"/>
            </w:rPr>
          </w:rPrChange>
        </w:rPr>
        <w:t>2007</w:t>
      </w:r>
      <w:r w:rsidRPr="00A4408B">
        <w:rPr>
          <w:rStyle w:val="Hyperlink"/>
          <w:color w:val="auto"/>
          <w:rPrChange w:id="150" w:author="Erik Wenninger" w:date="2019-03-20T08:32:00Z">
            <w:rPr>
              <w:rStyle w:val="Hyperlink"/>
            </w:rPr>
          </w:rPrChange>
        </w:rPr>
        <w:fldChar w:fldCharType="end"/>
      </w:r>
      <w:r w:rsidRPr="00A4408B">
        <w:t xml:space="preserve">). Yield reduction from Lso infection has ranged from 43% to 93% in some cases (Munyaneza et al. </w:t>
      </w:r>
      <w:r w:rsidRPr="00A4408B">
        <w:rPr>
          <w:rStyle w:val="Hyperlink"/>
          <w:color w:val="auto"/>
          <w:rPrChange w:id="151" w:author="Erik Wenninger" w:date="2019-03-20T08:32:00Z">
            <w:rPr>
              <w:rStyle w:val="Hyperlink"/>
            </w:rPr>
          </w:rPrChange>
        </w:rPr>
        <w:fldChar w:fldCharType="begin"/>
      </w:r>
      <w:r w:rsidRPr="00A4408B">
        <w:rPr>
          <w:rStyle w:val="Hyperlink"/>
          <w:color w:val="auto"/>
          <w:rPrChange w:id="152" w:author="Erik Wenninger" w:date="2019-03-20T08:32:00Z">
            <w:rPr>
              <w:rStyle w:val="Hyperlink"/>
            </w:rPr>
          </w:rPrChange>
        </w:rPr>
        <w:instrText xml:space="preserve"> HYPERLINK \l "ref-Munyaneza2008" \h </w:instrText>
      </w:r>
      <w:r w:rsidRPr="00A4408B">
        <w:rPr>
          <w:rStyle w:val="Hyperlink"/>
          <w:color w:val="auto"/>
          <w:rPrChange w:id="153" w:author="Erik Wenninger" w:date="2019-03-20T08:32:00Z">
            <w:rPr>
              <w:rStyle w:val="Hyperlink"/>
            </w:rPr>
          </w:rPrChange>
        </w:rPr>
        <w:fldChar w:fldCharType="separate"/>
      </w:r>
      <w:r w:rsidRPr="00A4408B">
        <w:rPr>
          <w:rStyle w:val="Hyperlink"/>
          <w:color w:val="auto"/>
          <w:rPrChange w:id="154" w:author="Erik Wenninger" w:date="2019-03-20T08:32:00Z">
            <w:rPr>
              <w:rStyle w:val="Hyperlink"/>
            </w:rPr>
          </w:rPrChange>
        </w:rPr>
        <w:t>2008</w:t>
      </w:r>
      <w:r w:rsidRPr="00A4408B">
        <w:rPr>
          <w:rStyle w:val="Hyperlink"/>
          <w:color w:val="auto"/>
          <w:rPrChange w:id="155" w:author="Erik Wenninger" w:date="2019-03-20T08:32:00Z">
            <w:rPr>
              <w:rStyle w:val="Hyperlink"/>
            </w:rPr>
          </w:rPrChange>
        </w:rPr>
        <w:fldChar w:fldCharType="end"/>
      </w:r>
      <w:r w:rsidRPr="00A4408B">
        <w:t xml:space="preserve">, </w:t>
      </w:r>
      <w:r w:rsidRPr="00A4408B">
        <w:rPr>
          <w:rStyle w:val="Hyperlink"/>
          <w:color w:val="auto"/>
          <w:rPrChange w:id="156" w:author="Erik Wenninger" w:date="2019-03-20T08:32:00Z">
            <w:rPr>
              <w:rStyle w:val="Hyperlink"/>
            </w:rPr>
          </w:rPrChange>
        </w:rPr>
        <w:fldChar w:fldCharType="begin"/>
      </w:r>
      <w:r w:rsidRPr="00A4408B">
        <w:rPr>
          <w:rStyle w:val="Hyperlink"/>
          <w:color w:val="auto"/>
          <w:rPrChange w:id="157" w:author="Erik Wenninger" w:date="2019-03-20T08:32:00Z">
            <w:rPr>
              <w:rStyle w:val="Hyperlink"/>
            </w:rPr>
          </w:rPrChange>
        </w:rPr>
        <w:instrText xml:space="preserve"> HYPERLINK \l "ref-Munyaneza2011" \h </w:instrText>
      </w:r>
      <w:r w:rsidRPr="00A4408B">
        <w:rPr>
          <w:rStyle w:val="Hyperlink"/>
          <w:color w:val="auto"/>
          <w:rPrChange w:id="158" w:author="Erik Wenninger" w:date="2019-03-20T08:32:00Z">
            <w:rPr>
              <w:rStyle w:val="Hyperlink"/>
            </w:rPr>
          </w:rPrChange>
        </w:rPr>
        <w:fldChar w:fldCharType="separate"/>
      </w:r>
      <w:r w:rsidRPr="00A4408B">
        <w:rPr>
          <w:rStyle w:val="Hyperlink"/>
          <w:color w:val="auto"/>
          <w:rPrChange w:id="159" w:author="Erik Wenninger" w:date="2019-03-20T08:32:00Z">
            <w:rPr>
              <w:rStyle w:val="Hyperlink"/>
            </w:rPr>
          </w:rPrChange>
        </w:rPr>
        <w:t>2011</w:t>
      </w:r>
      <w:r w:rsidRPr="00A4408B">
        <w:rPr>
          <w:rStyle w:val="Hyperlink"/>
          <w:color w:val="auto"/>
          <w:rPrChange w:id="160" w:author="Erik Wenninger" w:date="2019-03-20T08:32:00Z">
            <w:rPr>
              <w:rStyle w:val="Hyperlink"/>
            </w:rPr>
          </w:rPrChange>
        </w:rPr>
        <w:fldChar w:fldCharType="end"/>
      </w:r>
      <w:r w:rsidRPr="00A4408B">
        <w:t>).</w:t>
      </w:r>
    </w:p>
    <w:p w14:paraId="38826CD8" w14:textId="77777777" w:rsidR="00110CCD" w:rsidRPr="00A4408B" w:rsidRDefault="00A4408B">
      <w:pPr>
        <w:pStyle w:val="BodyText"/>
        <w:spacing w:before="0" w:after="0" w:line="480" w:lineRule="auto"/>
        <w:ind w:firstLine="720"/>
        <w:pPrChange w:id="161" w:author="Erik Wenninger" w:date="2019-03-20T08:49:00Z">
          <w:pPr>
            <w:pStyle w:val="BodyText"/>
          </w:pPr>
        </w:pPrChange>
      </w:pPr>
      <w:r w:rsidRPr="00A4408B">
        <w:t xml:space="preserve">Lso and ZC symptoms were first described in 1994 in Mexico (Secor and Rivera-Varas </w:t>
      </w:r>
      <w:r w:rsidRPr="00A4408B">
        <w:rPr>
          <w:rStyle w:val="Hyperlink"/>
          <w:color w:val="auto"/>
          <w:rPrChange w:id="162" w:author="Erik Wenninger" w:date="2019-03-20T08:32:00Z">
            <w:rPr>
              <w:rStyle w:val="Hyperlink"/>
            </w:rPr>
          </w:rPrChange>
        </w:rPr>
        <w:fldChar w:fldCharType="begin"/>
      </w:r>
      <w:r w:rsidRPr="00A4408B">
        <w:rPr>
          <w:rStyle w:val="Hyperlink"/>
          <w:color w:val="auto"/>
          <w:rPrChange w:id="163" w:author="Erik Wenninger" w:date="2019-03-20T08:32:00Z">
            <w:rPr>
              <w:rStyle w:val="Hyperlink"/>
            </w:rPr>
          </w:rPrChange>
        </w:rPr>
        <w:instrText xml:space="preserve"> HYPERLINK \l "ref-Secor2004" \h </w:instrText>
      </w:r>
      <w:r w:rsidRPr="00A4408B">
        <w:rPr>
          <w:rStyle w:val="Hyperlink"/>
          <w:color w:val="auto"/>
          <w:rPrChange w:id="164" w:author="Erik Wenninger" w:date="2019-03-20T08:32:00Z">
            <w:rPr>
              <w:rStyle w:val="Hyperlink"/>
            </w:rPr>
          </w:rPrChange>
        </w:rPr>
        <w:fldChar w:fldCharType="separate"/>
      </w:r>
      <w:r w:rsidRPr="00A4408B">
        <w:rPr>
          <w:rStyle w:val="Hyperlink"/>
          <w:color w:val="auto"/>
          <w:rPrChange w:id="165" w:author="Erik Wenninger" w:date="2019-03-20T08:32:00Z">
            <w:rPr>
              <w:rStyle w:val="Hyperlink"/>
            </w:rPr>
          </w:rPrChange>
        </w:rPr>
        <w:t>2004</w:t>
      </w:r>
      <w:r w:rsidRPr="00A4408B">
        <w:rPr>
          <w:rStyle w:val="Hyperlink"/>
          <w:color w:val="auto"/>
          <w:rPrChange w:id="166" w:author="Erik Wenninger" w:date="2019-03-20T08:32:00Z">
            <w:rPr>
              <w:rStyle w:val="Hyperlink"/>
            </w:rPr>
          </w:rPrChange>
        </w:rPr>
        <w:fldChar w:fldCharType="end"/>
      </w:r>
      <w:r w:rsidRPr="00A4408B">
        <w:t xml:space="preserve">, Munyaneza et al. </w:t>
      </w:r>
      <w:r w:rsidRPr="00A4408B">
        <w:rPr>
          <w:rStyle w:val="Hyperlink"/>
          <w:color w:val="auto"/>
          <w:rPrChange w:id="167" w:author="Erik Wenninger" w:date="2019-03-20T08:32:00Z">
            <w:rPr>
              <w:rStyle w:val="Hyperlink"/>
            </w:rPr>
          </w:rPrChange>
        </w:rPr>
        <w:fldChar w:fldCharType="begin"/>
      </w:r>
      <w:r w:rsidRPr="00A4408B">
        <w:rPr>
          <w:rStyle w:val="Hyperlink"/>
          <w:color w:val="auto"/>
          <w:rPrChange w:id="168" w:author="Erik Wenninger" w:date="2019-03-20T08:32:00Z">
            <w:rPr>
              <w:rStyle w:val="Hyperlink"/>
            </w:rPr>
          </w:rPrChange>
        </w:rPr>
        <w:instrText xml:space="preserve"> HYPERLINK \l "ref-Munyaneza2009" \h </w:instrText>
      </w:r>
      <w:r w:rsidRPr="00A4408B">
        <w:rPr>
          <w:rStyle w:val="Hyperlink"/>
          <w:color w:val="auto"/>
          <w:rPrChange w:id="169" w:author="Erik Wenninger" w:date="2019-03-20T08:32:00Z">
            <w:rPr>
              <w:rStyle w:val="Hyperlink"/>
            </w:rPr>
          </w:rPrChange>
        </w:rPr>
        <w:fldChar w:fldCharType="separate"/>
      </w:r>
      <w:r w:rsidRPr="00A4408B">
        <w:rPr>
          <w:rStyle w:val="Hyperlink"/>
          <w:color w:val="auto"/>
          <w:rPrChange w:id="170" w:author="Erik Wenninger" w:date="2019-03-20T08:32:00Z">
            <w:rPr>
              <w:rStyle w:val="Hyperlink"/>
            </w:rPr>
          </w:rPrChange>
        </w:rPr>
        <w:t>2009</w:t>
      </w:r>
      <w:r w:rsidRPr="00A4408B">
        <w:rPr>
          <w:rStyle w:val="Hyperlink"/>
          <w:color w:val="auto"/>
          <w:rPrChange w:id="171" w:author="Erik Wenninger" w:date="2019-03-20T08:32:00Z">
            <w:rPr>
              <w:rStyle w:val="Hyperlink"/>
            </w:rPr>
          </w:rPrChange>
        </w:rPr>
        <w:fldChar w:fldCharType="end"/>
      </w:r>
      <w:r w:rsidRPr="00A4408B">
        <w:t xml:space="preserve">) and was detected in the United States in 2000 (Secor and Rivera-Varas </w:t>
      </w:r>
      <w:r w:rsidRPr="00A4408B">
        <w:rPr>
          <w:rStyle w:val="Hyperlink"/>
          <w:color w:val="auto"/>
          <w:rPrChange w:id="172" w:author="Erik Wenninger" w:date="2019-03-20T08:32:00Z">
            <w:rPr>
              <w:rStyle w:val="Hyperlink"/>
            </w:rPr>
          </w:rPrChange>
        </w:rPr>
        <w:fldChar w:fldCharType="begin"/>
      </w:r>
      <w:r w:rsidRPr="00A4408B">
        <w:rPr>
          <w:rStyle w:val="Hyperlink"/>
          <w:color w:val="auto"/>
          <w:rPrChange w:id="173" w:author="Erik Wenninger" w:date="2019-03-20T08:32:00Z">
            <w:rPr>
              <w:rStyle w:val="Hyperlink"/>
            </w:rPr>
          </w:rPrChange>
        </w:rPr>
        <w:instrText xml:space="preserve"> HYPERLINK \l "ref-Secor2004" \h </w:instrText>
      </w:r>
      <w:r w:rsidRPr="00A4408B">
        <w:rPr>
          <w:rStyle w:val="Hyperlink"/>
          <w:color w:val="auto"/>
          <w:rPrChange w:id="174" w:author="Erik Wenninger" w:date="2019-03-20T08:32:00Z">
            <w:rPr>
              <w:rStyle w:val="Hyperlink"/>
            </w:rPr>
          </w:rPrChange>
        </w:rPr>
        <w:fldChar w:fldCharType="separate"/>
      </w:r>
      <w:r w:rsidRPr="00A4408B">
        <w:rPr>
          <w:rStyle w:val="Hyperlink"/>
          <w:color w:val="auto"/>
          <w:rPrChange w:id="175" w:author="Erik Wenninger" w:date="2019-03-20T08:32:00Z">
            <w:rPr>
              <w:rStyle w:val="Hyperlink"/>
            </w:rPr>
          </w:rPrChange>
        </w:rPr>
        <w:t>2004</w:t>
      </w:r>
      <w:r w:rsidRPr="00A4408B">
        <w:rPr>
          <w:rStyle w:val="Hyperlink"/>
          <w:color w:val="auto"/>
          <w:rPrChange w:id="176" w:author="Erik Wenninger" w:date="2019-03-20T08:32:00Z">
            <w:rPr>
              <w:rStyle w:val="Hyperlink"/>
            </w:rPr>
          </w:rPrChange>
        </w:rPr>
        <w:fldChar w:fldCharType="end"/>
      </w:r>
      <w:r w:rsidRPr="00A4408B">
        <w:t xml:space="preserve">). Lso and ZC were first detected in the Pacific Northwest (PNW) states of Idaho, Washington, and Oregon in 2011 (Crosslin et al. </w:t>
      </w:r>
      <w:r w:rsidRPr="00A4408B">
        <w:rPr>
          <w:rStyle w:val="Hyperlink"/>
          <w:color w:val="auto"/>
          <w:rPrChange w:id="177" w:author="Erik Wenninger" w:date="2019-03-20T08:32:00Z">
            <w:rPr>
              <w:rStyle w:val="Hyperlink"/>
            </w:rPr>
          </w:rPrChange>
        </w:rPr>
        <w:fldChar w:fldCharType="begin"/>
      </w:r>
      <w:r w:rsidRPr="00A4408B">
        <w:rPr>
          <w:rStyle w:val="Hyperlink"/>
          <w:color w:val="auto"/>
          <w:rPrChange w:id="178" w:author="Erik Wenninger" w:date="2019-03-20T08:32:00Z">
            <w:rPr>
              <w:rStyle w:val="Hyperlink"/>
            </w:rPr>
          </w:rPrChange>
        </w:rPr>
        <w:instrText xml:space="preserve"> HYPERLINK \l "ref-Crosslin2012" \h </w:instrText>
      </w:r>
      <w:r w:rsidRPr="00A4408B">
        <w:rPr>
          <w:rStyle w:val="Hyperlink"/>
          <w:color w:val="auto"/>
          <w:rPrChange w:id="179" w:author="Erik Wenninger" w:date="2019-03-20T08:32:00Z">
            <w:rPr>
              <w:rStyle w:val="Hyperlink"/>
            </w:rPr>
          </w:rPrChange>
        </w:rPr>
        <w:fldChar w:fldCharType="separate"/>
      </w:r>
      <w:r w:rsidRPr="00A4408B">
        <w:rPr>
          <w:rStyle w:val="Hyperlink"/>
          <w:color w:val="auto"/>
          <w:rPrChange w:id="180" w:author="Erik Wenninger" w:date="2019-03-20T08:32:00Z">
            <w:rPr>
              <w:rStyle w:val="Hyperlink"/>
            </w:rPr>
          </w:rPrChange>
        </w:rPr>
        <w:t>2012</w:t>
      </w:r>
      <w:r w:rsidRPr="00A4408B">
        <w:rPr>
          <w:rStyle w:val="Hyperlink"/>
          <w:color w:val="auto"/>
          <w:rPrChange w:id="181" w:author="Erik Wenninger" w:date="2019-03-20T08:32:00Z">
            <w:rPr>
              <w:rStyle w:val="Hyperlink"/>
            </w:rPr>
          </w:rPrChange>
        </w:rPr>
        <w:fldChar w:fldCharType="end"/>
      </w:r>
      <w:r w:rsidRPr="00A4408B">
        <w:t xml:space="preserve">, Murphy et al. </w:t>
      </w:r>
      <w:r w:rsidRPr="00A4408B">
        <w:rPr>
          <w:rStyle w:val="Hyperlink"/>
          <w:color w:val="auto"/>
          <w:rPrChange w:id="182" w:author="Erik Wenninger" w:date="2019-03-20T08:32:00Z">
            <w:rPr>
              <w:rStyle w:val="Hyperlink"/>
            </w:rPr>
          </w:rPrChange>
        </w:rPr>
        <w:fldChar w:fldCharType="begin"/>
      </w:r>
      <w:r w:rsidRPr="00A4408B">
        <w:rPr>
          <w:rStyle w:val="Hyperlink"/>
          <w:color w:val="auto"/>
          <w:rPrChange w:id="183" w:author="Erik Wenninger" w:date="2019-03-20T08:32:00Z">
            <w:rPr>
              <w:rStyle w:val="Hyperlink"/>
            </w:rPr>
          </w:rPrChange>
        </w:rPr>
        <w:instrText xml:space="preserve"> HYPERLINK \l "ref-Murphy2012" \h </w:instrText>
      </w:r>
      <w:r w:rsidRPr="00A4408B">
        <w:rPr>
          <w:rStyle w:val="Hyperlink"/>
          <w:color w:val="auto"/>
          <w:rPrChange w:id="184" w:author="Erik Wenninger" w:date="2019-03-20T08:32:00Z">
            <w:rPr>
              <w:rStyle w:val="Hyperlink"/>
            </w:rPr>
          </w:rPrChange>
        </w:rPr>
        <w:fldChar w:fldCharType="separate"/>
      </w:r>
      <w:r w:rsidRPr="00A4408B">
        <w:rPr>
          <w:rStyle w:val="Hyperlink"/>
          <w:color w:val="auto"/>
          <w:rPrChange w:id="185" w:author="Erik Wenninger" w:date="2019-03-20T08:32:00Z">
            <w:rPr>
              <w:rStyle w:val="Hyperlink"/>
            </w:rPr>
          </w:rPrChange>
        </w:rPr>
        <w:t>2012</w:t>
      </w:r>
      <w:r w:rsidRPr="00A4408B">
        <w:rPr>
          <w:rStyle w:val="Hyperlink"/>
          <w:color w:val="auto"/>
          <w:rPrChange w:id="186" w:author="Erik Wenninger" w:date="2019-03-20T08:32:00Z">
            <w:rPr>
              <w:rStyle w:val="Hyperlink"/>
            </w:rPr>
          </w:rPrChange>
        </w:rPr>
        <w:fldChar w:fldCharType="end"/>
      </w:r>
      <w:r w:rsidRPr="00A4408B">
        <w:t xml:space="preserve">). Since 2011, Lso and ZC continue to threaten potato production in the PNW, increasing production costs for growers (Guenthner et al. </w:t>
      </w:r>
      <w:r w:rsidRPr="00A4408B">
        <w:rPr>
          <w:rStyle w:val="Hyperlink"/>
          <w:color w:val="auto"/>
          <w:rPrChange w:id="187" w:author="Erik Wenninger" w:date="2019-03-20T08:32:00Z">
            <w:rPr>
              <w:rStyle w:val="Hyperlink"/>
            </w:rPr>
          </w:rPrChange>
        </w:rPr>
        <w:fldChar w:fldCharType="begin"/>
      </w:r>
      <w:r w:rsidRPr="00A4408B">
        <w:rPr>
          <w:rStyle w:val="Hyperlink"/>
          <w:color w:val="auto"/>
          <w:rPrChange w:id="188" w:author="Erik Wenninger" w:date="2019-03-20T08:32:00Z">
            <w:rPr>
              <w:rStyle w:val="Hyperlink"/>
            </w:rPr>
          </w:rPrChange>
        </w:rPr>
        <w:instrText xml:space="preserve"> HYPERLINK \l "ref-Guenthner2012" \h </w:instrText>
      </w:r>
      <w:r w:rsidRPr="00A4408B">
        <w:rPr>
          <w:rStyle w:val="Hyperlink"/>
          <w:color w:val="auto"/>
          <w:rPrChange w:id="189" w:author="Erik Wenninger" w:date="2019-03-20T08:32:00Z">
            <w:rPr>
              <w:rStyle w:val="Hyperlink"/>
            </w:rPr>
          </w:rPrChange>
        </w:rPr>
        <w:fldChar w:fldCharType="separate"/>
      </w:r>
      <w:r w:rsidRPr="00A4408B">
        <w:rPr>
          <w:rStyle w:val="Hyperlink"/>
          <w:color w:val="auto"/>
          <w:rPrChange w:id="190" w:author="Erik Wenninger" w:date="2019-03-20T08:32:00Z">
            <w:rPr>
              <w:rStyle w:val="Hyperlink"/>
            </w:rPr>
          </w:rPrChange>
        </w:rPr>
        <w:t>2012</w:t>
      </w:r>
      <w:r w:rsidRPr="00A4408B">
        <w:rPr>
          <w:rStyle w:val="Hyperlink"/>
          <w:color w:val="auto"/>
          <w:rPrChange w:id="191" w:author="Erik Wenninger" w:date="2019-03-20T08:32:00Z">
            <w:rPr>
              <w:rStyle w:val="Hyperlink"/>
            </w:rPr>
          </w:rPrChange>
        </w:rPr>
        <w:fldChar w:fldCharType="end"/>
      </w:r>
      <w:r w:rsidRPr="00A4408B">
        <w:t xml:space="preserve">, Greenway </w:t>
      </w:r>
      <w:r w:rsidRPr="00A4408B">
        <w:rPr>
          <w:rStyle w:val="Hyperlink"/>
          <w:color w:val="auto"/>
          <w:rPrChange w:id="192" w:author="Erik Wenninger" w:date="2019-03-20T08:32:00Z">
            <w:rPr>
              <w:rStyle w:val="Hyperlink"/>
            </w:rPr>
          </w:rPrChange>
        </w:rPr>
        <w:fldChar w:fldCharType="begin"/>
      </w:r>
      <w:r w:rsidRPr="00A4408B">
        <w:rPr>
          <w:rStyle w:val="Hyperlink"/>
          <w:color w:val="auto"/>
          <w:rPrChange w:id="193" w:author="Erik Wenninger" w:date="2019-03-20T08:32:00Z">
            <w:rPr>
              <w:rStyle w:val="Hyperlink"/>
            </w:rPr>
          </w:rPrChange>
        </w:rPr>
        <w:instrText xml:space="preserve"> HYPERLINK \l "ref-Greenway2014" \h </w:instrText>
      </w:r>
      <w:r w:rsidRPr="00A4408B">
        <w:rPr>
          <w:rStyle w:val="Hyperlink"/>
          <w:color w:val="auto"/>
          <w:rPrChange w:id="194" w:author="Erik Wenninger" w:date="2019-03-20T08:32:00Z">
            <w:rPr>
              <w:rStyle w:val="Hyperlink"/>
            </w:rPr>
          </w:rPrChange>
        </w:rPr>
        <w:fldChar w:fldCharType="separate"/>
      </w:r>
      <w:r w:rsidRPr="00A4408B">
        <w:rPr>
          <w:rStyle w:val="Hyperlink"/>
          <w:color w:val="auto"/>
          <w:rPrChange w:id="195" w:author="Erik Wenninger" w:date="2019-03-20T08:32:00Z">
            <w:rPr>
              <w:rStyle w:val="Hyperlink"/>
            </w:rPr>
          </w:rPrChange>
        </w:rPr>
        <w:t>2014</w:t>
      </w:r>
      <w:r w:rsidRPr="00A4408B">
        <w:rPr>
          <w:rStyle w:val="Hyperlink"/>
          <w:color w:val="auto"/>
          <w:rPrChange w:id="196" w:author="Erik Wenninger" w:date="2019-03-20T08:32:00Z">
            <w:rPr>
              <w:rStyle w:val="Hyperlink"/>
            </w:rPr>
          </w:rPrChange>
        </w:rPr>
        <w:fldChar w:fldCharType="end"/>
      </w:r>
      <w:r w:rsidRPr="00A4408B">
        <w:t xml:space="preserve">, Wenninger et al. </w:t>
      </w:r>
      <w:r w:rsidRPr="00A4408B">
        <w:rPr>
          <w:rStyle w:val="Hyperlink"/>
          <w:color w:val="auto"/>
          <w:rPrChange w:id="197" w:author="Erik Wenninger" w:date="2019-03-20T08:32:00Z">
            <w:rPr>
              <w:rStyle w:val="Hyperlink"/>
            </w:rPr>
          </w:rPrChange>
        </w:rPr>
        <w:fldChar w:fldCharType="begin"/>
      </w:r>
      <w:r w:rsidRPr="00A4408B">
        <w:rPr>
          <w:rStyle w:val="Hyperlink"/>
          <w:color w:val="auto"/>
          <w:rPrChange w:id="198" w:author="Erik Wenninger" w:date="2019-03-20T08:32:00Z">
            <w:rPr>
              <w:rStyle w:val="Hyperlink"/>
            </w:rPr>
          </w:rPrChange>
        </w:rPr>
        <w:instrText xml:space="preserve"> HYPERLINK \l "ref-Wenninger2017" \h </w:instrText>
      </w:r>
      <w:r w:rsidRPr="00A4408B">
        <w:rPr>
          <w:rStyle w:val="Hyperlink"/>
          <w:color w:val="auto"/>
          <w:rPrChange w:id="199" w:author="Erik Wenninger" w:date="2019-03-20T08:32:00Z">
            <w:rPr>
              <w:rStyle w:val="Hyperlink"/>
            </w:rPr>
          </w:rPrChange>
        </w:rPr>
        <w:fldChar w:fldCharType="separate"/>
      </w:r>
      <w:r w:rsidRPr="00A4408B">
        <w:rPr>
          <w:rStyle w:val="Hyperlink"/>
          <w:color w:val="auto"/>
          <w:rPrChange w:id="200" w:author="Erik Wenninger" w:date="2019-03-20T08:32:00Z">
            <w:rPr>
              <w:rStyle w:val="Hyperlink"/>
            </w:rPr>
          </w:rPrChange>
        </w:rPr>
        <w:t>2017</w:t>
      </w:r>
      <w:r w:rsidRPr="00A4408B">
        <w:rPr>
          <w:rStyle w:val="Hyperlink"/>
          <w:color w:val="auto"/>
          <w:rPrChange w:id="201" w:author="Erik Wenninger" w:date="2019-03-20T08:32:00Z">
            <w:rPr>
              <w:rStyle w:val="Hyperlink"/>
            </w:rPr>
          </w:rPrChange>
        </w:rPr>
        <w:fldChar w:fldCharType="end"/>
      </w:r>
      <w:r w:rsidRPr="00A4408B">
        <w:t xml:space="preserve">, Greenway and Rondon </w:t>
      </w:r>
      <w:r w:rsidRPr="00A4408B">
        <w:rPr>
          <w:rStyle w:val="Hyperlink"/>
          <w:color w:val="auto"/>
          <w:rPrChange w:id="202" w:author="Erik Wenninger" w:date="2019-03-20T08:32:00Z">
            <w:rPr>
              <w:rStyle w:val="Hyperlink"/>
            </w:rPr>
          </w:rPrChange>
        </w:rPr>
        <w:fldChar w:fldCharType="begin"/>
      </w:r>
      <w:r w:rsidRPr="00A4408B">
        <w:rPr>
          <w:rStyle w:val="Hyperlink"/>
          <w:color w:val="auto"/>
          <w:rPrChange w:id="203" w:author="Erik Wenninger" w:date="2019-03-20T08:32:00Z">
            <w:rPr>
              <w:rStyle w:val="Hyperlink"/>
            </w:rPr>
          </w:rPrChange>
        </w:rPr>
        <w:instrText xml:space="preserve"> HYPERLINK \l "ref-Greenway2018" \h </w:instrText>
      </w:r>
      <w:r w:rsidRPr="00A4408B">
        <w:rPr>
          <w:rStyle w:val="Hyperlink"/>
          <w:color w:val="auto"/>
          <w:rPrChange w:id="204" w:author="Erik Wenninger" w:date="2019-03-20T08:32:00Z">
            <w:rPr>
              <w:rStyle w:val="Hyperlink"/>
            </w:rPr>
          </w:rPrChange>
        </w:rPr>
        <w:fldChar w:fldCharType="separate"/>
      </w:r>
      <w:r w:rsidRPr="00A4408B">
        <w:rPr>
          <w:rStyle w:val="Hyperlink"/>
          <w:color w:val="auto"/>
          <w:rPrChange w:id="205" w:author="Erik Wenninger" w:date="2019-03-20T08:32:00Z">
            <w:rPr>
              <w:rStyle w:val="Hyperlink"/>
            </w:rPr>
          </w:rPrChange>
        </w:rPr>
        <w:t>2018</w:t>
      </w:r>
      <w:r w:rsidRPr="00A4408B">
        <w:rPr>
          <w:rStyle w:val="Hyperlink"/>
          <w:color w:val="auto"/>
          <w:rPrChange w:id="206" w:author="Erik Wenninger" w:date="2019-03-20T08:32:00Z">
            <w:rPr>
              <w:rStyle w:val="Hyperlink"/>
            </w:rPr>
          </w:rPrChange>
        </w:rPr>
        <w:fldChar w:fldCharType="end"/>
      </w:r>
      <w:r w:rsidRPr="00A4408B">
        <w:t>).</w:t>
      </w:r>
    </w:p>
    <w:p w14:paraId="7E965C07" w14:textId="77777777" w:rsidR="00110CCD" w:rsidRPr="00A4408B" w:rsidDel="00215EC6" w:rsidRDefault="00A4408B">
      <w:pPr>
        <w:pStyle w:val="BodyText"/>
        <w:spacing w:before="0" w:after="0" w:line="480" w:lineRule="auto"/>
        <w:ind w:firstLine="720"/>
        <w:rPr>
          <w:del w:id="207" w:author="Erik Wenninger" w:date="2019-03-20T08:54:00Z"/>
        </w:rPr>
        <w:pPrChange w:id="208" w:author="Erik Wenninger" w:date="2019-03-20T08:49:00Z">
          <w:pPr>
            <w:pStyle w:val="BodyText"/>
          </w:pPr>
        </w:pPrChange>
      </w:pPr>
      <w:r w:rsidRPr="00A4408B">
        <w:t xml:space="preserve">Traditional management of the potato psyllid vector relies on multiple applications of </w:t>
      </w:r>
      <w:ins w:id="209" w:author="Erik Wenninger" w:date="2019-03-20T08:54:00Z">
        <w:r w:rsidR="00215EC6">
          <w:t>insecticides</w:t>
        </w:r>
      </w:ins>
      <w:del w:id="210" w:author="Erik Wenninger" w:date="2019-03-20T08:54:00Z">
        <w:r w:rsidRPr="00A4408B" w:rsidDel="00215EC6">
          <w:delText>pesticides</w:delText>
        </w:r>
      </w:del>
      <w:r w:rsidRPr="00A4408B">
        <w:t xml:space="preserve"> (Guenthner et al. </w:t>
      </w:r>
      <w:r w:rsidRPr="00A4408B">
        <w:rPr>
          <w:rStyle w:val="Hyperlink"/>
          <w:color w:val="auto"/>
          <w:rPrChange w:id="211" w:author="Erik Wenninger" w:date="2019-03-20T08:32:00Z">
            <w:rPr>
              <w:rStyle w:val="Hyperlink"/>
            </w:rPr>
          </w:rPrChange>
        </w:rPr>
        <w:fldChar w:fldCharType="begin"/>
      </w:r>
      <w:r w:rsidRPr="00A4408B">
        <w:rPr>
          <w:rStyle w:val="Hyperlink"/>
          <w:color w:val="auto"/>
          <w:rPrChange w:id="212" w:author="Erik Wenninger" w:date="2019-03-20T08:32:00Z">
            <w:rPr>
              <w:rStyle w:val="Hyperlink"/>
            </w:rPr>
          </w:rPrChange>
        </w:rPr>
        <w:instrText xml:space="preserve"> HYPERLINK \l "ref-Guenthner2012" \h </w:instrText>
      </w:r>
      <w:r w:rsidRPr="00A4408B">
        <w:rPr>
          <w:rStyle w:val="Hyperlink"/>
          <w:color w:val="auto"/>
          <w:rPrChange w:id="213" w:author="Erik Wenninger" w:date="2019-03-20T08:32:00Z">
            <w:rPr>
              <w:rStyle w:val="Hyperlink"/>
            </w:rPr>
          </w:rPrChange>
        </w:rPr>
        <w:fldChar w:fldCharType="separate"/>
      </w:r>
      <w:r w:rsidRPr="00A4408B">
        <w:rPr>
          <w:rStyle w:val="Hyperlink"/>
          <w:color w:val="auto"/>
          <w:rPrChange w:id="214" w:author="Erik Wenninger" w:date="2019-03-20T08:32:00Z">
            <w:rPr>
              <w:rStyle w:val="Hyperlink"/>
            </w:rPr>
          </w:rPrChange>
        </w:rPr>
        <w:t>2012</w:t>
      </w:r>
      <w:r w:rsidRPr="00A4408B">
        <w:rPr>
          <w:rStyle w:val="Hyperlink"/>
          <w:color w:val="auto"/>
          <w:rPrChange w:id="215" w:author="Erik Wenninger" w:date="2019-03-20T08:32:00Z">
            <w:rPr>
              <w:rStyle w:val="Hyperlink"/>
            </w:rPr>
          </w:rPrChange>
        </w:rPr>
        <w:fldChar w:fldCharType="end"/>
      </w:r>
      <w:r w:rsidRPr="00A4408B">
        <w:t xml:space="preserve">, Greenway </w:t>
      </w:r>
      <w:r w:rsidRPr="00A4408B">
        <w:rPr>
          <w:rStyle w:val="Hyperlink"/>
          <w:color w:val="auto"/>
          <w:rPrChange w:id="216" w:author="Erik Wenninger" w:date="2019-03-20T08:32:00Z">
            <w:rPr>
              <w:rStyle w:val="Hyperlink"/>
            </w:rPr>
          </w:rPrChange>
        </w:rPr>
        <w:fldChar w:fldCharType="begin"/>
      </w:r>
      <w:r w:rsidRPr="00A4408B">
        <w:rPr>
          <w:rStyle w:val="Hyperlink"/>
          <w:color w:val="auto"/>
          <w:rPrChange w:id="217" w:author="Erik Wenninger" w:date="2019-03-20T08:32:00Z">
            <w:rPr>
              <w:rStyle w:val="Hyperlink"/>
            </w:rPr>
          </w:rPrChange>
        </w:rPr>
        <w:instrText xml:space="preserve"> HYPERLINK \l "ref-Greenway2014" \h </w:instrText>
      </w:r>
      <w:r w:rsidRPr="00A4408B">
        <w:rPr>
          <w:rStyle w:val="Hyperlink"/>
          <w:color w:val="auto"/>
          <w:rPrChange w:id="218" w:author="Erik Wenninger" w:date="2019-03-20T08:32:00Z">
            <w:rPr>
              <w:rStyle w:val="Hyperlink"/>
            </w:rPr>
          </w:rPrChange>
        </w:rPr>
        <w:fldChar w:fldCharType="separate"/>
      </w:r>
      <w:r w:rsidRPr="00A4408B">
        <w:rPr>
          <w:rStyle w:val="Hyperlink"/>
          <w:color w:val="auto"/>
          <w:rPrChange w:id="219" w:author="Erik Wenninger" w:date="2019-03-20T08:32:00Z">
            <w:rPr>
              <w:rStyle w:val="Hyperlink"/>
            </w:rPr>
          </w:rPrChange>
        </w:rPr>
        <w:t>2014</w:t>
      </w:r>
      <w:r w:rsidRPr="00A4408B">
        <w:rPr>
          <w:rStyle w:val="Hyperlink"/>
          <w:color w:val="auto"/>
          <w:rPrChange w:id="220" w:author="Erik Wenninger" w:date="2019-03-20T08:32:00Z">
            <w:rPr>
              <w:rStyle w:val="Hyperlink"/>
            </w:rPr>
          </w:rPrChange>
        </w:rPr>
        <w:fldChar w:fldCharType="end"/>
      </w:r>
      <w:r w:rsidRPr="00A4408B">
        <w:t xml:space="preserve">, Echegaray and Rondon </w:t>
      </w:r>
      <w:r w:rsidRPr="00A4408B">
        <w:rPr>
          <w:rStyle w:val="Hyperlink"/>
          <w:color w:val="auto"/>
          <w:rPrChange w:id="221" w:author="Erik Wenninger" w:date="2019-03-20T08:32:00Z">
            <w:rPr>
              <w:rStyle w:val="Hyperlink"/>
            </w:rPr>
          </w:rPrChange>
        </w:rPr>
        <w:lastRenderedPageBreak/>
        <w:fldChar w:fldCharType="begin"/>
      </w:r>
      <w:r w:rsidRPr="00A4408B">
        <w:rPr>
          <w:rStyle w:val="Hyperlink"/>
          <w:color w:val="auto"/>
          <w:rPrChange w:id="222" w:author="Erik Wenninger" w:date="2019-03-20T08:32:00Z">
            <w:rPr>
              <w:rStyle w:val="Hyperlink"/>
            </w:rPr>
          </w:rPrChange>
        </w:rPr>
        <w:instrText xml:space="preserve"> HYPERLINK \l "ref-Echegaray2017" \h </w:instrText>
      </w:r>
      <w:r w:rsidRPr="00A4408B">
        <w:rPr>
          <w:rStyle w:val="Hyperlink"/>
          <w:color w:val="auto"/>
          <w:rPrChange w:id="223" w:author="Erik Wenninger" w:date="2019-03-20T08:32:00Z">
            <w:rPr>
              <w:rStyle w:val="Hyperlink"/>
            </w:rPr>
          </w:rPrChange>
        </w:rPr>
        <w:fldChar w:fldCharType="separate"/>
      </w:r>
      <w:r w:rsidRPr="00A4408B">
        <w:rPr>
          <w:rStyle w:val="Hyperlink"/>
          <w:color w:val="auto"/>
          <w:rPrChange w:id="224" w:author="Erik Wenninger" w:date="2019-03-20T08:32:00Z">
            <w:rPr>
              <w:rStyle w:val="Hyperlink"/>
            </w:rPr>
          </w:rPrChange>
        </w:rPr>
        <w:t>2017</w:t>
      </w:r>
      <w:r w:rsidRPr="00A4408B">
        <w:rPr>
          <w:rStyle w:val="Hyperlink"/>
          <w:color w:val="auto"/>
          <w:rPrChange w:id="225" w:author="Erik Wenninger" w:date="2019-03-20T08:32:00Z">
            <w:rPr>
              <w:rStyle w:val="Hyperlink"/>
            </w:rPr>
          </w:rPrChange>
        </w:rPr>
        <w:fldChar w:fldCharType="end"/>
      </w:r>
      <w:r w:rsidRPr="00A4408B">
        <w:t xml:space="preserve">). In 2018, around half of Eastern Idaho growers’ insecticide expenditures were related to ZC control (Greenway and Rondon </w:t>
      </w:r>
      <w:r w:rsidRPr="00A4408B">
        <w:rPr>
          <w:rStyle w:val="Hyperlink"/>
          <w:color w:val="auto"/>
          <w:rPrChange w:id="226" w:author="Erik Wenninger" w:date="2019-03-20T08:32:00Z">
            <w:rPr>
              <w:rStyle w:val="Hyperlink"/>
            </w:rPr>
          </w:rPrChange>
        </w:rPr>
        <w:fldChar w:fldCharType="begin"/>
      </w:r>
      <w:r w:rsidRPr="00A4408B">
        <w:rPr>
          <w:rStyle w:val="Hyperlink"/>
          <w:color w:val="auto"/>
          <w:rPrChange w:id="227" w:author="Erik Wenninger" w:date="2019-03-20T08:32:00Z">
            <w:rPr>
              <w:rStyle w:val="Hyperlink"/>
            </w:rPr>
          </w:rPrChange>
        </w:rPr>
        <w:instrText xml:space="preserve"> HYPERLINK \l "ref-Greenway2018" \h </w:instrText>
      </w:r>
      <w:r w:rsidRPr="00A4408B">
        <w:rPr>
          <w:rStyle w:val="Hyperlink"/>
          <w:color w:val="auto"/>
          <w:rPrChange w:id="228" w:author="Erik Wenninger" w:date="2019-03-20T08:32:00Z">
            <w:rPr>
              <w:rStyle w:val="Hyperlink"/>
            </w:rPr>
          </w:rPrChange>
        </w:rPr>
        <w:fldChar w:fldCharType="separate"/>
      </w:r>
      <w:r w:rsidRPr="00A4408B">
        <w:rPr>
          <w:rStyle w:val="Hyperlink"/>
          <w:color w:val="auto"/>
          <w:rPrChange w:id="229" w:author="Erik Wenninger" w:date="2019-03-20T08:32:00Z">
            <w:rPr>
              <w:rStyle w:val="Hyperlink"/>
            </w:rPr>
          </w:rPrChange>
        </w:rPr>
        <w:t>2018</w:t>
      </w:r>
      <w:r w:rsidRPr="00A4408B">
        <w:rPr>
          <w:rStyle w:val="Hyperlink"/>
          <w:color w:val="auto"/>
          <w:rPrChange w:id="230" w:author="Erik Wenninger" w:date="2019-03-20T08:32:00Z">
            <w:rPr>
              <w:rStyle w:val="Hyperlink"/>
            </w:rPr>
          </w:rPrChange>
        </w:rPr>
        <w:fldChar w:fldCharType="end"/>
      </w:r>
      <w:r w:rsidRPr="00A4408B">
        <w:t xml:space="preserve">). Chemicals such as abamectin, imidacloprid, spiromesifen, thiamethoxam and dinotefuran (Goolsby, Adamczyk, et al. </w:t>
      </w:r>
      <w:r w:rsidRPr="00A4408B">
        <w:rPr>
          <w:rStyle w:val="Hyperlink"/>
          <w:color w:val="auto"/>
          <w:rPrChange w:id="231" w:author="Erik Wenninger" w:date="2019-03-20T08:32:00Z">
            <w:rPr>
              <w:rStyle w:val="Hyperlink"/>
            </w:rPr>
          </w:rPrChange>
        </w:rPr>
        <w:fldChar w:fldCharType="begin"/>
      </w:r>
      <w:r w:rsidRPr="00A4408B">
        <w:rPr>
          <w:rStyle w:val="Hyperlink"/>
          <w:color w:val="auto"/>
          <w:rPrChange w:id="232" w:author="Erik Wenninger" w:date="2019-03-20T08:32:00Z">
            <w:rPr>
              <w:rStyle w:val="Hyperlink"/>
            </w:rPr>
          </w:rPrChange>
        </w:rPr>
        <w:instrText xml:space="preserve"> HYPERLINK \l "ref-Goolsby2007b" \h </w:instrText>
      </w:r>
      <w:r w:rsidRPr="00A4408B">
        <w:rPr>
          <w:rStyle w:val="Hyperlink"/>
          <w:color w:val="auto"/>
          <w:rPrChange w:id="233" w:author="Erik Wenninger" w:date="2019-03-20T08:32:00Z">
            <w:rPr>
              <w:rStyle w:val="Hyperlink"/>
            </w:rPr>
          </w:rPrChange>
        </w:rPr>
        <w:fldChar w:fldCharType="separate"/>
      </w:r>
      <w:r w:rsidRPr="00A4408B">
        <w:rPr>
          <w:rStyle w:val="Hyperlink"/>
          <w:color w:val="auto"/>
          <w:rPrChange w:id="234" w:author="Erik Wenninger" w:date="2019-03-20T08:32:00Z">
            <w:rPr>
              <w:rStyle w:val="Hyperlink"/>
            </w:rPr>
          </w:rPrChange>
        </w:rPr>
        <w:t>2007</w:t>
      </w:r>
      <w:r w:rsidRPr="00A4408B">
        <w:rPr>
          <w:rStyle w:val="Hyperlink"/>
          <w:color w:val="auto"/>
          <w:rPrChange w:id="235" w:author="Erik Wenninger" w:date="2019-03-20T08:32:00Z">
            <w:rPr>
              <w:rStyle w:val="Hyperlink"/>
            </w:rPr>
          </w:rPrChange>
        </w:rPr>
        <w:fldChar w:fldCharType="end"/>
      </w:r>
      <w:r w:rsidRPr="00A4408B">
        <w:t xml:space="preserve">, Vega-Gutiérrez et al. </w:t>
      </w:r>
      <w:r w:rsidRPr="00A4408B">
        <w:rPr>
          <w:rStyle w:val="Hyperlink"/>
          <w:color w:val="auto"/>
          <w:rPrChange w:id="236" w:author="Erik Wenninger" w:date="2019-03-20T08:32:00Z">
            <w:rPr>
              <w:rStyle w:val="Hyperlink"/>
            </w:rPr>
          </w:rPrChange>
        </w:rPr>
        <w:fldChar w:fldCharType="begin"/>
      </w:r>
      <w:r w:rsidRPr="00A4408B">
        <w:rPr>
          <w:rStyle w:val="Hyperlink"/>
          <w:color w:val="auto"/>
          <w:rPrChange w:id="237" w:author="Erik Wenninger" w:date="2019-03-20T08:32:00Z">
            <w:rPr>
              <w:rStyle w:val="Hyperlink"/>
            </w:rPr>
          </w:rPrChange>
        </w:rPr>
        <w:instrText xml:space="preserve"> HYPERLINK \l "ref-Vega-Gutierrez2008" \h </w:instrText>
      </w:r>
      <w:r w:rsidRPr="00A4408B">
        <w:rPr>
          <w:rStyle w:val="Hyperlink"/>
          <w:color w:val="auto"/>
          <w:rPrChange w:id="238" w:author="Erik Wenninger" w:date="2019-03-20T08:32:00Z">
            <w:rPr>
              <w:rStyle w:val="Hyperlink"/>
            </w:rPr>
          </w:rPrChange>
        </w:rPr>
        <w:fldChar w:fldCharType="separate"/>
      </w:r>
      <w:r w:rsidRPr="00A4408B">
        <w:rPr>
          <w:rStyle w:val="Hyperlink"/>
          <w:color w:val="auto"/>
          <w:rPrChange w:id="239" w:author="Erik Wenninger" w:date="2019-03-20T08:32:00Z">
            <w:rPr>
              <w:rStyle w:val="Hyperlink"/>
            </w:rPr>
          </w:rPrChange>
        </w:rPr>
        <w:t>2008</w:t>
      </w:r>
      <w:r w:rsidRPr="00A4408B">
        <w:rPr>
          <w:rStyle w:val="Hyperlink"/>
          <w:color w:val="auto"/>
          <w:rPrChange w:id="240" w:author="Erik Wenninger" w:date="2019-03-20T08:32:00Z">
            <w:rPr>
              <w:rStyle w:val="Hyperlink"/>
            </w:rPr>
          </w:rPrChange>
        </w:rPr>
        <w:fldChar w:fldCharType="end"/>
      </w:r>
      <w:r w:rsidRPr="00A4408B">
        <w:t xml:space="preserve">, Gharalari et al. </w:t>
      </w:r>
      <w:r w:rsidRPr="00A4408B">
        <w:rPr>
          <w:rStyle w:val="Hyperlink"/>
          <w:color w:val="auto"/>
          <w:rPrChange w:id="241" w:author="Erik Wenninger" w:date="2019-03-20T08:32:00Z">
            <w:rPr>
              <w:rStyle w:val="Hyperlink"/>
            </w:rPr>
          </w:rPrChange>
        </w:rPr>
        <w:fldChar w:fldCharType="begin"/>
      </w:r>
      <w:r w:rsidRPr="00A4408B">
        <w:rPr>
          <w:rStyle w:val="Hyperlink"/>
          <w:color w:val="auto"/>
          <w:rPrChange w:id="242" w:author="Erik Wenninger" w:date="2019-03-20T08:32:00Z">
            <w:rPr>
              <w:rStyle w:val="Hyperlink"/>
            </w:rPr>
          </w:rPrChange>
        </w:rPr>
        <w:instrText xml:space="preserve"> HYPERLINK \l "ref-Gharalari2009" \h </w:instrText>
      </w:r>
      <w:r w:rsidRPr="00A4408B">
        <w:rPr>
          <w:rStyle w:val="Hyperlink"/>
          <w:color w:val="auto"/>
          <w:rPrChange w:id="243" w:author="Erik Wenninger" w:date="2019-03-20T08:32:00Z">
            <w:rPr>
              <w:rStyle w:val="Hyperlink"/>
            </w:rPr>
          </w:rPrChange>
        </w:rPr>
        <w:fldChar w:fldCharType="separate"/>
      </w:r>
      <w:r w:rsidRPr="00A4408B">
        <w:rPr>
          <w:rStyle w:val="Hyperlink"/>
          <w:color w:val="auto"/>
          <w:rPrChange w:id="244" w:author="Erik Wenninger" w:date="2019-03-20T08:32:00Z">
            <w:rPr>
              <w:rStyle w:val="Hyperlink"/>
            </w:rPr>
          </w:rPrChange>
        </w:rPr>
        <w:t>2009</w:t>
      </w:r>
      <w:r w:rsidRPr="00A4408B">
        <w:rPr>
          <w:rStyle w:val="Hyperlink"/>
          <w:color w:val="auto"/>
          <w:rPrChange w:id="245" w:author="Erik Wenninger" w:date="2019-03-20T08:32:00Z">
            <w:rPr>
              <w:rStyle w:val="Hyperlink"/>
            </w:rPr>
          </w:rPrChange>
        </w:rPr>
        <w:fldChar w:fldCharType="end"/>
      </w:r>
      <w:r w:rsidRPr="00A4408B">
        <w:t xml:space="preserve">, Guenthner et al. </w:t>
      </w:r>
      <w:r w:rsidRPr="00A4408B">
        <w:rPr>
          <w:rStyle w:val="Hyperlink"/>
          <w:color w:val="auto"/>
          <w:rPrChange w:id="246" w:author="Erik Wenninger" w:date="2019-03-20T08:32:00Z">
            <w:rPr>
              <w:rStyle w:val="Hyperlink"/>
            </w:rPr>
          </w:rPrChange>
        </w:rPr>
        <w:fldChar w:fldCharType="begin"/>
      </w:r>
      <w:r w:rsidRPr="00A4408B">
        <w:rPr>
          <w:rStyle w:val="Hyperlink"/>
          <w:color w:val="auto"/>
          <w:rPrChange w:id="247" w:author="Erik Wenninger" w:date="2019-03-20T08:32:00Z">
            <w:rPr>
              <w:rStyle w:val="Hyperlink"/>
            </w:rPr>
          </w:rPrChange>
        </w:rPr>
        <w:instrText xml:space="preserve"> HYPERLINK \l "ref-Guenthner2012" \h </w:instrText>
      </w:r>
      <w:r w:rsidRPr="00A4408B">
        <w:rPr>
          <w:rStyle w:val="Hyperlink"/>
          <w:color w:val="auto"/>
          <w:rPrChange w:id="248" w:author="Erik Wenninger" w:date="2019-03-20T08:32:00Z">
            <w:rPr>
              <w:rStyle w:val="Hyperlink"/>
            </w:rPr>
          </w:rPrChange>
        </w:rPr>
        <w:fldChar w:fldCharType="separate"/>
      </w:r>
      <w:r w:rsidRPr="00A4408B">
        <w:rPr>
          <w:rStyle w:val="Hyperlink"/>
          <w:color w:val="auto"/>
          <w:rPrChange w:id="249" w:author="Erik Wenninger" w:date="2019-03-20T08:32:00Z">
            <w:rPr>
              <w:rStyle w:val="Hyperlink"/>
            </w:rPr>
          </w:rPrChange>
        </w:rPr>
        <w:t>2012</w:t>
      </w:r>
      <w:r w:rsidRPr="00A4408B">
        <w:rPr>
          <w:rStyle w:val="Hyperlink"/>
          <w:color w:val="auto"/>
          <w:rPrChange w:id="250" w:author="Erik Wenninger" w:date="2019-03-20T08:32:00Z">
            <w:rPr>
              <w:rStyle w:val="Hyperlink"/>
            </w:rPr>
          </w:rPrChange>
        </w:rPr>
        <w:fldChar w:fldCharType="end"/>
      </w:r>
      <w:r w:rsidRPr="00A4408B">
        <w:t xml:space="preserve">) are commonly used but, some psyllid populations are starting to develop resistance to common neonicotinoids and abamectin (Liu and Trumble </w:t>
      </w:r>
      <w:r w:rsidRPr="00A4408B">
        <w:rPr>
          <w:rStyle w:val="Hyperlink"/>
          <w:color w:val="auto"/>
          <w:rPrChange w:id="251" w:author="Erik Wenninger" w:date="2019-03-20T08:32:00Z">
            <w:rPr>
              <w:rStyle w:val="Hyperlink"/>
            </w:rPr>
          </w:rPrChange>
        </w:rPr>
        <w:fldChar w:fldCharType="begin"/>
      </w:r>
      <w:r w:rsidRPr="00A4408B">
        <w:rPr>
          <w:rStyle w:val="Hyperlink"/>
          <w:color w:val="auto"/>
          <w:rPrChange w:id="252" w:author="Erik Wenninger" w:date="2019-03-20T08:32:00Z">
            <w:rPr>
              <w:rStyle w:val="Hyperlink"/>
            </w:rPr>
          </w:rPrChange>
        </w:rPr>
        <w:instrText xml:space="preserve"> HYPERLINK \l "ref-Liu2004" \h </w:instrText>
      </w:r>
      <w:r w:rsidRPr="00A4408B">
        <w:rPr>
          <w:rStyle w:val="Hyperlink"/>
          <w:color w:val="auto"/>
          <w:rPrChange w:id="253" w:author="Erik Wenninger" w:date="2019-03-20T08:32:00Z">
            <w:rPr>
              <w:rStyle w:val="Hyperlink"/>
            </w:rPr>
          </w:rPrChange>
        </w:rPr>
        <w:fldChar w:fldCharType="separate"/>
      </w:r>
      <w:r w:rsidRPr="00A4408B">
        <w:rPr>
          <w:rStyle w:val="Hyperlink"/>
          <w:color w:val="auto"/>
          <w:rPrChange w:id="254" w:author="Erik Wenninger" w:date="2019-03-20T08:32:00Z">
            <w:rPr>
              <w:rStyle w:val="Hyperlink"/>
            </w:rPr>
          </w:rPrChange>
        </w:rPr>
        <w:t>2004</w:t>
      </w:r>
      <w:r w:rsidRPr="00A4408B">
        <w:rPr>
          <w:rStyle w:val="Hyperlink"/>
          <w:color w:val="auto"/>
          <w:rPrChange w:id="255" w:author="Erik Wenninger" w:date="2019-03-20T08:32:00Z">
            <w:rPr>
              <w:rStyle w:val="Hyperlink"/>
            </w:rPr>
          </w:rPrChange>
        </w:rPr>
        <w:fldChar w:fldCharType="end"/>
      </w:r>
      <w:r w:rsidRPr="00A4408B">
        <w:t xml:space="preserve">, Hernández-Bautista et al. </w:t>
      </w:r>
      <w:r w:rsidRPr="00A4408B">
        <w:rPr>
          <w:rStyle w:val="Hyperlink"/>
          <w:color w:val="auto"/>
          <w:rPrChange w:id="256" w:author="Erik Wenninger" w:date="2019-03-20T08:32:00Z">
            <w:rPr>
              <w:rStyle w:val="Hyperlink"/>
            </w:rPr>
          </w:rPrChange>
        </w:rPr>
        <w:fldChar w:fldCharType="begin"/>
      </w:r>
      <w:r w:rsidRPr="00A4408B">
        <w:rPr>
          <w:rStyle w:val="Hyperlink"/>
          <w:color w:val="auto"/>
          <w:rPrChange w:id="257" w:author="Erik Wenninger" w:date="2019-03-20T08:32:00Z">
            <w:rPr>
              <w:rStyle w:val="Hyperlink"/>
            </w:rPr>
          </w:rPrChange>
        </w:rPr>
        <w:instrText xml:space="preserve"> HYPERLINK \l "ref-Hernandez-Bautista2013" \h </w:instrText>
      </w:r>
      <w:r w:rsidRPr="00A4408B">
        <w:rPr>
          <w:rStyle w:val="Hyperlink"/>
          <w:color w:val="auto"/>
          <w:rPrChange w:id="258" w:author="Erik Wenninger" w:date="2019-03-20T08:32:00Z">
            <w:rPr>
              <w:rStyle w:val="Hyperlink"/>
            </w:rPr>
          </w:rPrChange>
        </w:rPr>
        <w:fldChar w:fldCharType="separate"/>
      </w:r>
      <w:r w:rsidRPr="00A4408B">
        <w:rPr>
          <w:rStyle w:val="Hyperlink"/>
          <w:color w:val="auto"/>
          <w:rPrChange w:id="259" w:author="Erik Wenninger" w:date="2019-03-20T08:32:00Z">
            <w:rPr>
              <w:rStyle w:val="Hyperlink"/>
            </w:rPr>
          </w:rPrChange>
        </w:rPr>
        <w:t>2013</w:t>
      </w:r>
      <w:r w:rsidRPr="00A4408B">
        <w:rPr>
          <w:rStyle w:val="Hyperlink"/>
          <w:color w:val="auto"/>
          <w:rPrChange w:id="260" w:author="Erik Wenninger" w:date="2019-03-20T08:32:00Z">
            <w:rPr>
              <w:rStyle w:val="Hyperlink"/>
            </w:rPr>
          </w:rPrChange>
        </w:rPr>
        <w:fldChar w:fldCharType="end"/>
      </w:r>
      <w:r w:rsidRPr="00A4408B">
        <w:t xml:space="preserve">, Prager et al. </w:t>
      </w:r>
      <w:r w:rsidRPr="00A4408B">
        <w:rPr>
          <w:rStyle w:val="Hyperlink"/>
          <w:color w:val="auto"/>
          <w:rPrChange w:id="261" w:author="Erik Wenninger" w:date="2019-03-20T08:32:00Z">
            <w:rPr>
              <w:rStyle w:val="Hyperlink"/>
            </w:rPr>
          </w:rPrChange>
        </w:rPr>
        <w:fldChar w:fldCharType="begin"/>
      </w:r>
      <w:r w:rsidRPr="00A4408B">
        <w:rPr>
          <w:rStyle w:val="Hyperlink"/>
          <w:color w:val="auto"/>
          <w:rPrChange w:id="262" w:author="Erik Wenninger" w:date="2019-03-20T08:32:00Z">
            <w:rPr>
              <w:rStyle w:val="Hyperlink"/>
            </w:rPr>
          </w:rPrChange>
        </w:rPr>
        <w:instrText xml:space="preserve"> HYPERLINK \l "ref-Prager2013" \h </w:instrText>
      </w:r>
      <w:r w:rsidRPr="00A4408B">
        <w:rPr>
          <w:rStyle w:val="Hyperlink"/>
          <w:color w:val="auto"/>
          <w:rPrChange w:id="263" w:author="Erik Wenninger" w:date="2019-03-20T08:32:00Z">
            <w:rPr>
              <w:rStyle w:val="Hyperlink"/>
            </w:rPr>
          </w:rPrChange>
        </w:rPr>
        <w:fldChar w:fldCharType="separate"/>
      </w:r>
      <w:r w:rsidRPr="00A4408B">
        <w:rPr>
          <w:rStyle w:val="Hyperlink"/>
          <w:color w:val="auto"/>
          <w:rPrChange w:id="264" w:author="Erik Wenninger" w:date="2019-03-20T08:32:00Z">
            <w:rPr>
              <w:rStyle w:val="Hyperlink"/>
            </w:rPr>
          </w:rPrChange>
        </w:rPr>
        <w:t>2013</w:t>
      </w:r>
      <w:r w:rsidRPr="00A4408B">
        <w:rPr>
          <w:rStyle w:val="Hyperlink"/>
          <w:color w:val="auto"/>
          <w:rPrChange w:id="265" w:author="Erik Wenninger" w:date="2019-03-20T08:32:00Z">
            <w:rPr>
              <w:rStyle w:val="Hyperlink"/>
            </w:rPr>
          </w:rPrChange>
        </w:rPr>
        <w:fldChar w:fldCharType="end"/>
      </w:r>
      <w:r w:rsidRPr="00A4408B">
        <w:t xml:space="preserve">, Chávez et al. </w:t>
      </w:r>
      <w:r w:rsidRPr="00A4408B">
        <w:rPr>
          <w:rStyle w:val="Hyperlink"/>
          <w:color w:val="auto"/>
          <w:rPrChange w:id="266" w:author="Erik Wenninger" w:date="2019-03-20T08:32:00Z">
            <w:rPr>
              <w:rStyle w:val="Hyperlink"/>
            </w:rPr>
          </w:rPrChange>
        </w:rPr>
        <w:fldChar w:fldCharType="begin"/>
      </w:r>
      <w:r w:rsidRPr="00A4408B">
        <w:rPr>
          <w:rStyle w:val="Hyperlink"/>
          <w:color w:val="auto"/>
          <w:rPrChange w:id="267" w:author="Erik Wenninger" w:date="2019-03-20T08:32:00Z">
            <w:rPr>
              <w:rStyle w:val="Hyperlink"/>
            </w:rPr>
          </w:rPrChange>
        </w:rPr>
        <w:instrText xml:space="preserve"> HYPERLINK \l "ref-Chavez2015" \h </w:instrText>
      </w:r>
      <w:r w:rsidRPr="00A4408B">
        <w:rPr>
          <w:rStyle w:val="Hyperlink"/>
          <w:color w:val="auto"/>
          <w:rPrChange w:id="268" w:author="Erik Wenninger" w:date="2019-03-20T08:32:00Z">
            <w:rPr>
              <w:rStyle w:val="Hyperlink"/>
            </w:rPr>
          </w:rPrChange>
        </w:rPr>
        <w:fldChar w:fldCharType="separate"/>
      </w:r>
      <w:r w:rsidRPr="00A4408B">
        <w:rPr>
          <w:rStyle w:val="Hyperlink"/>
          <w:color w:val="auto"/>
          <w:rPrChange w:id="269" w:author="Erik Wenninger" w:date="2019-03-20T08:32:00Z">
            <w:rPr>
              <w:rStyle w:val="Hyperlink"/>
            </w:rPr>
          </w:rPrChange>
        </w:rPr>
        <w:t>2015</w:t>
      </w:r>
      <w:r w:rsidRPr="00A4408B">
        <w:rPr>
          <w:rStyle w:val="Hyperlink"/>
          <w:color w:val="auto"/>
          <w:rPrChange w:id="270" w:author="Erik Wenninger" w:date="2019-03-20T08:32:00Z">
            <w:rPr>
              <w:rStyle w:val="Hyperlink"/>
            </w:rPr>
          </w:rPrChange>
        </w:rPr>
        <w:fldChar w:fldCharType="end"/>
      </w:r>
      <w:r w:rsidRPr="00A4408B">
        <w:t>).</w:t>
      </w:r>
      <w:ins w:id="271" w:author="Erik Wenninger" w:date="2019-03-20T08:54:00Z">
        <w:r w:rsidR="00215EC6">
          <w:t xml:space="preserve"> </w:t>
        </w:r>
      </w:ins>
    </w:p>
    <w:p w14:paraId="69557645" w14:textId="77777777" w:rsidR="00110CCD" w:rsidRPr="00FE5034" w:rsidRDefault="00A4408B">
      <w:pPr>
        <w:pStyle w:val="BodyText"/>
        <w:spacing w:before="0" w:after="0" w:line="480" w:lineRule="auto"/>
        <w:ind w:firstLine="720"/>
        <w:pPrChange w:id="272" w:author="Erik Wenninger" w:date="2019-03-20T08:54:00Z">
          <w:pPr>
            <w:pStyle w:val="BodyText"/>
          </w:pPr>
        </w:pPrChange>
      </w:pPr>
      <w:r w:rsidRPr="00FE5034">
        <w:t>The difficulty and large expense of psyllid control emphasizes the need for alternative and improved pest management strategies such as host plant resistance.</w:t>
      </w:r>
    </w:p>
    <w:p w14:paraId="0EA72D7B" w14:textId="77777777" w:rsidR="00110CCD" w:rsidRPr="00A4408B" w:rsidRDefault="00A4408B">
      <w:pPr>
        <w:pStyle w:val="BodyText"/>
        <w:spacing w:before="0" w:after="0" w:line="480" w:lineRule="auto"/>
        <w:ind w:firstLine="720"/>
        <w:pPrChange w:id="273" w:author="Erik Wenninger" w:date="2019-03-20T08:54:00Z">
          <w:pPr>
            <w:pStyle w:val="BodyText"/>
          </w:pPr>
        </w:pPrChange>
      </w:pPr>
      <w:r w:rsidRPr="00FE5034">
        <w:t xml:space="preserve">Host plant resistance is a valuable part of integrated pest management (Kogan </w:t>
      </w:r>
      <w:r w:rsidRPr="00A4408B">
        <w:rPr>
          <w:rStyle w:val="Hyperlink"/>
          <w:color w:val="auto"/>
          <w:rPrChange w:id="274" w:author="Erik Wenninger" w:date="2019-03-20T08:32:00Z">
            <w:rPr>
              <w:rStyle w:val="Hyperlink"/>
            </w:rPr>
          </w:rPrChange>
        </w:rPr>
        <w:fldChar w:fldCharType="begin"/>
      </w:r>
      <w:r w:rsidRPr="00A4408B">
        <w:rPr>
          <w:rStyle w:val="Hyperlink"/>
          <w:color w:val="auto"/>
          <w:rPrChange w:id="275" w:author="Erik Wenninger" w:date="2019-03-20T08:32:00Z">
            <w:rPr>
              <w:rStyle w:val="Hyperlink"/>
            </w:rPr>
          </w:rPrChange>
        </w:rPr>
        <w:instrText xml:space="preserve"> HYPERLINK \l "ref-Kogan1988" \h </w:instrText>
      </w:r>
      <w:r w:rsidRPr="00A4408B">
        <w:rPr>
          <w:rStyle w:val="Hyperlink"/>
          <w:color w:val="auto"/>
          <w:rPrChange w:id="276" w:author="Erik Wenninger" w:date="2019-03-20T08:32:00Z">
            <w:rPr>
              <w:rStyle w:val="Hyperlink"/>
            </w:rPr>
          </w:rPrChange>
        </w:rPr>
        <w:fldChar w:fldCharType="separate"/>
      </w:r>
      <w:r w:rsidRPr="00A4408B">
        <w:rPr>
          <w:rStyle w:val="Hyperlink"/>
          <w:color w:val="auto"/>
          <w:rPrChange w:id="277" w:author="Erik Wenninger" w:date="2019-03-20T08:32:00Z">
            <w:rPr>
              <w:rStyle w:val="Hyperlink"/>
            </w:rPr>
          </w:rPrChange>
        </w:rPr>
        <w:t>1988</w:t>
      </w:r>
      <w:r w:rsidRPr="00A4408B">
        <w:rPr>
          <w:rStyle w:val="Hyperlink"/>
          <w:color w:val="auto"/>
          <w:rPrChange w:id="278" w:author="Erik Wenninger" w:date="2019-03-20T08:32:00Z">
            <w:rPr>
              <w:rStyle w:val="Hyperlink"/>
            </w:rPr>
          </w:rPrChange>
        </w:rPr>
        <w:fldChar w:fldCharType="end"/>
      </w:r>
      <w:r w:rsidRPr="00A4408B">
        <w:t xml:space="preserve">, Butler and Trumble </w:t>
      </w:r>
      <w:r w:rsidRPr="00A4408B">
        <w:rPr>
          <w:rStyle w:val="Hyperlink"/>
          <w:color w:val="auto"/>
          <w:rPrChange w:id="279" w:author="Erik Wenninger" w:date="2019-03-20T08:32:00Z">
            <w:rPr>
              <w:rStyle w:val="Hyperlink"/>
            </w:rPr>
          </w:rPrChange>
        </w:rPr>
        <w:fldChar w:fldCharType="begin"/>
      </w:r>
      <w:r w:rsidRPr="00A4408B">
        <w:rPr>
          <w:rStyle w:val="Hyperlink"/>
          <w:color w:val="auto"/>
          <w:rPrChange w:id="280" w:author="Erik Wenninger" w:date="2019-03-20T08:32:00Z">
            <w:rPr>
              <w:rStyle w:val="Hyperlink"/>
            </w:rPr>
          </w:rPrChange>
        </w:rPr>
        <w:instrText xml:space="preserve"> HYPERLINK \l "ref-Butler2012a" \h </w:instrText>
      </w:r>
      <w:r w:rsidRPr="00A4408B">
        <w:rPr>
          <w:rStyle w:val="Hyperlink"/>
          <w:color w:val="auto"/>
          <w:rPrChange w:id="281" w:author="Erik Wenninger" w:date="2019-03-20T08:32:00Z">
            <w:rPr>
              <w:rStyle w:val="Hyperlink"/>
            </w:rPr>
          </w:rPrChange>
        </w:rPr>
        <w:fldChar w:fldCharType="separate"/>
      </w:r>
      <w:r w:rsidRPr="00A4408B">
        <w:rPr>
          <w:rStyle w:val="Hyperlink"/>
          <w:color w:val="auto"/>
          <w:rPrChange w:id="282" w:author="Erik Wenninger" w:date="2019-03-20T08:32:00Z">
            <w:rPr>
              <w:rStyle w:val="Hyperlink"/>
            </w:rPr>
          </w:rPrChange>
        </w:rPr>
        <w:t>2012</w:t>
      </w:r>
      <w:r w:rsidRPr="00A4408B">
        <w:rPr>
          <w:rStyle w:val="Hyperlink"/>
          <w:color w:val="auto"/>
          <w:rPrChange w:id="283" w:author="Erik Wenninger" w:date="2019-03-20T08:32:00Z">
            <w:rPr>
              <w:rStyle w:val="Hyperlink"/>
            </w:rPr>
          </w:rPrChange>
        </w:rPr>
        <w:fldChar w:fldCharType="end"/>
      </w:r>
      <w:r w:rsidRPr="00A4408B">
        <w:t xml:space="preserve"> a, Munyaneza </w:t>
      </w:r>
      <w:r w:rsidRPr="00A4408B">
        <w:rPr>
          <w:rStyle w:val="Hyperlink"/>
          <w:color w:val="auto"/>
          <w:rPrChange w:id="284" w:author="Erik Wenninger" w:date="2019-03-20T08:32:00Z">
            <w:rPr>
              <w:rStyle w:val="Hyperlink"/>
            </w:rPr>
          </w:rPrChange>
        </w:rPr>
        <w:fldChar w:fldCharType="begin"/>
      </w:r>
      <w:r w:rsidRPr="00A4408B">
        <w:rPr>
          <w:rStyle w:val="Hyperlink"/>
          <w:color w:val="auto"/>
          <w:rPrChange w:id="285" w:author="Erik Wenninger" w:date="2019-03-20T08:32:00Z">
            <w:rPr>
              <w:rStyle w:val="Hyperlink"/>
            </w:rPr>
          </w:rPrChange>
        </w:rPr>
        <w:instrText xml:space="preserve"> HYPERLINK \l "ref-Munyaneza2012b" \h </w:instrText>
      </w:r>
      <w:r w:rsidRPr="00A4408B">
        <w:rPr>
          <w:rStyle w:val="Hyperlink"/>
          <w:color w:val="auto"/>
          <w:rPrChange w:id="286" w:author="Erik Wenninger" w:date="2019-03-20T08:32:00Z">
            <w:rPr>
              <w:rStyle w:val="Hyperlink"/>
            </w:rPr>
          </w:rPrChange>
        </w:rPr>
        <w:fldChar w:fldCharType="separate"/>
      </w:r>
      <w:r w:rsidRPr="00A4408B">
        <w:rPr>
          <w:rStyle w:val="Hyperlink"/>
          <w:color w:val="auto"/>
          <w:rPrChange w:id="287" w:author="Erik Wenninger" w:date="2019-03-20T08:32:00Z">
            <w:rPr>
              <w:rStyle w:val="Hyperlink"/>
            </w:rPr>
          </w:rPrChange>
        </w:rPr>
        <w:t>2012</w:t>
      </w:r>
      <w:r w:rsidRPr="00A4408B">
        <w:rPr>
          <w:rStyle w:val="Hyperlink"/>
          <w:color w:val="auto"/>
          <w:rPrChange w:id="288" w:author="Erik Wenninger" w:date="2019-03-20T08:32:00Z">
            <w:rPr>
              <w:rStyle w:val="Hyperlink"/>
            </w:rPr>
          </w:rPrChange>
        </w:rPr>
        <w:fldChar w:fldCharType="end"/>
      </w:r>
      <w:r w:rsidRPr="00A4408B">
        <w:t xml:space="preserve"> b, Diaz-Montano et al. </w:t>
      </w:r>
      <w:r w:rsidRPr="00A4408B">
        <w:rPr>
          <w:rStyle w:val="Hyperlink"/>
          <w:color w:val="auto"/>
          <w:rPrChange w:id="289" w:author="Erik Wenninger" w:date="2019-03-20T08:32:00Z">
            <w:rPr>
              <w:rStyle w:val="Hyperlink"/>
            </w:rPr>
          </w:rPrChange>
        </w:rPr>
        <w:fldChar w:fldCharType="begin"/>
      </w:r>
      <w:r w:rsidRPr="00A4408B">
        <w:rPr>
          <w:rStyle w:val="Hyperlink"/>
          <w:color w:val="auto"/>
          <w:rPrChange w:id="290" w:author="Erik Wenninger" w:date="2019-03-20T08:32:00Z">
            <w:rPr>
              <w:rStyle w:val="Hyperlink"/>
            </w:rPr>
          </w:rPrChange>
        </w:rPr>
        <w:instrText xml:space="preserve"> HYPERLINK \l "ref-Diaz-Montano2013" \h </w:instrText>
      </w:r>
      <w:r w:rsidRPr="00A4408B">
        <w:rPr>
          <w:rStyle w:val="Hyperlink"/>
          <w:color w:val="auto"/>
          <w:rPrChange w:id="291" w:author="Erik Wenninger" w:date="2019-03-20T08:32:00Z">
            <w:rPr>
              <w:rStyle w:val="Hyperlink"/>
            </w:rPr>
          </w:rPrChange>
        </w:rPr>
        <w:fldChar w:fldCharType="separate"/>
      </w:r>
      <w:r w:rsidRPr="00A4408B">
        <w:rPr>
          <w:rStyle w:val="Hyperlink"/>
          <w:color w:val="auto"/>
          <w:rPrChange w:id="292" w:author="Erik Wenninger" w:date="2019-03-20T08:32:00Z">
            <w:rPr>
              <w:rStyle w:val="Hyperlink"/>
            </w:rPr>
          </w:rPrChange>
        </w:rPr>
        <w:t>2013</w:t>
      </w:r>
      <w:r w:rsidRPr="00A4408B">
        <w:rPr>
          <w:rStyle w:val="Hyperlink"/>
          <w:color w:val="auto"/>
          <w:rPrChange w:id="293" w:author="Erik Wenninger" w:date="2019-03-20T08:32:00Z">
            <w:rPr>
              <w:rStyle w:val="Hyperlink"/>
            </w:rPr>
          </w:rPrChange>
        </w:rPr>
        <w:fldChar w:fldCharType="end"/>
      </w:r>
      <w:r w:rsidRPr="00A4408B">
        <w:t xml:space="preserve">). Even a small amount of resistance/tolerance of a plant to a vector or it’s pathogen can reduce damage below action thresholds and reduce pesticide applications (Kennedy et al. </w:t>
      </w:r>
      <w:r w:rsidRPr="00A4408B">
        <w:rPr>
          <w:rStyle w:val="Hyperlink"/>
          <w:color w:val="auto"/>
          <w:rPrChange w:id="294" w:author="Erik Wenninger" w:date="2019-03-20T08:32:00Z">
            <w:rPr>
              <w:rStyle w:val="Hyperlink"/>
            </w:rPr>
          </w:rPrChange>
        </w:rPr>
        <w:fldChar w:fldCharType="begin"/>
      </w:r>
      <w:r w:rsidRPr="00A4408B">
        <w:rPr>
          <w:rStyle w:val="Hyperlink"/>
          <w:color w:val="auto"/>
          <w:rPrChange w:id="295" w:author="Erik Wenninger" w:date="2019-03-20T08:32:00Z">
            <w:rPr>
              <w:rStyle w:val="Hyperlink"/>
            </w:rPr>
          </w:rPrChange>
        </w:rPr>
        <w:instrText xml:space="preserve"> HYPERLINK \l "ref-Kennedy1987" \h </w:instrText>
      </w:r>
      <w:r w:rsidRPr="00A4408B">
        <w:rPr>
          <w:rStyle w:val="Hyperlink"/>
          <w:color w:val="auto"/>
          <w:rPrChange w:id="296" w:author="Erik Wenninger" w:date="2019-03-20T08:32:00Z">
            <w:rPr>
              <w:rStyle w:val="Hyperlink"/>
            </w:rPr>
          </w:rPrChange>
        </w:rPr>
        <w:fldChar w:fldCharType="separate"/>
      </w:r>
      <w:r w:rsidRPr="00A4408B">
        <w:rPr>
          <w:rStyle w:val="Hyperlink"/>
          <w:color w:val="auto"/>
          <w:rPrChange w:id="297" w:author="Erik Wenninger" w:date="2019-03-20T08:32:00Z">
            <w:rPr>
              <w:rStyle w:val="Hyperlink"/>
            </w:rPr>
          </w:rPrChange>
        </w:rPr>
        <w:t>1987</w:t>
      </w:r>
      <w:r w:rsidRPr="00A4408B">
        <w:rPr>
          <w:rStyle w:val="Hyperlink"/>
          <w:color w:val="auto"/>
          <w:rPrChange w:id="298" w:author="Erik Wenninger" w:date="2019-03-20T08:32:00Z">
            <w:rPr>
              <w:rStyle w:val="Hyperlink"/>
            </w:rPr>
          </w:rPrChange>
        </w:rPr>
        <w:fldChar w:fldCharType="end"/>
      </w:r>
      <w:r w:rsidRPr="00A4408B">
        <w:t xml:space="preserve">). Host plant resistance increases pesticide efficiency and helps to delay insecticide resistance (Gharalari et al. </w:t>
      </w:r>
      <w:r w:rsidRPr="00A4408B">
        <w:rPr>
          <w:rStyle w:val="Hyperlink"/>
          <w:color w:val="auto"/>
          <w:rPrChange w:id="299" w:author="Erik Wenninger" w:date="2019-03-20T08:32:00Z">
            <w:rPr>
              <w:rStyle w:val="Hyperlink"/>
            </w:rPr>
          </w:rPrChange>
        </w:rPr>
        <w:fldChar w:fldCharType="begin"/>
      </w:r>
      <w:r w:rsidRPr="00A4408B">
        <w:rPr>
          <w:rStyle w:val="Hyperlink"/>
          <w:color w:val="auto"/>
          <w:rPrChange w:id="300" w:author="Erik Wenninger" w:date="2019-03-20T08:32:00Z">
            <w:rPr>
              <w:rStyle w:val="Hyperlink"/>
            </w:rPr>
          </w:rPrChange>
        </w:rPr>
        <w:instrText xml:space="preserve"> HYPERLINK \l "ref-Gharalari2009" \h </w:instrText>
      </w:r>
      <w:r w:rsidRPr="00A4408B">
        <w:rPr>
          <w:rStyle w:val="Hyperlink"/>
          <w:color w:val="auto"/>
          <w:rPrChange w:id="301" w:author="Erik Wenninger" w:date="2019-03-20T08:32:00Z">
            <w:rPr>
              <w:rStyle w:val="Hyperlink"/>
            </w:rPr>
          </w:rPrChange>
        </w:rPr>
        <w:fldChar w:fldCharType="separate"/>
      </w:r>
      <w:r w:rsidRPr="00A4408B">
        <w:rPr>
          <w:rStyle w:val="Hyperlink"/>
          <w:color w:val="auto"/>
          <w:rPrChange w:id="302" w:author="Erik Wenninger" w:date="2019-03-20T08:32:00Z">
            <w:rPr>
              <w:rStyle w:val="Hyperlink"/>
            </w:rPr>
          </w:rPrChange>
        </w:rPr>
        <w:t>2009</w:t>
      </w:r>
      <w:r w:rsidRPr="00A4408B">
        <w:rPr>
          <w:rStyle w:val="Hyperlink"/>
          <w:color w:val="auto"/>
          <w:rPrChange w:id="303" w:author="Erik Wenninger" w:date="2019-03-20T08:32:00Z">
            <w:rPr>
              <w:rStyle w:val="Hyperlink"/>
            </w:rPr>
          </w:rPrChange>
        </w:rPr>
        <w:fldChar w:fldCharType="end"/>
      </w:r>
      <w:r w:rsidRPr="00A4408B">
        <w:t xml:space="preserve">). Currently no commercial potato varieties have been found with acceptable resistance to Lso. (Munyaneza et al. </w:t>
      </w:r>
      <w:r w:rsidRPr="00A4408B">
        <w:rPr>
          <w:rStyle w:val="Hyperlink"/>
          <w:color w:val="auto"/>
          <w:rPrChange w:id="304" w:author="Erik Wenninger" w:date="2019-03-20T08:32:00Z">
            <w:rPr>
              <w:rStyle w:val="Hyperlink"/>
            </w:rPr>
          </w:rPrChange>
        </w:rPr>
        <w:fldChar w:fldCharType="begin"/>
      </w:r>
      <w:r w:rsidRPr="00A4408B">
        <w:rPr>
          <w:rStyle w:val="Hyperlink"/>
          <w:color w:val="auto"/>
          <w:rPrChange w:id="305" w:author="Erik Wenninger" w:date="2019-03-20T08:32:00Z">
            <w:rPr>
              <w:rStyle w:val="Hyperlink"/>
            </w:rPr>
          </w:rPrChange>
        </w:rPr>
        <w:instrText xml:space="preserve"> HYPERLINK \l "ref-Munyaneza2011" \h </w:instrText>
      </w:r>
      <w:r w:rsidRPr="00A4408B">
        <w:rPr>
          <w:rStyle w:val="Hyperlink"/>
          <w:color w:val="auto"/>
          <w:rPrChange w:id="306" w:author="Erik Wenninger" w:date="2019-03-20T08:32:00Z">
            <w:rPr>
              <w:rStyle w:val="Hyperlink"/>
            </w:rPr>
          </w:rPrChange>
        </w:rPr>
        <w:fldChar w:fldCharType="separate"/>
      </w:r>
      <w:r w:rsidRPr="00A4408B">
        <w:rPr>
          <w:rStyle w:val="Hyperlink"/>
          <w:color w:val="auto"/>
          <w:rPrChange w:id="307" w:author="Erik Wenninger" w:date="2019-03-20T08:32:00Z">
            <w:rPr>
              <w:rStyle w:val="Hyperlink"/>
            </w:rPr>
          </w:rPrChange>
        </w:rPr>
        <w:t>2011</w:t>
      </w:r>
      <w:r w:rsidRPr="00A4408B">
        <w:rPr>
          <w:rStyle w:val="Hyperlink"/>
          <w:color w:val="auto"/>
          <w:rPrChange w:id="308" w:author="Erik Wenninger" w:date="2019-03-20T08:32:00Z">
            <w:rPr>
              <w:rStyle w:val="Hyperlink"/>
            </w:rPr>
          </w:rPrChange>
        </w:rPr>
        <w:fldChar w:fldCharType="end"/>
      </w:r>
      <w:r w:rsidRPr="00A4408B">
        <w:t xml:space="preserve">, Anderson et al. </w:t>
      </w:r>
      <w:r w:rsidRPr="00A4408B">
        <w:rPr>
          <w:rStyle w:val="Hyperlink"/>
          <w:color w:val="auto"/>
          <w:rPrChange w:id="309" w:author="Erik Wenninger" w:date="2019-03-20T08:32:00Z">
            <w:rPr>
              <w:rStyle w:val="Hyperlink"/>
            </w:rPr>
          </w:rPrChange>
        </w:rPr>
        <w:fldChar w:fldCharType="begin"/>
      </w:r>
      <w:r w:rsidRPr="00A4408B">
        <w:rPr>
          <w:rStyle w:val="Hyperlink"/>
          <w:color w:val="auto"/>
          <w:rPrChange w:id="310" w:author="Erik Wenninger" w:date="2019-03-20T08:32:00Z">
            <w:rPr>
              <w:rStyle w:val="Hyperlink"/>
            </w:rPr>
          </w:rPrChange>
        </w:rPr>
        <w:instrText xml:space="preserve"> HYPERLINK \l "ref-Anderson2012" \h </w:instrText>
      </w:r>
      <w:r w:rsidRPr="00A4408B">
        <w:rPr>
          <w:rStyle w:val="Hyperlink"/>
          <w:color w:val="auto"/>
          <w:rPrChange w:id="311" w:author="Erik Wenninger" w:date="2019-03-20T08:32:00Z">
            <w:rPr>
              <w:rStyle w:val="Hyperlink"/>
            </w:rPr>
          </w:rPrChange>
        </w:rPr>
        <w:fldChar w:fldCharType="separate"/>
      </w:r>
      <w:r w:rsidRPr="00A4408B">
        <w:rPr>
          <w:rStyle w:val="Hyperlink"/>
          <w:color w:val="auto"/>
          <w:rPrChange w:id="312" w:author="Erik Wenninger" w:date="2019-03-20T08:32:00Z">
            <w:rPr>
              <w:rStyle w:val="Hyperlink"/>
            </w:rPr>
          </w:rPrChange>
        </w:rPr>
        <w:t>2012</w:t>
      </w:r>
      <w:r w:rsidRPr="00A4408B">
        <w:rPr>
          <w:rStyle w:val="Hyperlink"/>
          <w:color w:val="auto"/>
          <w:rPrChange w:id="313" w:author="Erik Wenninger" w:date="2019-03-20T08:32:00Z">
            <w:rPr>
              <w:rStyle w:val="Hyperlink"/>
            </w:rPr>
          </w:rPrChange>
        </w:rPr>
        <w:fldChar w:fldCharType="end"/>
      </w:r>
      <w:r w:rsidRPr="00A4408B">
        <w:t>).</w:t>
      </w:r>
    </w:p>
    <w:p w14:paraId="3E887730" w14:textId="77777777" w:rsidR="00110CCD" w:rsidRPr="00A4408B" w:rsidRDefault="00A4408B">
      <w:pPr>
        <w:pStyle w:val="BodyText"/>
        <w:spacing w:before="0" w:after="0" w:line="480" w:lineRule="auto"/>
        <w:pPrChange w:id="314" w:author="Erik Wenninger" w:date="2019-03-20T08:32:00Z">
          <w:pPr>
            <w:pStyle w:val="BodyText"/>
          </w:pPr>
        </w:pPrChange>
      </w:pPr>
      <w:r w:rsidRPr="00FE5034">
        <w:t xml:space="preserve">Potatoes which have been bred with closely related plants such as </w:t>
      </w:r>
      <w:r w:rsidRPr="00FE5034">
        <w:rPr>
          <w:i/>
        </w:rPr>
        <w:t>Solanum chacoense</w:t>
      </w:r>
      <w:r w:rsidRPr="00FE5034">
        <w:t xml:space="preserve"> Bitter (Rashidi et al. </w:t>
      </w:r>
      <w:r w:rsidRPr="00A4408B">
        <w:rPr>
          <w:rStyle w:val="Hyperlink"/>
          <w:color w:val="auto"/>
          <w:rPrChange w:id="315" w:author="Erik Wenninger" w:date="2019-03-20T08:32:00Z">
            <w:rPr>
              <w:rStyle w:val="Hyperlink"/>
            </w:rPr>
          </w:rPrChange>
        </w:rPr>
        <w:fldChar w:fldCharType="begin"/>
      </w:r>
      <w:r w:rsidRPr="00A4408B">
        <w:rPr>
          <w:rStyle w:val="Hyperlink"/>
          <w:color w:val="auto"/>
          <w:rPrChange w:id="316" w:author="Erik Wenninger" w:date="2019-03-20T08:32:00Z">
            <w:rPr>
              <w:rStyle w:val="Hyperlink"/>
            </w:rPr>
          </w:rPrChange>
        </w:rPr>
        <w:instrText xml:space="preserve"> HYPERLINK \l "ref-Rashidi2017" \h </w:instrText>
      </w:r>
      <w:r w:rsidRPr="00A4408B">
        <w:rPr>
          <w:rStyle w:val="Hyperlink"/>
          <w:color w:val="auto"/>
          <w:rPrChange w:id="317" w:author="Erik Wenninger" w:date="2019-03-20T08:32:00Z">
            <w:rPr>
              <w:rStyle w:val="Hyperlink"/>
            </w:rPr>
          </w:rPrChange>
        </w:rPr>
        <w:fldChar w:fldCharType="separate"/>
      </w:r>
      <w:r w:rsidRPr="00A4408B">
        <w:rPr>
          <w:rStyle w:val="Hyperlink"/>
          <w:color w:val="auto"/>
          <w:rPrChange w:id="318" w:author="Erik Wenninger" w:date="2019-03-20T08:32:00Z">
            <w:rPr>
              <w:rStyle w:val="Hyperlink"/>
            </w:rPr>
          </w:rPrChange>
        </w:rPr>
        <w:t>2017</w:t>
      </w:r>
      <w:r w:rsidRPr="00A4408B">
        <w:rPr>
          <w:rStyle w:val="Hyperlink"/>
          <w:color w:val="auto"/>
          <w:rPrChange w:id="319" w:author="Erik Wenninger" w:date="2019-03-20T08:32:00Z">
            <w:rPr>
              <w:rStyle w:val="Hyperlink"/>
            </w:rPr>
          </w:rPrChange>
        </w:rPr>
        <w:fldChar w:fldCharType="end"/>
      </w:r>
      <w:r w:rsidRPr="00A4408B">
        <w:t xml:space="preserve">) and </w:t>
      </w:r>
      <w:r w:rsidRPr="00A4408B">
        <w:rPr>
          <w:i/>
        </w:rPr>
        <w:t>Solanum berthaultii</w:t>
      </w:r>
      <w:r w:rsidRPr="00A4408B">
        <w:t xml:space="preserve"> Hawkes (Butler et al. </w:t>
      </w:r>
      <w:r w:rsidRPr="00A4408B">
        <w:rPr>
          <w:rStyle w:val="Hyperlink"/>
          <w:color w:val="auto"/>
          <w:rPrChange w:id="320" w:author="Erik Wenninger" w:date="2019-03-20T08:32:00Z">
            <w:rPr>
              <w:rStyle w:val="Hyperlink"/>
            </w:rPr>
          </w:rPrChange>
        </w:rPr>
        <w:fldChar w:fldCharType="begin"/>
      </w:r>
      <w:r w:rsidRPr="00A4408B">
        <w:rPr>
          <w:rStyle w:val="Hyperlink"/>
          <w:color w:val="auto"/>
          <w:rPrChange w:id="321" w:author="Erik Wenninger" w:date="2019-03-20T08:32:00Z">
            <w:rPr>
              <w:rStyle w:val="Hyperlink"/>
            </w:rPr>
          </w:rPrChange>
        </w:rPr>
        <w:instrText xml:space="preserve"> HYPERLINK \l "ref-Butler2011" \h </w:instrText>
      </w:r>
      <w:r w:rsidRPr="00A4408B">
        <w:rPr>
          <w:rStyle w:val="Hyperlink"/>
          <w:color w:val="auto"/>
          <w:rPrChange w:id="322" w:author="Erik Wenninger" w:date="2019-03-20T08:32:00Z">
            <w:rPr>
              <w:rStyle w:val="Hyperlink"/>
            </w:rPr>
          </w:rPrChange>
        </w:rPr>
        <w:fldChar w:fldCharType="separate"/>
      </w:r>
      <w:r w:rsidRPr="00A4408B">
        <w:rPr>
          <w:rStyle w:val="Hyperlink"/>
          <w:color w:val="auto"/>
          <w:rPrChange w:id="323" w:author="Erik Wenninger" w:date="2019-03-20T08:32:00Z">
            <w:rPr>
              <w:rStyle w:val="Hyperlink"/>
            </w:rPr>
          </w:rPrChange>
        </w:rPr>
        <w:t>2011</w:t>
      </w:r>
      <w:r w:rsidRPr="00A4408B">
        <w:rPr>
          <w:rStyle w:val="Hyperlink"/>
          <w:color w:val="auto"/>
          <w:rPrChange w:id="324" w:author="Erik Wenninger" w:date="2019-03-20T08:32:00Z">
            <w:rPr>
              <w:rStyle w:val="Hyperlink"/>
            </w:rPr>
          </w:rPrChange>
        </w:rPr>
        <w:fldChar w:fldCharType="end"/>
      </w:r>
      <w:r w:rsidRPr="00A4408B">
        <w:t xml:space="preserve">) have shown less Lso infection and/or ZC symptoms than other genotypes tested. By determining how these genotypes resist/tolerate Lso or to the psyllid vector (Kennedy et al. </w:t>
      </w:r>
      <w:r w:rsidRPr="00A4408B">
        <w:rPr>
          <w:rStyle w:val="Hyperlink"/>
          <w:color w:val="auto"/>
          <w:rPrChange w:id="325" w:author="Erik Wenninger" w:date="2019-03-20T08:32:00Z">
            <w:rPr>
              <w:rStyle w:val="Hyperlink"/>
            </w:rPr>
          </w:rPrChange>
        </w:rPr>
        <w:fldChar w:fldCharType="begin"/>
      </w:r>
      <w:r w:rsidRPr="00A4408B">
        <w:rPr>
          <w:rStyle w:val="Hyperlink"/>
          <w:color w:val="auto"/>
          <w:rPrChange w:id="326" w:author="Erik Wenninger" w:date="2019-03-20T08:32:00Z">
            <w:rPr>
              <w:rStyle w:val="Hyperlink"/>
            </w:rPr>
          </w:rPrChange>
        </w:rPr>
        <w:instrText xml:space="preserve"> HYPERLINK \l "ref-Kennedy1987" \h </w:instrText>
      </w:r>
      <w:r w:rsidRPr="00A4408B">
        <w:rPr>
          <w:rStyle w:val="Hyperlink"/>
          <w:color w:val="auto"/>
          <w:rPrChange w:id="327" w:author="Erik Wenninger" w:date="2019-03-20T08:32:00Z">
            <w:rPr>
              <w:rStyle w:val="Hyperlink"/>
            </w:rPr>
          </w:rPrChange>
        </w:rPr>
        <w:fldChar w:fldCharType="separate"/>
      </w:r>
      <w:r w:rsidRPr="00A4408B">
        <w:rPr>
          <w:rStyle w:val="Hyperlink"/>
          <w:color w:val="auto"/>
          <w:rPrChange w:id="328" w:author="Erik Wenninger" w:date="2019-03-20T08:32:00Z">
            <w:rPr>
              <w:rStyle w:val="Hyperlink"/>
            </w:rPr>
          </w:rPrChange>
        </w:rPr>
        <w:t>1987</w:t>
      </w:r>
      <w:r w:rsidRPr="00A4408B">
        <w:rPr>
          <w:rStyle w:val="Hyperlink"/>
          <w:color w:val="auto"/>
          <w:rPrChange w:id="329" w:author="Erik Wenninger" w:date="2019-03-20T08:32:00Z">
            <w:rPr>
              <w:rStyle w:val="Hyperlink"/>
            </w:rPr>
          </w:rPrChange>
        </w:rPr>
        <w:fldChar w:fldCharType="end"/>
      </w:r>
      <w:r w:rsidRPr="00A4408B">
        <w:t xml:space="preserve">, Putten et al. </w:t>
      </w:r>
      <w:r w:rsidRPr="00A4408B">
        <w:rPr>
          <w:rStyle w:val="Hyperlink"/>
          <w:color w:val="auto"/>
          <w:rPrChange w:id="330" w:author="Erik Wenninger" w:date="2019-03-20T08:32:00Z">
            <w:rPr>
              <w:rStyle w:val="Hyperlink"/>
            </w:rPr>
          </w:rPrChange>
        </w:rPr>
        <w:fldChar w:fldCharType="begin"/>
      </w:r>
      <w:r w:rsidRPr="00A4408B">
        <w:rPr>
          <w:rStyle w:val="Hyperlink"/>
          <w:color w:val="auto"/>
          <w:rPrChange w:id="331" w:author="Erik Wenninger" w:date="2019-03-20T08:32:00Z">
            <w:rPr>
              <w:rStyle w:val="Hyperlink"/>
            </w:rPr>
          </w:rPrChange>
        </w:rPr>
        <w:instrText xml:space="preserve"> HYPERLINK \l "ref-Putten2001" \h </w:instrText>
      </w:r>
      <w:r w:rsidRPr="00A4408B">
        <w:rPr>
          <w:rStyle w:val="Hyperlink"/>
          <w:color w:val="auto"/>
          <w:rPrChange w:id="332" w:author="Erik Wenninger" w:date="2019-03-20T08:32:00Z">
            <w:rPr>
              <w:rStyle w:val="Hyperlink"/>
            </w:rPr>
          </w:rPrChange>
        </w:rPr>
        <w:fldChar w:fldCharType="separate"/>
      </w:r>
      <w:r w:rsidRPr="00A4408B">
        <w:rPr>
          <w:rStyle w:val="Hyperlink"/>
          <w:color w:val="auto"/>
          <w:rPrChange w:id="333" w:author="Erik Wenninger" w:date="2019-03-20T08:32:00Z">
            <w:rPr>
              <w:rStyle w:val="Hyperlink"/>
            </w:rPr>
          </w:rPrChange>
        </w:rPr>
        <w:t>2001</w:t>
      </w:r>
      <w:r w:rsidRPr="00A4408B">
        <w:rPr>
          <w:rStyle w:val="Hyperlink"/>
          <w:color w:val="auto"/>
          <w:rPrChange w:id="334" w:author="Erik Wenninger" w:date="2019-03-20T08:32:00Z">
            <w:rPr>
              <w:rStyle w:val="Hyperlink"/>
            </w:rPr>
          </w:rPrChange>
        </w:rPr>
        <w:fldChar w:fldCharType="end"/>
      </w:r>
      <w:r w:rsidRPr="00A4408B">
        <w:t xml:space="preserve">, Butler et al. </w:t>
      </w:r>
      <w:r w:rsidRPr="00A4408B">
        <w:rPr>
          <w:rStyle w:val="Hyperlink"/>
          <w:color w:val="auto"/>
          <w:rPrChange w:id="335" w:author="Erik Wenninger" w:date="2019-03-20T08:32:00Z">
            <w:rPr>
              <w:rStyle w:val="Hyperlink"/>
            </w:rPr>
          </w:rPrChange>
        </w:rPr>
        <w:fldChar w:fldCharType="begin"/>
      </w:r>
      <w:r w:rsidRPr="00A4408B">
        <w:rPr>
          <w:rStyle w:val="Hyperlink"/>
          <w:color w:val="auto"/>
          <w:rPrChange w:id="336" w:author="Erik Wenninger" w:date="2019-03-20T08:32:00Z">
            <w:rPr>
              <w:rStyle w:val="Hyperlink"/>
            </w:rPr>
          </w:rPrChange>
        </w:rPr>
        <w:instrText xml:space="preserve"> HYPERLINK \l "ref-Butler2011" \h </w:instrText>
      </w:r>
      <w:r w:rsidRPr="00A4408B">
        <w:rPr>
          <w:rStyle w:val="Hyperlink"/>
          <w:color w:val="auto"/>
          <w:rPrChange w:id="337" w:author="Erik Wenninger" w:date="2019-03-20T08:32:00Z">
            <w:rPr>
              <w:rStyle w:val="Hyperlink"/>
            </w:rPr>
          </w:rPrChange>
        </w:rPr>
        <w:fldChar w:fldCharType="separate"/>
      </w:r>
      <w:r w:rsidRPr="00A4408B">
        <w:rPr>
          <w:rStyle w:val="Hyperlink"/>
          <w:color w:val="auto"/>
          <w:rPrChange w:id="338" w:author="Erik Wenninger" w:date="2019-03-20T08:32:00Z">
            <w:rPr>
              <w:rStyle w:val="Hyperlink"/>
            </w:rPr>
          </w:rPrChange>
        </w:rPr>
        <w:t>2011</w:t>
      </w:r>
      <w:r w:rsidRPr="00A4408B">
        <w:rPr>
          <w:rStyle w:val="Hyperlink"/>
          <w:color w:val="auto"/>
          <w:rPrChange w:id="339" w:author="Erik Wenninger" w:date="2019-03-20T08:32:00Z">
            <w:rPr>
              <w:rStyle w:val="Hyperlink"/>
            </w:rPr>
          </w:rPrChange>
        </w:rPr>
        <w:fldChar w:fldCharType="end"/>
      </w:r>
      <w:r w:rsidRPr="00A4408B">
        <w:t xml:space="preserve">), we can decide which traits should be bred or cloned into commercial cultivars to create resistant potatoes (Kaloshian </w:t>
      </w:r>
      <w:r w:rsidRPr="00A4408B">
        <w:rPr>
          <w:rStyle w:val="Hyperlink"/>
          <w:color w:val="auto"/>
          <w:rPrChange w:id="340" w:author="Erik Wenninger" w:date="2019-03-20T08:32:00Z">
            <w:rPr>
              <w:rStyle w:val="Hyperlink"/>
            </w:rPr>
          </w:rPrChange>
        </w:rPr>
        <w:fldChar w:fldCharType="begin"/>
      </w:r>
      <w:r w:rsidRPr="00A4408B">
        <w:rPr>
          <w:rStyle w:val="Hyperlink"/>
          <w:color w:val="auto"/>
          <w:rPrChange w:id="341" w:author="Erik Wenninger" w:date="2019-03-20T08:32:00Z">
            <w:rPr>
              <w:rStyle w:val="Hyperlink"/>
            </w:rPr>
          </w:rPrChange>
        </w:rPr>
        <w:instrText xml:space="preserve"> HYPERLINK \l "ref-Kaloshian2004" \h </w:instrText>
      </w:r>
      <w:r w:rsidRPr="00A4408B">
        <w:rPr>
          <w:rStyle w:val="Hyperlink"/>
          <w:color w:val="auto"/>
          <w:rPrChange w:id="342" w:author="Erik Wenninger" w:date="2019-03-20T08:32:00Z">
            <w:rPr>
              <w:rStyle w:val="Hyperlink"/>
            </w:rPr>
          </w:rPrChange>
        </w:rPr>
        <w:fldChar w:fldCharType="separate"/>
      </w:r>
      <w:r w:rsidRPr="00A4408B">
        <w:rPr>
          <w:rStyle w:val="Hyperlink"/>
          <w:color w:val="auto"/>
          <w:rPrChange w:id="343" w:author="Erik Wenninger" w:date="2019-03-20T08:32:00Z">
            <w:rPr>
              <w:rStyle w:val="Hyperlink"/>
            </w:rPr>
          </w:rPrChange>
        </w:rPr>
        <w:t>2004</w:t>
      </w:r>
      <w:r w:rsidRPr="00A4408B">
        <w:rPr>
          <w:rStyle w:val="Hyperlink"/>
          <w:color w:val="auto"/>
          <w:rPrChange w:id="344" w:author="Erik Wenninger" w:date="2019-03-20T08:32:00Z">
            <w:rPr>
              <w:rStyle w:val="Hyperlink"/>
            </w:rPr>
          </w:rPrChange>
        </w:rPr>
        <w:fldChar w:fldCharType="end"/>
      </w:r>
      <w:r w:rsidRPr="00A4408B">
        <w:t xml:space="preserve">, Casteel et al. </w:t>
      </w:r>
      <w:r w:rsidRPr="00A4408B">
        <w:rPr>
          <w:rStyle w:val="Hyperlink"/>
          <w:color w:val="auto"/>
          <w:rPrChange w:id="345" w:author="Erik Wenninger" w:date="2019-03-20T08:32:00Z">
            <w:rPr>
              <w:rStyle w:val="Hyperlink"/>
            </w:rPr>
          </w:rPrChange>
        </w:rPr>
        <w:fldChar w:fldCharType="begin"/>
      </w:r>
      <w:r w:rsidRPr="00A4408B">
        <w:rPr>
          <w:rStyle w:val="Hyperlink"/>
          <w:color w:val="auto"/>
          <w:rPrChange w:id="346" w:author="Erik Wenninger" w:date="2019-03-20T08:32:00Z">
            <w:rPr>
              <w:rStyle w:val="Hyperlink"/>
            </w:rPr>
          </w:rPrChange>
        </w:rPr>
        <w:instrText xml:space="preserve"> HYPERLINK \l "ref-Casteel2006" \h </w:instrText>
      </w:r>
      <w:r w:rsidRPr="00A4408B">
        <w:rPr>
          <w:rStyle w:val="Hyperlink"/>
          <w:color w:val="auto"/>
          <w:rPrChange w:id="347" w:author="Erik Wenninger" w:date="2019-03-20T08:32:00Z">
            <w:rPr>
              <w:rStyle w:val="Hyperlink"/>
            </w:rPr>
          </w:rPrChange>
        </w:rPr>
        <w:fldChar w:fldCharType="separate"/>
      </w:r>
      <w:r w:rsidRPr="00A4408B">
        <w:rPr>
          <w:rStyle w:val="Hyperlink"/>
          <w:color w:val="auto"/>
          <w:rPrChange w:id="348" w:author="Erik Wenninger" w:date="2019-03-20T08:32:00Z">
            <w:rPr>
              <w:rStyle w:val="Hyperlink"/>
            </w:rPr>
          </w:rPrChange>
        </w:rPr>
        <w:t>2006</w:t>
      </w:r>
      <w:r w:rsidRPr="00A4408B">
        <w:rPr>
          <w:rStyle w:val="Hyperlink"/>
          <w:color w:val="auto"/>
          <w:rPrChange w:id="349" w:author="Erik Wenninger" w:date="2019-03-20T08:32:00Z">
            <w:rPr>
              <w:rStyle w:val="Hyperlink"/>
            </w:rPr>
          </w:rPrChange>
        </w:rPr>
        <w:fldChar w:fldCharType="end"/>
      </w:r>
      <w:r w:rsidRPr="00A4408B">
        <w:t xml:space="preserve">, </w:t>
      </w:r>
      <w:r w:rsidRPr="00A4408B">
        <w:rPr>
          <w:rStyle w:val="Hyperlink"/>
          <w:color w:val="auto"/>
          <w:rPrChange w:id="350" w:author="Erik Wenninger" w:date="2019-03-20T08:32:00Z">
            <w:rPr>
              <w:rStyle w:val="Hyperlink"/>
            </w:rPr>
          </w:rPrChange>
        </w:rPr>
        <w:fldChar w:fldCharType="begin"/>
      </w:r>
      <w:r w:rsidRPr="00A4408B">
        <w:rPr>
          <w:rStyle w:val="Hyperlink"/>
          <w:color w:val="auto"/>
          <w:rPrChange w:id="351" w:author="Erik Wenninger" w:date="2019-03-20T08:32:00Z">
            <w:rPr>
              <w:rStyle w:val="Hyperlink"/>
            </w:rPr>
          </w:rPrChange>
        </w:rPr>
        <w:instrText xml:space="preserve"> HYPERLINK \l "ref-Casteel2007" \h </w:instrText>
      </w:r>
      <w:r w:rsidRPr="00A4408B">
        <w:rPr>
          <w:rStyle w:val="Hyperlink"/>
          <w:color w:val="auto"/>
          <w:rPrChange w:id="352" w:author="Erik Wenninger" w:date="2019-03-20T08:32:00Z">
            <w:rPr>
              <w:rStyle w:val="Hyperlink"/>
            </w:rPr>
          </w:rPrChange>
        </w:rPr>
        <w:fldChar w:fldCharType="separate"/>
      </w:r>
      <w:r w:rsidRPr="00A4408B">
        <w:rPr>
          <w:rStyle w:val="Hyperlink"/>
          <w:color w:val="auto"/>
          <w:rPrChange w:id="353" w:author="Erik Wenninger" w:date="2019-03-20T08:32:00Z">
            <w:rPr>
              <w:rStyle w:val="Hyperlink"/>
            </w:rPr>
          </w:rPrChange>
        </w:rPr>
        <w:t>2007</w:t>
      </w:r>
      <w:r w:rsidRPr="00A4408B">
        <w:rPr>
          <w:rStyle w:val="Hyperlink"/>
          <w:color w:val="auto"/>
          <w:rPrChange w:id="354" w:author="Erik Wenninger" w:date="2019-03-20T08:32:00Z">
            <w:rPr>
              <w:rStyle w:val="Hyperlink"/>
            </w:rPr>
          </w:rPrChange>
        </w:rPr>
        <w:fldChar w:fldCharType="end"/>
      </w:r>
      <w:r w:rsidRPr="00A4408B">
        <w:t>).</w:t>
      </w:r>
    </w:p>
    <w:p w14:paraId="14514C6C" w14:textId="77777777" w:rsidR="00110CCD" w:rsidRPr="00A4408B" w:rsidRDefault="00A4408B">
      <w:pPr>
        <w:pStyle w:val="BodyText"/>
        <w:spacing w:before="0" w:after="0" w:line="480" w:lineRule="auto"/>
        <w:ind w:firstLine="720"/>
        <w:pPrChange w:id="355" w:author="Erik Wenninger" w:date="2019-03-20T08:56:00Z">
          <w:pPr>
            <w:pStyle w:val="BodyText"/>
          </w:pPr>
        </w:pPrChange>
      </w:pPr>
      <w:r w:rsidRPr="00A4408B">
        <w:lastRenderedPageBreak/>
        <w:t xml:space="preserve">We examined psyllid host acceptance behaviors and oviposition on three potato breeding clones derived from </w:t>
      </w:r>
      <w:r w:rsidRPr="00A4408B">
        <w:rPr>
          <w:i/>
        </w:rPr>
        <w:t>Solanum chacoense</w:t>
      </w:r>
      <w:r w:rsidRPr="00A4408B">
        <w:t xml:space="preserve">: ‘A07781-10LB’ (‘10LB’), ‘A07781-3LB’, (‘3LB’) and ‘A07781-4LB’ (‘4LB’) (Rashidi et al. </w:t>
      </w:r>
      <w:r w:rsidRPr="00A4408B">
        <w:rPr>
          <w:rStyle w:val="Hyperlink"/>
          <w:color w:val="auto"/>
          <w:rPrChange w:id="356" w:author="Erik Wenninger" w:date="2019-03-20T08:32:00Z">
            <w:rPr>
              <w:rStyle w:val="Hyperlink"/>
            </w:rPr>
          </w:rPrChange>
        </w:rPr>
        <w:fldChar w:fldCharType="begin"/>
      </w:r>
      <w:r w:rsidRPr="00A4408B">
        <w:rPr>
          <w:rStyle w:val="Hyperlink"/>
          <w:color w:val="auto"/>
          <w:rPrChange w:id="357" w:author="Erik Wenninger" w:date="2019-03-20T08:32:00Z">
            <w:rPr>
              <w:rStyle w:val="Hyperlink"/>
            </w:rPr>
          </w:rPrChange>
        </w:rPr>
        <w:instrText xml:space="preserve"> HYPERLINK \l "ref-Rashidi2017" \h </w:instrText>
      </w:r>
      <w:r w:rsidRPr="00A4408B">
        <w:rPr>
          <w:rStyle w:val="Hyperlink"/>
          <w:color w:val="auto"/>
          <w:rPrChange w:id="358" w:author="Erik Wenninger" w:date="2019-03-20T08:32:00Z">
            <w:rPr>
              <w:rStyle w:val="Hyperlink"/>
            </w:rPr>
          </w:rPrChange>
        </w:rPr>
        <w:fldChar w:fldCharType="separate"/>
      </w:r>
      <w:r w:rsidRPr="00A4408B">
        <w:rPr>
          <w:rStyle w:val="Hyperlink"/>
          <w:color w:val="auto"/>
          <w:rPrChange w:id="359" w:author="Erik Wenninger" w:date="2019-03-20T08:32:00Z">
            <w:rPr>
              <w:rStyle w:val="Hyperlink"/>
            </w:rPr>
          </w:rPrChange>
        </w:rPr>
        <w:t>2017</w:t>
      </w:r>
      <w:r w:rsidRPr="00A4408B">
        <w:rPr>
          <w:rStyle w:val="Hyperlink"/>
          <w:color w:val="auto"/>
          <w:rPrChange w:id="360" w:author="Erik Wenninger" w:date="2019-03-20T08:32:00Z">
            <w:rPr>
              <w:rStyle w:val="Hyperlink"/>
            </w:rPr>
          </w:rPrChange>
        </w:rPr>
        <w:fldChar w:fldCharType="end"/>
      </w:r>
      <w:r w:rsidRPr="00A4408B">
        <w:t xml:space="preserve">). These genotypes exhibit high tolerance and low susceptibility to Lso (Rashidi et al. </w:t>
      </w:r>
      <w:r w:rsidRPr="00A4408B">
        <w:rPr>
          <w:rStyle w:val="Hyperlink"/>
          <w:color w:val="auto"/>
          <w:rPrChange w:id="361" w:author="Erik Wenninger" w:date="2019-03-20T08:32:00Z">
            <w:rPr>
              <w:rStyle w:val="Hyperlink"/>
            </w:rPr>
          </w:rPrChange>
        </w:rPr>
        <w:fldChar w:fldCharType="begin"/>
      </w:r>
      <w:r w:rsidRPr="00A4408B">
        <w:rPr>
          <w:rStyle w:val="Hyperlink"/>
          <w:color w:val="auto"/>
          <w:rPrChange w:id="362" w:author="Erik Wenninger" w:date="2019-03-20T08:32:00Z">
            <w:rPr>
              <w:rStyle w:val="Hyperlink"/>
            </w:rPr>
          </w:rPrChange>
        </w:rPr>
        <w:instrText xml:space="preserve"> HYPERLINK \l "ref-Rashidi2017" \h </w:instrText>
      </w:r>
      <w:r w:rsidRPr="00A4408B">
        <w:rPr>
          <w:rStyle w:val="Hyperlink"/>
          <w:color w:val="auto"/>
          <w:rPrChange w:id="363" w:author="Erik Wenninger" w:date="2019-03-20T08:32:00Z">
            <w:rPr>
              <w:rStyle w:val="Hyperlink"/>
            </w:rPr>
          </w:rPrChange>
        </w:rPr>
        <w:fldChar w:fldCharType="separate"/>
      </w:r>
      <w:r w:rsidRPr="00A4408B">
        <w:rPr>
          <w:rStyle w:val="Hyperlink"/>
          <w:color w:val="auto"/>
          <w:rPrChange w:id="364" w:author="Erik Wenninger" w:date="2019-03-20T08:32:00Z">
            <w:rPr>
              <w:rStyle w:val="Hyperlink"/>
            </w:rPr>
          </w:rPrChange>
        </w:rPr>
        <w:t>2017</w:t>
      </w:r>
      <w:r w:rsidRPr="00A4408B">
        <w:rPr>
          <w:rStyle w:val="Hyperlink"/>
          <w:color w:val="auto"/>
          <w:rPrChange w:id="365" w:author="Erik Wenninger" w:date="2019-03-20T08:32:00Z">
            <w:rPr>
              <w:rStyle w:val="Hyperlink"/>
            </w:rPr>
          </w:rPrChange>
        </w:rPr>
        <w:fldChar w:fldCharType="end"/>
      </w:r>
      <w:r w:rsidRPr="00A4408B">
        <w:t xml:space="preserve">), possibly due to resistance/tolerance to the psyllid vector. Our results will help clarify potato-psyllid interactions on these genotypes, which will help plant breeders to develop Lso-resistant potatoes (Kennedy et al. </w:t>
      </w:r>
      <w:r w:rsidRPr="00A4408B">
        <w:rPr>
          <w:rStyle w:val="Hyperlink"/>
          <w:color w:val="auto"/>
          <w:rPrChange w:id="366" w:author="Erik Wenninger" w:date="2019-03-20T08:32:00Z">
            <w:rPr>
              <w:rStyle w:val="Hyperlink"/>
            </w:rPr>
          </w:rPrChange>
        </w:rPr>
        <w:fldChar w:fldCharType="begin"/>
      </w:r>
      <w:r w:rsidRPr="00A4408B">
        <w:rPr>
          <w:rStyle w:val="Hyperlink"/>
          <w:color w:val="auto"/>
          <w:rPrChange w:id="367" w:author="Erik Wenninger" w:date="2019-03-20T08:32:00Z">
            <w:rPr>
              <w:rStyle w:val="Hyperlink"/>
            </w:rPr>
          </w:rPrChange>
        </w:rPr>
        <w:instrText xml:space="preserve"> HYPERLINK \l "ref-Kennedy1987" \h </w:instrText>
      </w:r>
      <w:r w:rsidRPr="00A4408B">
        <w:rPr>
          <w:rStyle w:val="Hyperlink"/>
          <w:color w:val="auto"/>
          <w:rPrChange w:id="368" w:author="Erik Wenninger" w:date="2019-03-20T08:32:00Z">
            <w:rPr>
              <w:rStyle w:val="Hyperlink"/>
            </w:rPr>
          </w:rPrChange>
        </w:rPr>
        <w:fldChar w:fldCharType="separate"/>
      </w:r>
      <w:r w:rsidRPr="00A4408B">
        <w:rPr>
          <w:rStyle w:val="Hyperlink"/>
          <w:color w:val="auto"/>
          <w:rPrChange w:id="369" w:author="Erik Wenninger" w:date="2019-03-20T08:32:00Z">
            <w:rPr>
              <w:rStyle w:val="Hyperlink"/>
            </w:rPr>
          </w:rPrChange>
        </w:rPr>
        <w:t>1987</w:t>
      </w:r>
      <w:r w:rsidRPr="00A4408B">
        <w:rPr>
          <w:rStyle w:val="Hyperlink"/>
          <w:color w:val="auto"/>
          <w:rPrChange w:id="370" w:author="Erik Wenninger" w:date="2019-03-20T08:32:00Z">
            <w:rPr>
              <w:rStyle w:val="Hyperlink"/>
            </w:rPr>
          </w:rPrChange>
        </w:rPr>
        <w:fldChar w:fldCharType="end"/>
      </w:r>
      <w:r w:rsidRPr="00A4408B">
        <w:t>).</w:t>
      </w:r>
      <w:r w:rsidRPr="00A4408B">
        <w:br/>
      </w:r>
    </w:p>
    <w:p w14:paraId="0DED98DD" w14:textId="77777777" w:rsidR="00110CCD" w:rsidRPr="00A4408B" w:rsidRDefault="00A4408B">
      <w:pPr>
        <w:pStyle w:val="Heading1"/>
        <w:spacing w:before="0" w:line="480" w:lineRule="auto"/>
        <w:rPr>
          <w:color w:val="auto"/>
          <w:sz w:val="24"/>
          <w:szCs w:val="24"/>
          <w:rPrChange w:id="371" w:author="Erik Wenninger" w:date="2019-03-20T08:32:00Z">
            <w:rPr/>
          </w:rPrChange>
        </w:rPr>
        <w:pPrChange w:id="372" w:author="Erik Wenninger" w:date="2019-03-20T08:32:00Z">
          <w:pPr>
            <w:pStyle w:val="Heading1"/>
          </w:pPr>
        </w:pPrChange>
      </w:pPr>
      <w:bookmarkStart w:id="373" w:name="ch:mms"/>
      <w:bookmarkEnd w:id="373"/>
      <w:r w:rsidRPr="00A4408B">
        <w:rPr>
          <w:color w:val="auto"/>
          <w:sz w:val="24"/>
          <w:szCs w:val="24"/>
          <w:rPrChange w:id="374" w:author="Erik Wenninger" w:date="2019-03-20T08:32:00Z">
            <w:rPr/>
          </w:rPrChange>
        </w:rPr>
        <w:t xml:space="preserve">Materials and </w:t>
      </w:r>
      <w:ins w:id="375" w:author="Erik Wenninger" w:date="2019-03-20T09:01:00Z">
        <w:r w:rsidR="004E2B4B">
          <w:rPr>
            <w:color w:val="auto"/>
            <w:sz w:val="24"/>
            <w:szCs w:val="24"/>
          </w:rPr>
          <w:t>M</w:t>
        </w:r>
      </w:ins>
      <w:del w:id="376" w:author="Erik Wenninger" w:date="2019-03-20T09:01:00Z">
        <w:r w:rsidRPr="00A4408B" w:rsidDel="004E2B4B">
          <w:rPr>
            <w:color w:val="auto"/>
            <w:sz w:val="24"/>
            <w:szCs w:val="24"/>
            <w:rPrChange w:id="377" w:author="Erik Wenninger" w:date="2019-03-20T08:32:00Z">
              <w:rPr/>
            </w:rPrChange>
          </w:rPr>
          <w:delText>m</w:delText>
        </w:r>
      </w:del>
      <w:r w:rsidRPr="00A4408B">
        <w:rPr>
          <w:color w:val="auto"/>
          <w:sz w:val="24"/>
          <w:szCs w:val="24"/>
          <w:rPrChange w:id="378" w:author="Erik Wenninger" w:date="2019-03-20T08:32:00Z">
            <w:rPr/>
          </w:rPrChange>
        </w:rPr>
        <w:t>ethods</w:t>
      </w:r>
    </w:p>
    <w:p w14:paraId="6F0E10A7" w14:textId="77777777" w:rsidR="00110CCD" w:rsidRPr="00A4408B" w:rsidRDefault="00A4408B">
      <w:pPr>
        <w:pStyle w:val="Heading2"/>
        <w:spacing w:before="0" w:line="480" w:lineRule="auto"/>
        <w:rPr>
          <w:color w:val="auto"/>
          <w:sz w:val="24"/>
          <w:szCs w:val="24"/>
          <w:rPrChange w:id="379" w:author="Erik Wenninger" w:date="2019-03-20T08:32:00Z">
            <w:rPr/>
          </w:rPrChange>
        </w:rPr>
        <w:pPrChange w:id="380" w:author="Erik Wenninger" w:date="2019-03-20T08:32:00Z">
          <w:pPr>
            <w:pStyle w:val="Heading2"/>
          </w:pPr>
        </w:pPrChange>
      </w:pPr>
      <w:bookmarkStart w:id="381" w:name="sec:plants"/>
      <w:bookmarkEnd w:id="381"/>
      <w:r w:rsidRPr="00A4408B">
        <w:rPr>
          <w:color w:val="auto"/>
          <w:sz w:val="24"/>
          <w:szCs w:val="24"/>
          <w:rPrChange w:id="382" w:author="Erik Wenninger" w:date="2019-03-20T08:32:00Z">
            <w:rPr/>
          </w:rPrChange>
        </w:rPr>
        <w:t xml:space="preserve">Plant </w:t>
      </w:r>
      <w:del w:id="383" w:author="Erik Wenninger" w:date="2019-03-20T09:01:00Z">
        <w:r w:rsidRPr="00A4408B" w:rsidDel="004E2B4B">
          <w:rPr>
            <w:color w:val="auto"/>
            <w:sz w:val="24"/>
            <w:szCs w:val="24"/>
            <w:rPrChange w:id="384" w:author="Erik Wenninger" w:date="2019-03-20T08:32:00Z">
              <w:rPr/>
            </w:rPrChange>
          </w:rPr>
          <w:delText>c</w:delText>
        </w:r>
      </w:del>
      <w:ins w:id="385" w:author="Erik Wenninger" w:date="2019-03-20T09:01:00Z">
        <w:r w:rsidR="004E2B4B">
          <w:rPr>
            <w:color w:val="auto"/>
            <w:sz w:val="24"/>
            <w:szCs w:val="24"/>
          </w:rPr>
          <w:t>C</w:t>
        </w:r>
      </w:ins>
      <w:r w:rsidRPr="00A4408B">
        <w:rPr>
          <w:color w:val="auto"/>
          <w:sz w:val="24"/>
          <w:szCs w:val="24"/>
          <w:rPrChange w:id="386" w:author="Erik Wenninger" w:date="2019-03-20T08:32:00Z">
            <w:rPr/>
          </w:rPrChange>
        </w:rPr>
        <w:t xml:space="preserve">haracteristics and </w:t>
      </w:r>
      <w:ins w:id="387" w:author="Erik Wenninger" w:date="2019-03-20T09:01:00Z">
        <w:r w:rsidR="004E2B4B">
          <w:rPr>
            <w:color w:val="auto"/>
            <w:sz w:val="24"/>
            <w:szCs w:val="24"/>
          </w:rPr>
          <w:t>L</w:t>
        </w:r>
      </w:ins>
      <w:del w:id="388" w:author="Erik Wenninger" w:date="2019-03-20T09:01:00Z">
        <w:r w:rsidRPr="00A4408B" w:rsidDel="004E2B4B">
          <w:rPr>
            <w:color w:val="auto"/>
            <w:sz w:val="24"/>
            <w:szCs w:val="24"/>
            <w:rPrChange w:id="389" w:author="Erik Wenninger" w:date="2019-03-20T08:32:00Z">
              <w:rPr/>
            </w:rPrChange>
          </w:rPr>
          <w:delText>l</w:delText>
        </w:r>
      </w:del>
      <w:r w:rsidRPr="00A4408B">
        <w:rPr>
          <w:color w:val="auto"/>
          <w:sz w:val="24"/>
          <w:szCs w:val="24"/>
          <w:rPrChange w:id="390" w:author="Erik Wenninger" w:date="2019-03-20T08:32:00Z">
            <w:rPr/>
          </w:rPrChange>
        </w:rPr>
        <w:t xml:space="preserve">iving </w:t>
      </w:r>
      <w:ins w:id="391" w:author="Erik Wenninger" w:date="2019-03-20T09:01:00Z">
        <w:r w:rsidR="004E2B4B">
          <w:rPr>
            <w:color w:val="auto"/>
            <w:sz w:val="24"/>
            <w:szCs w:val="24"/>
          </w:rPr>
          <w:t>C</w:t>
        </w:r>
      </w:ins>
      <w:del w:id="392" w:author="Erik Wenninger" w:date="2019-03-20T09:01:00Z">
        <w:r w:rsidRPr="00A4408B" w:rsidDel="004E2B4B">
          <w:rPr>
            <w:color w:val="auto"/>
            <w:sz w:val="24"/>
            <w:szCs w:val="24"/>
            <w:rPrChange w:id="393" w:author="Erik Wenninger" w:date="2019-03-20T08:32:00Z">
              <w:rPr/>
            </w:rPrChange>
          </w:rPr>
          <w:delText>c</w:delText>
        </w:r>
      </w:del>
      <w:r w:rsidRPr="00A4408B">
        <w:rPr>
          <w:color w:val="auto"/>
          <w:sz w:val="24"/>
          <w:szCs w:val="24"/>
          <w:rPrChange w:id="394" w:author="Erik Wenninger" w:date="2019-03-20T08:32:00Z">
            <w:rPr/>
          </w:rPrChange>
        </w:rPr>
        <w:t>onditions</w:t>
      </w:r>
    </w:p>
    <w:p w14:paraId="09A1C39E" w14:textId="77777777" w:rsidR="00110CCD" w:rsidRPr="00A4408B" w:rsidRDefault="00A4408B">
      <w:pPr>
        <w:pStyle w:val="FirstParagraph"/>
        <w:spacing w:before="0" w:after="0" w:line="480" w:lineRule="auto"/>
        <w:pPrChange w:id="395" w:author="Erik Wenninger" w:date="2019-03-20T08:32:00Z">
          <w:pPr>
            <w:pStyle w:val="FirstParagraph"/>
          </w:pPr>
        </w:pPrChange>
      </w:pPr>
      <w:r w:rsidRPr="00A4408B">
        <w:t xml:space="preserve">Potato clones were provided by the USDA-ARS, Small Grains and Potato Germplasm Research Unit Aberdeen, ID, USA. We used three sibling clones derived from </w:t>
      </w:r>
      <w:r w:rsidRPr="00A4408B">
        <w:rPr>
          <w:i/>
        </w:rPr>
        <w:t>Solanum chacoense</w:t>
      </w:r>
      <w:r w:rsidRPr="00A4408B">
        <w:t xml:space="preserve"> Bitter with putative tolerance/resistance to Lso: A07781-3LB, A07781-4LB, and A07781-10LB (Rashidi et al. </w:t>
      </w:r>
      <w:r w:rsidRPr="00A4408B">
        <w:rPr>
          <w:rStyle w:val="Hyperlink"/>
          <w:color w:val="auto"/>
          <w:rPrChange w:id="396" w:author="Erik Wenninger" w:date="2019-03-20T08:32:00Z">
            <w:rPr>
              <w:rStyle w:val="Hyperlink"/>
            </w:rPr>
          </w:rPrChange>
        </w:rPr>
        <w:fldChar w:fldCharType="begin"/>
      </w:r>
      <w:r w:rsidRPr="00A4408B">
        <w:rPr>
          <w:rStyle w:val="Hyperlink"/>
          <w:color w:val="auto"/>
          <w:rPrChange w:id="397" w:author="Erik Wenninger" w:date="2019-03-20T08:32:00Z">
            <w:rPr>
              <w:rStyle w:val="Hyperlink"/>
            </w:rPr>
          </w:rPrChange>
        </w:rPr>
        <w:instrText xml:space="preserve"> HYPERLINK \l "ref-Rashidi2017" \h </w:instrText>
      </w:r>
      <w:r w:rsidRPr="00A4408B">
        <w:rPr>
          <w:rStyle w:val="Hyperlink"/>
          <w:color w:val="auto"/>
          <w:rPrChange w:id="398" w:author="Erik Wenninger" w:date="2019-03-20T08:32:00Z">
            <w:rPr>
              <w:rStyle w:val="Hyperlink"/>
            </w:rPr>
          </w:rPrChange>
        </w:rPr>
        <w:fldChar w:fldCharType="separate"/>
      </w:r>
      <w:r w:rsidRPr="00A4408B">
        <w:rPr>
          <w:rStyle w:val="Hyperlink"/>
          <w:color w:val="auto"/>
          <w:rPrChange w:id="399" w:author="Erik Wenninger" w:date="2019-03-20T08:32:00Z">
            <w:rPr>
              <w:rStyle w:val="Hyperlink"/>
            </w:rPr>
          </w:rPrChange>
        </w:rPr>
        <w:t>2017</w:t>
      </w:r>
      <w:r w:rsidRPr="00A4408B">
        <w:rPr>
          <w:rStyle w:val="Hyperlink"/>
          <w:color w:val="auto"/>
          <w:rPrChange w:id="400" w:author="Erik Wenninger" w:date="2019-03-20T08:32:00Z">
            <w:rPr>
              <w:rStyle w:val="Hyperlink"/>
            </w:rPr>
          </w:rPrChange>
        </w:rPr>
        <w:fldChar w:fldCharType="end"/>
      </w:r>
      <w:r w:rsidRPr="00A4408B">
        <w:t xml:space="preserve">). ‘Russet Burbank’ was used because it is susceptible to Lso (Munyaneza et al. </w:t>
      </w:r>
      <w:r w:rsidRPr="00A4408B">
        <w:rPr>
          <w:rStyle w:val="Hyperlink"/>
          <w:color w:val="auto"/>
          <w:rPrChange w:id="401" w:author="Erik Wenninger" w:date="2019-03-20T08:32:00Z">
            <w:rPr>
              <w:rStyle w:val="Hyperlink"/>
            </w:rPr>
          </w:rPrChange>
        </w:rPr>
        <w:fldChar w:fldCharType="begin"/>
      </w:r>
      <w:r w:rsidRPr="00A4408B">
        <w:rPr>
          <w:rStyle w:val="Hyperlink"/>
          <w:color w:val="auto"/>
          <w:rPrChange w:id="402" w:author="Erik Wenninger" w:date="2019-03-20T08:32:00Z">
            <w:rPr>
              <w:rStyle w:val="Hyperlink"/>
            </w:rPr>
          </w:rPrChange>
        </w:rPr>
        <w:instrText xml:space="preserve"> HYPERLINK \l "ref-Munyaneza2011" \h </w:instrText>
      </w:r>
      <w:r w:rsidRPr="00A4408B">
        <w:rPr>
          <w:rStyle w:val="Hyperlink"/>
          <w:color w:val="auto"/>
          <w:rPrChange w:id="403" w:author="Erik Wenninger" w:date="2019-03-20T08:32:00Z">
            <w:rPr>
              <w:rStyle w:val="Hyperlink"/>
            </w:rPr>
          </w:rPrChange>
        </w:rPr>
        <w:fldChar w:fldCharType="separate"/>
      </w:r>
      <w:r w:rsidRPr="00A4408B">
        <w:rPr>
          <w:rStyle w:val="Hyperlink"/>
          <w:color w:val="auto"/>
          <w:rPrChange w:id="404" w:author="Erik Wenninger" w:date="2019-03-20T08:32:00Z">
            <w:rPr>
              <w:rStyle w:val="Hyperlink"/>
            </w:rPr>
          </w:rPrChange>
        </w:rPr>
        <w:t>2011</w:t>
      </w:r>
      <w:r w:rsidRPr="00A4408B">
        <w:rPr>
          <w:rStyle w:val="Hyperlink"/>
          <w:color w:val="auto"/>
          <w:rPrChange w:id="405" w:author="Erik Wenninger" w:date="2019-03-20T08:32:00Z">
            <w:rPr>
              <w:rStyle w:val="Hyperlink"/>
            </w:rPr>
          </w:rPrChange>
        </w:rPr>
        <w:fldChar w:fldCharType="end"/>
      </w:r>
      <w:r w:rsidRPr="00A4408B">
        <w:t xml:space="preserve">) and because of its large impact on potato production in the Pacific Northwest (NASS Northwest Regional Field Office </w:t>
      </w:r>
      <w:r w:rsidRPr="00A4408B">
        <w:rPr>
          <w:rStyle w:val="Hyperlink"/>
          <w:color w:val="auto"/>
          <w:rPrChange w:id="406" w:author="Erik Wenninger" w:date="2019-03-20T08:32:00Z">
            <w:rPr>
              <w:rStyle w:val="Hyperlink"/>
            </w:rPr>
          </w:rPrChange>
        </w:rPr>
        <w:fldChar w:fldCharType="begin"/>
      </w:r>
      <w:r w:rsidRPr="00A4408B">
        <w:rPr>
          <w:rStyle w:val="Hyperlink"/>
          <w:color w:val="auto"/>
          <w:rPrChange w:id="407" w:author="Erik Wenninger" w:date="2019-03-20T08:32:00Z">
            <w:rPr>
              <w:rStyle w:val="Hyperlink"/>
            </w:rPr>
          </w:rPrChange>
        </w:rPr>
        <w:instrText xml:space="preserve"> HYPERLINK \l "ref-NASSNorthwestRegionalFieldOffice2017" \h </w:instrText>
      </w:r>
      <w:r w:rsidRPr="00A4408B">
        <w:rPr>
          <w:rStyle w:val="Hyperlink"/>
          <w:color w:val="auto"/>
          <w:rPrChange w:id="408" w:author="Erik Wenninger" w:date="2019-03-20T08:32:00Z">
            <w:rPr>
              <w:rStyle w:val="Hyperlink"/>
            </w:rPr>
          </w:rPrChange>
        </w:rPr>
        <w:fldChar w:fldCharType="separate"/>
      </w:r>
      <w:r w:rsidRPr="00A4408B">
        <w:rPr>
          <w:rStyle w:val="Hyperlink"/>
          <w:color w:val="auto"/>
          <w:rPrChange w:id="409" w:author="Erik Wenninger" w:date="2019-03-20T08:32:00Z">
            <w:rPr>
              <w:rStyle w:val="Hyperlink"/>
            </w:rPr>
          </w:rPrChange>
        </w:rPr>
        <w:t>2017</w:t>
      </w:r>
      <w:r w:rsidRPr="00A4408B">
        <w:rPr>
          <w:rStyle w:val="Hyperlink"/>
          <w:color w:val="auto"/>
          <w:rPrChange w:id="410" w:author="Erik Wenninger" w:date="2019-03-20T08:32:00Z">
            <w:rPr>
              <w:rStyle w:val="Hyperlink"/>
            </w:rPr>
          </w:rPrChange>
        </w:rPr>
        <w:fldChar w:fldCharType="end"/>
      </w:r>
      <w:r w:rsidRPr="00A4408B">
        <w:t xml:space="preserve">). The selected potatoes were grown in a greenhouse maintained between 25-32°C, 32% RH, with a photoperiod of 16:8 (L:D). Plants were grown in pots of approximately 8.5 cm length </w:t>
      </w:r>
      <m:oMath>
        <m:r>
          <w:rPr>
            <w:rFonts w:ascii="Cambria Math" w:hAnsi="Cambria Math"/>
          </w:rPr>
          <m:t>×</m:t>
        </m:r>
      </m:oMath>
      <w:r w:rsidRPr="00A4408B">
        <w:t xml:space="preserve"> 8.5 cm width </w:t>
      </w:r>
      <m:oMath>
        <m:r>
          <w:rPr>
            <w:rFonts w:ascii="Cambria Math" w:hAnsi="Cambria Math"/>
          </w:rPr>
          <m:t>×</m:t>
        </m:r>
      </m:oMath>
      <w:r w:rsidRPr="00A4408B">
        <w:t xml:space="preserve"> 9.5 cm height, with a soil mixed in ratios of 4:4:4:1 peat moss: compost: coconut coir: perlite. Fertilizer was not used on experimental plants to avoid nitrog</w:t>
      </w:r>
      <w:r w:rsidRPr="00FE5034">
        <w:t xml:space="preserve">en increases which may alter insect feeding behaviors (Pfeiffer and Burts </w:t>
      </w:r>
      <w:r w:rsidRPr="00A4408B">
        <w:rPr>
          <w:rStyle w:val="Hyperlink"/>
          <w:color w:val="auto"/>
          <w:rPrChange w:id="411" w:author="Erik Wenninger" w:date="2019-03-20T08:32:00Z">
            <w:rPr>
              <w:rStyle w:val="Hyperlink"/>
            </w:rPr>
          </w:rPrChange>
        </w:rPr>
        <w:fldChar w:fldCharType="begin"/>
      </w:r>
      <w:r w:rsidRPr="00A4408B">
        <w:rPr>
          <w:rStyle w:val="Hyperlink"/>
          <w:color w:val="auto"/>
          <w:rPrChange w:id="412" w:author="Erik Wenninger" w:date="2019-03-20T08:32:00Z">
            <w:rPr>
              <w:rStyle w:val="Hyperlink"/>
            </w:rPr>
          </w:rPrChange>
        </w:rPr>
        <w:instrText xml:space="preserve"> HYPERLINK \l "ref-Pfeiffer1983" \h </w:instrText>
      </w:r>
      <w:r w:rsidRPr="00A4408B">
        <w:rPr>
          <w:rStyle w:val="Hyperlink"/>
          <w:color w:val="auto"/>
          <w:rPrChange w:id="413" w:author="Erik Wenninger" w:date="2019-03-20T08:32:00Z">
            <w:rPr>
              <w:rStyle w:val="Hyperlink"/>
            </w:rPr>
          </w:rPrChange>
        </w:rPr>
        <w:fldChar w:fldCharType="separate"/>
      </w:r>
      <w:r w:rsidRPr="00A4408B">
        <w:rPr>
          <w:rStyle w:val="Hyperlink"/>
          <w:color w:val="auto"/>
          <w:rPrChange w:id="414" w:author="Erik Wenninger" w:date="2019-03-20T08:32:00Z">
            <w:rPr>
              <w:rStyle w:val="Hyperlink"/>
            </w:rPr>
          </w:rPrChange>
        </w:rPr>
        <w:t>1983</w:t>
      </w:r>
      <w:r w:rsidRPr="00A4408B">
        <w:rPr>
          <w:rStyle w:val="Hyperlink"/>
          <w:color w:val="auto"/>
          <w:rPrChange w:id="415" w:author="Erik Wenninger" w:date="2019-03-20T08:32:00Z">
            <w:rPr>
              <w:rStyle w:val="Hyperlink"/>
            </w:rPr>
          </w:rPrChange>
        </w:rPr>
        <w:fldChar w:fldCharType="end"/>
      </w:r>
      <w:r w:rsidRPr="00A4408B">
        <w:t xml:space="preserve">, </w:t>
      </w:r>
      <w:r w:rsidRPr="00A4408B">
        <w:rPr>
          <w:rStyle w:val="Hyperlink"/>
          <w:color w:val="auto"/>
          <w:rPrChange w:id="416" w:author="Erik Wenninger" w:date="2019-03-20T08:32:00Z">
            <w:rPr>
              <w:rStyle w:val="Hyperlink"/>
            </w:rPr>
          </w:rPrChange>
        </w:rPr>
        <w:fldChar w:fldCharType="begin"/>
      </w:r>
      <w:r w:rsidRPr="00A4408B">
        <w:rPr>
          <w:rStyle w:val="Hyperlink"/>
          <w:color w:val="auto"/>
          <w:rPrChange w:id="417" w:author="Erik Wenninger" w:date="2019-03-20T08:32:00Z">
            <w:rPr>
              <w:rStyle w:val="Hyperlink"/>
            </w:rPr>
          </w:rPrChange>
        </w:rPr>
        <w:instrText xml:space="preserve"> HYPERLINK \l "ref-Pfeiffer1984" \h </w:instrText>
      </w:r>
      <w:r w:rsidRPr="00A4408B">
        <w:rPr>
          <w:rStyle w:val="Hyperlink"/>
          <w:color w:val="auto"/>
          <w:rPrChange w:id="418" w:author="Erik Wenninger" w:date="2019-03-20T08:32:00Z">
            <w:rPr>
              <w:rStyle w:val="Hyperlink"/>
            </w:rPr>
          </w:rPrChange>
        </w:rPr>
        <w:fldChar w:fldCharType="separate"/>
      </w:r>
      <w:r w:rsidRPr="00A4408B">
        <w:rPr>
          <w:rStyle w:val="Hyperlink"/>
          <w:color w:val="auto"/>
          <w:rPrChange w:id="419" w:author="Erik Wenninger" w:date="2019-03-20T08:32:00Z">
            <w:rPr>
              <w:rStyle w:val="Hyperlink"/>
            </w:rPr>
          </w:rPrChange>
        </w:rPr>
        <w:t>1984</w:t>
      </w:r>
      <w:r w:rsidRPr="00A4408B">
        <w:rPr>
          <w:rStyle w:val="Hyperlink"/>
          <w:color w:val="auto"/>
          <w:rPrChange w:id="420" w:author="Erik Wenninger" w:date="2019-03-20T08:32:00Z">
            <w:rPr>
              <w:rStyle w:val="Hyperlink"/>
            </w:rPr>
          </w:rPrChange>
        </w:rPr>
        <w:fldChar w:fldCharType="end"/>
      </w:r>
      <w:r w:rsidRPr="00A4408B">
        <w:t xml:space="preserve">). We used plants in their vegetative growth stage (growth stage II) (Dwelle et al. </w:t>
      </w:r>
      <w:r w:rsidRPr="00A4408B">
        <w:rPr>
          <w:rStyle w:val="Hyperlink"/>
          <w:color w:val="auto"/>
          <w:rPrChange w:id="421" w:author="Erik Wenninger" w:date="2019-03-20T08:32:00Z">
            <w:rPr>
              <w:rStyle w:val="Hyperlink"/>
            </w:rPr>
          </w:rPrChange>
        </w:rPr>
        <w:fldChar w:fldCharType="begin"/>
      </w:r>
      <w:r w:rsidRPr="00A4408B">
        <w:rPr>
          <w:rStyle w:val="Hyperlink"/>
          <w:color w:val="auto"/>
          <w:rPrChange w:id="422" w:author="Erik Wenninger" w:date="2019-03-20T08:32:00Z">
            <w:rPr>
              <w:rStyle w:val="Hyperlink"/>
            </w:rPr>
          </w:rPrChange>
        </w:rPr>
        <w:instrText xml:space="preserve"> HYPERLINK \l "ref-Dwelle2003" \h </w:instrText>
      </w:r>
      <w:r w:rsidRPr="00A4408B">
        <w:rPr>
          <w:rStyle w:val="Hyperlink"/>
          <w:color w:val="auto"/>
          <w:rPrChange w:id="423" w:author="Erik Wenninger" w:date="2019-03-20T08:32:00Z">
            <w:rPr>
              <w:rStyle w:val="Hyperlink"/>
            </w:rPr>
          </w:rPrChange>
        </w:rPr>
        <w:fldChar w:fldCharType="separate"/>
      </w:r>
      <w:r w:rsidRPr="00A4408B">
        <w:rPr>
          <w:rStyle w:val="Hyperlink"/>
          <w:color w:val="auto"/>
          <w:rPrChange w:id="424" w:author="Erik Wenninger" w:date="2019-03-20T08:32:00Z">
            <w:rPr>
              <w:rStyle w:val="Hyperlink"/>
            </w:rPr>
          </w:rPrChange>
        </w:rPr>
        <w:t>2003</w:t>
      </w:r>
      <w:r w:rsidRPr="00A4408B">
        <w:rPr>
          <w:rStyle w:val="Hyperlink"/>
          <w:color w:val="auto"/>
          <w:rPrChange w:id="425" w:author="Erik Wenninger" w:date="2019-03-20T08:32:00Z">
            <w:rPr>
              <w:rStyle w:val="Hyperlink"/>
            </w:rPr>
          </w:rPrChange>
        </w:rPr>
        <w:fldChar w:fldCharType="end"/>
      </w:r>
      <w:r w:rsidRPr="00A4408B">
        <w:t>).</w:t>
      </w:r>
    </w:p>
    <w:p w14:paraId="1DDA3C13" w14:textId="77777777" w:rsidR="00110CCD" w:rsidRPr="00A4408B" w:rsidRDefault="00A4408B">
      <w:pPr>
        <w:pStyle w:val="Heading2"/>
        <w:spacing w:before="0" w:line="480" w:lineRule="auto"/>
        <w:rPr>
          <w:color w:val="auto"/>
          <w:sz w:val="24"/>
          <w:szCs w:val="24"/>
          <w:rPrChange w:id="426" w:author="Erik Wenninger" w:date="2019-03-20T08:32:00Z">
            <w:rPr/>
          </w:rPrChange>
        </w:rPr>
        <w:pPrChange w:id="427" w:author="Erik Wenninger" w:date="2019-03-20T08:32:00Z">
          <w:pPr>
            <w:pStyle w:val="Heading2"/>
          </w:pPr>
        </w:pPrChange>
      </w:pPr>
      <w:bookmarkStart w:id="428" w:name="sec:insects"/>
      <w:bookmarkEnd w:id="428"/>
      <w:r w:rsidRPr="00A4408B">
        <w:rPr>
          <w:color w:val="auto"/>
          <w:sz w:val="24"/>
          <w:szCs w:val="24"/>
          <w:rPrChange w:id="429" w:author="Erik Wenninger" w:date="2019-03-20T08:32:00Z">
            <w:rPr/>
          </w:rPrChange>
        </w:rPr>
        <w:lastRenderedPageBreak/>
        <w:t xml:space="preserve">Insect </w:t>
      </w:r>
      <w:del w:id="430" w:author="Erik Wenninger" w:date="2019-03-20T09:18:00Z">
        <w:r w:rsidRPr="00A4408B" w:rsidDel="0070586B">
          <w:rPr>
            <w:color w:val="auto"/>
            <w:sz w:val="24"/>
            <w:szCs w:val="24"/>
            <w:rPrChange w:id="431" w:author="Erik Wenninger" w:date="2019-03-20T08:32:00Z">
              <w:rPr/>
            </w:rPrChange>
          </w:rPr>
          <w:delText>c</w:delText>
        </w:r>
      </w:del>
      <w:ins w:id="432" w:author="Erik Wenninger" w:date="2019-03-20T09:18:00Z">
        <w:r w:rsidR="0070586B">
          <w:rPr>
            <w:color w:val="auto"/>
            <w:sz w:val="24"/>
            <w:szCs w:val="24"/>
          </w:rPr>
          <w:t>C</w:t>
        </w:r>
      </w:ins>
      <w:r w:rsidRPr="00A4408B">
        <w:rPr>
          <w:color w:val="auto"/>
          <w:sz w:val="24"/>
          <w:szCs w:val="24"/>
          <w:rPrChange w:id="433" w:author="Erik Wenninger" w:date="2019-03-20T08:32:00Z">
            <w:rPr/>
          </w:rPrChange>
        </w:rPr>
        <w:t xml:space="preserve">haracteristics and </w:t>
      </w:r>
      <w:del w:id="434" w:author="Erik Wenninger" w:date="2019-03-20T09:19:00Z">
        <w:r w:rsidRPr="00A4408B" w:rsidDel="0070586B">
          <w:rPr>
            <w:color w:val="auto"/>
            <w:sz w:val="24"/>
            <w:szCs w:val="24"/>
            <w:rPrChange w:id="435" w:author="Erik Wenninger" w:date="2019-03-20T08:32:00Z">
              <w:rPr/>
            </w:rPrChange>
          </w:rPr>
          <w:delText>l</w:delText>
        </w:r>
      </w:del>
      <w:ins w:id="436" w:author="Erik Wenninger" w:date="2019-03-20T09:19:00Z">
        <w:r w:rsidR="0070586B">
          <w:rPr>
            <w:color w:val="auto"/>
            <w:sz w:val="24"/>
            <w:szCs w:val="24"/>
          </w:rPr>
          <w:t>L</w:t>
        </w:r>
      </w:ins>
      <w:r w:rsidRPr="00A4408B">
        <w:rPr>
          <w:color w:val="auto"/>
          <w:sz w:val="24"/>
          <w:szCs w:val="24"/>
          <w:rPrChange w:id="437" w:author="Erik Wenninger" w:date="2019-03-20T08:32:00Z">
            <w:rPr/>
          </w:rPrChange>
        </w:rPr>
        <w:t xml:space="preserve">iving </w:t>
      </w:r>
      <w:del w:id="438" w:author="Erik Wenninger" w:date="2019-03-20T09:19:00Z">
        <w:r w:rsidRPr="00A4408B" w:rsidDel="0070586B">
          <w:rPr>
            <w:color w:val="auto"/>
            <w:sz w:val="24"/>
            <w:szCs w:val="24"/>
            <w:rPrChange w:id="439" w:author="Erik Wenninger" w:date="2019-03-20T08:32:00Z">
              <w:rPr/>
            </w:rPrChange>
          </w:rPr>
          <w:delText>c</w:delText>
        </w:r>
      </w:del>
      <w:ins w:id="440" w:author="Erik Wenninger" w:date="2019-03-20T09:19:00Z">
        <w:r w:rsidR="0070586B">
          <w:rPr>
            <w:color w:val="auto"/>
            <w:sz w:val="24"/>
            <w:szCs w:val="24"/>
          </w:rPr>
          <w:t>C</w:t>
        </w:r>
      </w:ins>
      <w:r w:rsidRPr="00A4408B">
        <w:rPr>
          <w:color w:val="auto"/>
          <w:sz w:val="24"/>
          <w:szCs w:val="24"/>
          <w:rPrChange w:id="441" w:author="Erik Wenninger" w:date="2019-03-20T08:32:00Z">
            <w:rPr/>
          </w:rPrChange>
        </w:rPr>
        <w:t>onditions</w:t>
      </w:r>
    </w:p>
    <w:p w14:paraId="583F56CE" w14:textId="77777777" w:rsidR="00110CCD" w:rsidRPr="00FE5034" w:rsidRDefault="00A4408B">
      <w:pPr>
        <w:pStyle w:val="FirstParagraph"/>
        <w:spacing w:before="0" w:after="0" w:line="480" w:lineRule="auto"/>
        <w:pPrChange w:id="442" w:author="Erik Wenninger" w:date="2019-03-20T08:32:00Z">
          <w:pPr>
            <w:pStyle w:val="FirstParagraph"/>
          </w:pPr>
        </w:pPrChange>
      </w:pPr>
      <w:r w:rsidRPr="00A4408B">
        <w:t xml:space="preserve">A Lso-positive potato psyllid colony was reared in the same greenhouse conditions as described above to avoid phenological asynchrony (Hodkinson et al. </w:t>
      </w:r>
      <w:r w:rsidRPr="00A4408B">
        <w:rPr>
          <w:rStyle w:val="Hyperlink"/>
          <w:color w:val="auto"/>
          <w:rPrChange w:id="443" w:author="Erik Wenninger" w:date="2019-03-20T08:32:00Z">
            <w:rPr>
              <w:rStyle w:val="Hyperlink"/>
            </w:rPr>
          </w:rPrChange>
        </w:rPr>
        <w:fldChar w:fldCharType="begin"/>
      </w:r>
      <w:r w:rsidRPr="00A4408B">
        <w:rPr>
          <w:rStyle w:val="Hyperlink"/>
          <w:color w:val="auto"/>
          <w:rPrChange w:id="444" w:author="Erik Wenninger" w:date="2019-03-20T08:32:00Z">
            <w:rPr>
              <w:rStyle w:val="Hyperlink"/>
            </w:rPr>
          </w:rPrChange>
        </w:rPr>
        <w:instrText xml:space="preserve"> HYPERLINK \l "ref-Hodkinson2015" \h </w:instrText>
      </w:r>
      <w:r w:rsidRPr="00A4408B">
        <w:rPr>
          <w:rStyle w:val="Hyperlink"/>
          <w:color w:val="auto"/>
          <w:rPrChange w:id="445" w:author="Erik Wenninger" w:date="2019-03-20T08:32:00Z">
            <w:rPr>
              <w:rStyle w:val="Hyperlink"/>
            </w:rPr>
          </w:rPrChange>
        </w:rPr>
        <w:fldChar w:fldCharType="separate"/>
      </w:r>
      <w:r w:rsidRPr="00A4408B">
        <w:rPr>
          <w:rStyle w:val="Hyperlink"/>
          <w:color w:val="auto"/>
          <w:rPrChange w:id="446" w:author="Erik Wenninger" w:date="2019-03-20T08:32:00Z">
            <w:rPr>
              <w:rStyle w:val="Hyperlink"/>
            </w:rPr>
          </w:rPrChange>
        </w:rPr>
        <w:t>2015</w:t>
      </w:r>
      <w:r w:rsidRPr="00A4408B">
        <w:rPr>
          <w:rStyle w:val="Hyperlink"/>
          <w:color w:val="auto"/>
          <w:rPrChange w:id="447" w:author="Erik Wenninger" w:date="2019-03-20T08:32:00Z">
            <w:rPr>
              <w:rStyle w:val="Hyperlink"/>
            </w:rPr>
          </w:rPrChange>
        </w:rPr>
        <w:fldChar w:fldCharType="end"/>
      </w:r>
      <w:r w:rsidRPr="00A4408B">
        <w:t>). Psyllids were allowed free access to both Russet Burbank potatoes and ‘Yellow Pear’ tomatoes (</w:t>
      </w:r>
      <w:r w:rsidRPr="00A4408B">
        <w:rPr>
          <w:i/>
        </w:rPr>
        <w:t>Solanum lycopersicum</w:t>
      </w:r>
      <w:r w:rsidRPr="00A4408B">
        <w:t xml:space="preserve"> L.). Colony plants were fertilized once weekly with approximately 17 g of 24:8:16 NPK fertilizer per gallon of water (MiracleGro All Purpose Plant Food, Scotts Company, Marysville, OH). Plants were replaced as needed.</w:t>
      </w:r>
    </w:p>
    <w:p w14:paraId="10F1F5A1" w14:textId="77777777" w:rsidR="00110CCD" w:rsidRPr="00A4408B" w:rsidRDefault="00A4408B">
      <w:pPr>
        <w:pStyle w:val="Heading2"/>
        <w:spacing w:before="0" w:line="480" w:lineRule="auto"/>
        <w:rPr>
          <w:color w:val="auto"/>
          <w:sz w:val="24"/>
          <w:szCs w:val="24"/>
          <w:rPrChange w:id="448" w:author="Erik Wenninger" w:date="2019-03-20T08:32:00Z">
            <w:rPr/>
          </w:rPrChange>
        </w:rPr>
        <w:pPrChange w:id="449" w:author="Erik Wenninger" w:date="2019-03-20T08:32:00Z">
          <w:pPr>
            <w:pStyle w:val="Heading2"/>
          </w:pPr>
        </w:pPrChange>
      </w:pPr>
      <w:bookmarkStart w:id="450" w:name="sec:pcr"/>
      <w:bookmarkEnd w:id="450"/>
      <w:r w:rsidRPr="00A4408B">
        <w:rPr>
          <w:color w:val="auto"/>
          <w:sz w:val="24"/>
          <w:szCs w:val="24"/>
          <w:rPrChange w:id="451" w:author="Erik Wenninger" w:date="2019-03-20T08:32:00Z">
            <w:rPr/>
          </w:rPrChange>
        </w:rPr>
        <w:t>Lso Detection</w:t>
      </w:r>
    </w:p>
    <w:p w14:paraId="2D68DE55" w14:textId="77777777" w:rsidR="00110CCD" w:rsidRPr="00FE5034" w:rsidRDefault="00A4408B">
      <w:pPr>
        <w:pStyle w:val="FirstParagraph"/>
        <w:spacing w:before="0" w:after="0" w:line="480" w:lineRule="auto"/>
        <w:pPrChange w:id="452" w:author="Erik Wenninger" w:date="2019-03-20T08:32:00Z">
          <w:pPr>
            <w:pStyle w:val="FirstParagraph"/>
          </w:pPr>
        </w:pPrChange>
      </w:pPr>
      <w:r w:rsidRPr="00A4408B">
        <w:t xml:space="preserve">Idaho harbors four haplotypes of the potato psyllid: Northwestern, Western, Central and Southwestern and two haplotypes of Lso: Lso A and Lso B (Dahan et al. </w:t>
      </w:r>
      <w:r w:rsidRPr="00A4408B">
        <w:rPr>
          <w:rStyle w:val="Hyperlink"/>
          <w:color w:val="auto"/>
          <w:rPrChange w:id="453" w:author="Erik Wenninger" w:date="2019-03-20T08:32:00Z">
            <w:rPr>
              <w:rStyle w:val="Hyperlink"/>
            </w:rPr>
          </w:rPrChange>
        </w:rPr>
        <w:fldChar w:fldCharType="begin"/>
      </w:r>
      <w:r w:rsidRPr="00A4408B">
        <w:rPr>
          <w:rStyle w:val="Hyperlink"/>
          <w:color w:val="auto"/>
          <w:rPrChange w:id="454" w:author="Erik Wenninger" w:date="2019-03-20T08:32:00Z">
            <w:rPr>
              <w:rStyle w:val="Hyperlink"/>
            </w:rPr>
          </w:rPrChange>
        </w:rPr>
        <w:instrText xml:space="preserve"> HYPERLINK \l "ref-Dahan2017" \h </w:instrText>
      </w:r>
      <w:r w:rsidRPr="00A4408B">
        <w:rPr>
          <w:rStyle w:val="Hyperlink"/>
          <w:color w:val="auto"/>
          <w:rPrChange w:id="455" w:author="Erik Wenninger" w:date="2019-03-20T08:32:00Z">
            <w:rPr>
              <w:rStyle w:val="Hyperlink"/>
            </w:rPr>
          </w:rPrChange>
        </w:rPr>
        <w:fldChar w:fldCharType="separate"/>
      </w:r>
      <w:r w:rsidRPr="00A4408B">
        <w:rPr>
          <w:rStyle w:val="Hyperlink"/>
          <w:color w:val="auto"/>
          <w:rPrChange w:id="456" w:author="Erik Wenninger" w:date="2019-03-20T08:32:00Z">
            <w:rPr>
              <w:rStyle w:val="Hyperlink"/>
            </w:rPr>
          </w:rPrChange>
        </w:rPr>
        <w:t>2017</w:t>
      </w:r>
      <w:r w:rsidRPr="00A4408B">
        <w:rPr>
          <w:rStyle w:val="Hyperlink"/>
          <w:color w:val="auto"/>
          <w:rPrChange w:id="457" w:author="Erik Wenninger" w:date="2019-03-20T08:32:00Z">
            <w:rPr>
              <w:rStyle w:val="Hyperlink"/>
            </w:rPr>
          </w:rPrChange>
        </w:rPr>
        <w:fldChar w:fldCharType="end"/>
      </w:r>
      <w:r w:rsidRPr="00A4408B">
        <w:t xml:space="preserve">, Wenninger et al. </w:t>
      </w:r>
      <w:r w:rsidRPr="00A4408B">
        <w:rPr>
          <w:rStyle w:val="Hyperlink"/>
          <w:color w:val="auto"/>
          <w:rPrChange w:id="458" w:author="Erik Wenninger" w:date="2019-03-20T08:32:00Z">
            <w:rPr>
              <w:rStyle w:val="Hyperlink"/>
            </w:rPr>
          </w:rPrChange>
        </w:rPr>
        <w:fldChar w:fldCharType="begin"/>
      </w:r>
      <w:r w:rsidRPr="00A4408B">
        <w:rPr>
          <w:rStyle w:val="Hyperlink"/>
          <w:color w:val="auto"/>
          <w:rPrChange w:id="459" w:author="Erik Wenninger" w:date="2019-03-20T08:32:00Z">
            <w:rPr>
              <w:rStyle w:val="Hyperlink"/>
            </w:rPr>
          </w:rPrChange>
        </w:rPr>
        <w:instrText xml:space="preserve"> HYPERLINK \l "ref-Wenninger2017" \h </w:instrText>
      </w:r>
      <w:r w:rsidRPr="00A4408B">
        <w:rPr>
          <w:rStyle w:val="Hyperlink"/>
          <w:color w:val="auto"/>
          <w:rPrChange w:id="460" w:author="Erik Wenninger" w:date="2019-03-20T08:32:00Z">
            <w:rPr>
              <w:rStyle w:val="Hyperlink"/>
            </w:rPr>
          </w:rPrChange>
        </w:rPr>
        <w:fldChar w:fldCharType="separate"/>
      </w:r>
      <w:r w:rsidRPr="00A4408B">
        <w:rPr>
          <w:rStyle w:val="Hyperlink"/>
          <w:color w:val="auto"/>
          <w:rPrChange w:id="461" w:author="Erik Wenninger" w:date="2019-03-20T08:32:00Z">
            <w:rPr>
              <w:rStyle w:val="Hyperlink"/>
            </w:rPr>
          </w:rPrChange>
        </w:rPr>
        <w:t>2017</w:t>
      </w:r>
      <w:r w:rsidRPr="00A4408B">
        <w:rPr>
          <w:rStyle w:val="Hyperlink"/>
          <w:color w:val="auto"/>
          <w:rPrChange w:id="462" w:author="Erik Wenninger" w:date="2019-03-20T08:32:00Z">
            <w:rPr>
              <w:rStyle w:val="Hyperlink"/>
            </w:rPr>
          </w:rPrChange>
        </w:rPr>
        <w:fldChar w:fldCharType="end"/>
      </w:r>
      <w:r w:rsidRPr="00A4408B">
        <w:t>). Our lab colony was determined to be comprised of ‘Central’ psyllids infected with Lso ‘B’ via the methods described in Swisher and Crosslin (</w:t>
      </w:r>
      <w:r w:rsidRPr="00A4408B">
        <w:rPr>
          <w:rStyle w:val="Hyperlink"/>
          <w:color w:val="auto"/>
          <w:rPrChange w:id="463" w:author="Erik Wenninger" w:date="2019-03-20T08:32:00Z">
            <w:rPr>
              <w:rStyle w:val="Hyperlink"/>
            </w:rPr>
          </w:rPrChange>
        </w:rPr>
        <w:fldChar w:fldCharType="begin"/>
      </w:r>
      <w:r w:rsidRPr="00A4408B">
        <w:rPr>
          <w:rStyle w:val="Hyperlink"/>
          <w:color w:val="auto"/>
          <w:rPrChange w:id="464" w:author="Erik Wenninger" w:date="2019-03-20T08:32:00Z">
            <w:rPr>
              <w:rStyle w:val="Hyperlink"/>
            </w:rPr>
          </w:rPrChange>
        </w:rPr>
        <w:instrText xml:space="preserve"> HYPERLINK \l "ref-Swisher2014a" \h </w:instrText>
      </w:r>
      <w:r w:rsidRPr="00A4408B">
        <w:rPr>
          <w:rStyle w:val="Hyperlink"/>
          <w:color w:val="auto"/>
          <w:rPrChange w:id="465" w:author="Erik Wenninger" w:date="2019-03-20T08:32:00Z">
            <w:rPr>
              <w:rStyle w:val="Hyperlink"/>
            </w:rPr>
          </w:rPrChange>
        </w:rPr>
        <w:fldChar w:fldCharType="separate"/>
      </w:r>
      <w:r w:rsidRPr="00A4408B">
        <w:rPr>
          <w:rStyle w:val="Hyperlink"/>
          <w:color w:val="auto"/>
          <w:rPrChange w:id="466" w:author="Erik Wenninger" w:date="2019-03-20T08:32:00Z">
            <w:rPr>
              <w:rStyle w:val="Hyperlink"/>
            </w:rPr>
          </w:rPrChange>
        </w:rPr>
        <w:t>2014</w:t>
      </w:r>
      <w:r w:rsidRPr="00A4408B">
        <w:rPr>
          <w:rStyle w:val="Hyperlink"/>
          <w:color w:val="auto"/>
          <w:rPrChange w:id="467" w:author="Erik Wenninger" w:date="2019-03-20T08:32:00Z">
            <w:rPr>
              <w:rStyle w:val="Hyperlink"/>
            </w:rPr>
          </w:rPrChange>
        </w:rPr>
        <w:fldChar w:fldCharType="end"/>
      </w:r>
      <w:r w:rsidRPr="00A4408B">
        <w:t xml:space="preserve"> a). A sample of forty psyllids taken from the colony were transferred to individual microcentrifuge tubes filled with 70% ethanol. Lso incidence was tested at the Aberdeen Research and Extension Center (Aberdeen, ID, USA). DNA extraction was based on the methods described by Marzachi et al. (</w:t>
      </w:r>
      <w:r w:rsidRPr="00A4408B">
        <w:rPr>
          <w:rStyle w:val="Hyperlink"/>
          <w:color w:val="auto"/>
          <w:rPrChange w:id="468" w:author="Erik Wenninger" w:date="2019-03-20T08:32:00Z">
            <w:rPr>
              <w:rStyle w:val="Hyperlink"/>
            </w:rPr>
          </w:rPrChange>
        </w:rPr>
        <w:fldChar w:fldCharType="begin"/>
      </w:r>
      <w:r w:rsidRPr="00A4408B">
        <w:rPr>
          <w:rStyle w:val="Hyperlink"/>
          <w:color w:val="auto"/>
          <w:rPrChange w:id="469" w:author="Erik Wenninger" w:date="2019-03-20T08:32:00Z">
            <w:rPr>
              <w:rStyle w:val="Hyperlink"/>
            </w:rPr>
          </w:rPrChange>
        </w:rPr>
        <w:instrText xml:space="preserve"> HYPERLINK \l "ref-Marzachi1998" \h </w:instrText>
      </w:r>
      <w:r w:rsidRPr="00A4408B">
        <w:rPr>
          <w:rStyle w:val="Hyperlink"/>
          <w:color w:val="auto"/>
          <w:rPrChange w:id="470" w:author="Erik Wenninger" w:date="2019-03-20T08:32:00Z">
            <w:rPr>
              <w:rStyle w:val="Hyperlink"/>
            </w:rPr>
          </w:rPrChange>
        </w:rPr>
        <w:fldChar w:fldCharType="separate"/>
      </w:r>
      <w:r w:rsidRPr="00A4408B">
        <w:rPr>
          <w:rStyle w:val="Hyperlink"/>
          <w:color w:val="auto"/>
          <w:rPrChange w:id="471" w:author="Erik Wenninger" w:date="2019-03-20T08:32:00Z">
            <w:rPr>
              <w:rStyle w:val="Hyperlink"/>
            </w:rPr>
          </w:rPrChange>
        </w:rPr>
        <w:t>1998</w:t>
      </w:r>
      <w:r w:rsidRPr="00A4408B">
        <w:rPr>
          <w:rStyle w:val="Hyperlink"/>
          <w:color w:val="auto"/>
          <w:rPrChange w:id="472" w:author="Erik Wenninger" w:date="2019-03-20T08:32:00Z">
            <w:rPr>
              <w:rStyle w:val="Hyperlink"/>
            </w:rPr>
          </w:rPrChange>
        </w:rPr>
        <w:fldChar w:fldCharType="end"/>
      </w:r>
      <w:r w:rsidRPr="00A4408B">
        <w:t>). Individual psyllids were ground by a homogenizer (Omni International Inc., Kennesaw, GA), macerating each psyllid for 1 minute at high speed and an additional minute at medium speed in 500 of Cetyl Trimethylammonium Bromide 2% (Alpha Teknova, Inc., Hollister, CA, Cat. No. C2190) (Composition: 2% CTAB, 100mM Tris-HCl, pH 8.0, 20mM EDTA, pH 8.0, 1.4M Sodium Chloride (NaCl). Microcentrifuge tubes were then incubated at 60 for 30 minutes and gently mixed by inversion every 10 minutes while incubating. Tubes were then spun in a centrifuge at 14,000 rpm for 5 minutes and then the supernatant was transferred to clean 2 ml tube</w:t>
      </w:r>
      <w:r w:rsidRPr="00FE5034">
        <w:t xml:space="preserve">s. The supernatant was vortexed for </w:t>
      </w:r>
      <w:r w:rsidRPr="00FE5034">
        <w:lastRenderedPageBreak/>
        <w:t>approximately 20 seconds with 500 ml of chloroform:isoamyl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 for 20-30 minutes. DNA was precipitated by centrifuging the mixture for 20 minutes at 14,000 rpm at 4, gently pouring off the supernatant and keeping the precipitated DNA pellet. The pellet was washed in 300 of 70% ethanol and centrifuged for 5 mins at 10,000 rpm. The pellet was then dried overnight in a fume hood. Once dry, 30 of nuclease-free water was added. DNA was stored at -20.</w:t>
      </w:r>
    </w:p>
    <w:p w14:paraId="2B26293D" w14:textId="77777777" w:rsidR="00110CCD" w:rsidRPr="00A4408B" w:rsidRDefault="00A4408B">
      <w:pPr>
        <w:pStyle w:val="BodyText"/>
        <w:spacing w:before="0" w:after="0" w:line="480" w:lineRule="auto"/>
        <w:pPrChange w:id="473" w:author="Erik Wenninger" w:date="2019-03-20T08:32:00Z">
          <w:pPr>
            <w:pStyle w:val="BodyText"/>
          </w:pPr>
        </w:pPrChange>
      </w:pPr>
      <w:r w:rsidRPr="00215EC6">
        <w:t>Extracted DNA samples were then processed using a Sybgreen method. SsoAdvanced Universal SYBR Green Supermix (Biorad, Hercules, CA) was mixed in a CFX Connect Real-Time PCR Detection System (Biorad, Hercules, CA). HLBr (5</w:t>
      </w:r>
      <w:r w:rsidRPr="004E2B4B">
        <w:t xml:space="preserve">’-GCG TTA TCC CGT AGA AAA AGG TAG-3’) and LsoF (5’-GTC GAG CGC TTA TTT TTA ATA GGA-3’) were used as primers (Li et al. </w:t>
      </w:r>
      <w:r w:rsidRPr="00A4408B">
        <w:rPr>
          <w:rStyle w:val="Hyperlink"/>
          <w:color w:val="auto"/>
          <w:rPrChange w:id="474" w:author="Erik Wenninger" w:date="2019-03-20T08:32:00Z">
            <w:rPr>
              <w:rStyle w:val="Hyperlink"/>
            </w:rPr>
          </w:rPrChange>
        </w:rPr>
        <w:fldChar w:fldCharType="begin"/>
      </w:r>
      <w:r w:rsidRPr="00A4408B">
        <w:rPr>
          <w:rStyle w:val="Hyperlink"/>
          <w:color w:val="auto"/>
          <w:rPrChange w:id="475" w:author="Erik Wenninger" w:date="2019-03-20T08:32:00Z">
            <w:rPr>
              <w:rStyle w:val="Hyperlink"/>
            </w:rPr>
          </w:rPrChange>
        </w:rPr>
        <w:instrText xml:space="preserve"> HYPERLINK \l "ref-Li2006" \h </w:instrText>
      </w:r>
      <w:r w:rsidRPr="00A4408B">
        <w:rPr>
          <w:rStyle w:val="Hyperlink"/>
          <w:color w:val="auto"/>
          <w:rPrChange w:id="476" w:author="Erik Wenninger" w:date="2019-03-20T08:32:00Z">
            <w:rPr>
              <w:rStyle w:val="Hyperlink"/>
            </w:rPr>
          </w:rPrChange>
        </w:rPr>
        <w:fldChar w:fldCharType="separate"/>
      </w:r>
      <w:r w:rsidRPr="00A4408B">
        <w:rPr>
          <w:rStyle w:val="Hyperlink"/>
          <w:color w:val="auto"/>
          <w:rPrChange w:id="477" w:author="Erik Wenninger" w:date="2019-03-20T08:32:00Z">
            <w:rPr>
              <w:rStyle w:val="Hyperlink"/>
            </w:rPr>
          </w:rPrChange>
        </w:rPr>
        <w:t>2006</w:t>
      </w:r>
      <w:r w:rsidRPr="00A4408B">
        <w:rPr>
          <w:rStyle w:val="Hyperlink"/>
          <w:color w:val="auto"/>
          <w:rPrChange w:id="478" w:author="Erik Wenninger" w:date="2019-03-20T08:32:00Z">
            <w:rPr>
              <w:rStyle w:val="Hyperlink"/>
            </w:rPr>
          </w:rPrChange>
        </w:rPr>
        <w:fldChar w:fldCharType="end"/>
      </w:r>
      <w:r w:rsidRPr="00A4408B">
        <w:t xml:space="preserve">, </w:t>
      </w:r>
      <w:r w:rsidRPr="00A4408B">
        <w:rPr>
          <w:rStyle w:val="Hyperlink"/>
          <w:color w:val="auto"/>
          <w:rPrChange w:id="479" w:author="Erik Wenninger" w:date="2019-03-20T08:32:00Z">
            <w:rPr>
              <w:rStyle w:val="Hyperlink"/>
            </w:rPr>
          </w:rPrChange>
        </w:rPr>
        <w:fldChar w:fldCharType="begin"/>
      </w:r>
      <w:r w:rsidRPr="00A4408B">
        <w:rPr>
          <w:rStyle w:val="Hyperlink"/>
          <w:color w:val="auto"/>
          <w:rPrChange w:id="480" w:author="Erik Wenninger" w:date="2019-03-20T08:32:00Z">
            <w:rPr>
              <w:rStyle w:val="Hyperlink"/>
            </w:rPr>
          </w:rPrChange>
        </w:rPr>
        <w:instrText xml:space="preserve"> HYPERLINK \l "ref-Li2009" \h </w:instrText>
      </w:r>
      <w:r w:rsidRPr="00A4408B">
        <w:rPr>
          <w:rStyle w:val="Hyperlink"/>
          <w:color w:val="auto"/>
          <w:rPrChange w:id="481" w:author="Erik Wenninger" w:date="2019-03-20T08:32:00Z">
            <w:rPr>
              <w:rStyle w:val="Hyperlink"/>
            </w:rPr>
          </w:rPrChange>
        </w:rPr>
        <w:fldChar w:fldCharType="separate"/>
      </w:r>
      <w:r w:rsidRPr="00A4408B">
        <w:rPr>
          <w:rStyle w:val="Hyperlink"/>
          <w:color w:val="auto"/>
          <w:rPrChange w:id="482" w:author="Erik Wenninger" w:date="2019-03-20T08:32:00Z">
            <w:rPr>
              <w:rStyle w:val="Hyperlink"/>
            </w:rPr>
          </w:rPrChange>
        </w:rPr>
        <w:t>2009</w:t>
      </w:r>
      <w:r w:rsidRPr="00A4408B">
        <w:rPr>
          <w:rStyle w:val="Hyperlink"/>
          <w:color w:val="auto"/>
          <w:rPrChange w:id="483" w:author="Erik Wenninger" w:date="2019-03-20T08:32:00Z">
            <w:rPr>
              <w:rStyle w:val="Hyperlink"/>
            </w:rPr>
          </w:rPrChange>
        </w:rPr>
        <w:fldChar w:fldCharType="end"/>
      </w:r>
      <w:r w:rsidRPr="00A4408B">
        <w:t>) and 10 of Sybgreen supermix was added to 150 nM of each primer with 1 of DNA template. The program cycle was as follows: one cycle at 98 for 2 mins followed by 40 cycles of 95 for 10 sec and 62 for 20 sec. The melt curve was 65 to 95, with increments of 0.5 sec</w:t>
      </w:r>
      <w:r w:rsidRPr="00A4408B">
        <w:rPr>
          <w:vertAlign w:val="superscript"/>
        </w:rPr>
        <w:t>-1</w:t>
      </w:r>
      <w:r w:rsidRPr="00A4408B">
        <w:t>. DNA of a healthy tuber was used as a negative control. DNA of a Lso-infected tuber was used as a positive control and water was used as a no-template control in all tests. pIDTSmart Kan (Synthetic Genomics, SGI-DNA, CA) with a 250 bp region was ampli</w:t>
      </w:r>
      <w:r w:rsidRPr="00FE5034">
        <w:t xml:space="preserve">fied with the primer HLBr. The plasmid was diluted 10-fold and used with the following dilutions: 1 </w:t>
      </w:r>
      <m:oMath>
        <m:r>
          <w:rPr>
            <w:rFonts w:ascii="Cambria Math" w:hAnsi="Cambria Math"/>
          </w:rPr>
          <m:t>×</m:t>
        </m:r>
      </m:oMath>
      <w:r w:rsidRPr="00FE5034">
        <w:t xml:space="preserve"> 10</w:t>
      </w:r>
      <w:r w:rsidRPr="00FE5034">
        <w:rPr>
          <w:vertAlign w:val="superscript"/>
        </w:rPr>
        <w:t>-2</w:t>
      </w:r>
      <w:r w:rsidRPr="00FE5034">
        <w:t xml:space="preserve">, 1 </w:t>
      </w:r>
      <m:oMath>
        <m:r>
          <w:rPr>
            <w:rFonts w:ascii="Cambria Math" w:hAnsi="Cambria Math"/>
          </w:rPr>
          <m:t>×</m:t>
        </m:r>
      </m:oMath>
      <w:r w:rsidRPr="00215EC6">
        <w:t xml:space="preserve"> 10</w:t>
      </w:r>
      <w:r w:rsidRPr="00215EC6">
        <w:rPr>
          <w:vertAlign w:val="superscript"/>
        </w:rPr>
        <w:t>-3</w:t>
      </w:r>
      <w:r w:rsidRPr="004E2B4B">
        <w:t xml:space="preserve">, 1 </w:t>
      </w:r>
      <m:oMath>
        <m:r>
          <w:rPr>
            <w:rFonts w:ascii="Cambria Math" w:hAnsi="Cambria Math"/>
          </w:rPr>
          <m:t>×</m:t>
        </m:r>
      </m:oMath>
      <w:r w:rsidRPr="004E2B4B">
        <w:t xml:space="preserve"> 10</w:t>
      </w:r>
      <w:r w:rsidRPr="0070586B">
        <w:rPr>
          <w:vertAlign w:val="superscript"/>
        </w:rPr>
        <w:t>-4</w:t>
      </w:r>
      <w:r w:rsidRPr="0070586B">
        <w:t xml:space="preserve">, 1 </w:t>
      </w:r>
      <m:oMath>
        <m:r>
          <w:rPr>
            <w:rFonts w:ascii="Cambria Math" w:hAnsi="Cambria Math"/>
          </w:rPr>
          <m:t>×</m:t>
        </m:r>
      </m:oMath>
      <w:r w:rsidRPr="0070586B">
        <w:t xml:space="preserve"> 10</w:t>
      </w:r>
      <w:r w:rsidRPr="0070586B">
        <w:rPr>
          <w:vertAlign w:val="superscript"/>
        </w:rPr>
        <w:t>-6</w:t>
      </w:r>
      <w:r w:rsidRPr="0070586B">
        <w:t xml:space="preserve">, 1 </w:t>
      </w:r>
      <m:oMath>
        <m:r>
          <w:rPr>
            <w:rFonts w:ascii="Cambria Math" w:hAnsi="Cambria Math"/>
          </w:rPr>
          <m:t>×</m:t>
        </m:r>
      </m:oMath>
      <w:r w:rsidRPr="0070586B">
        <w:t xml:space="preserve"> 10</w:t>
      </w:r>
      <w:r w:rsidRPr="0070586B">
        <w:rPr>
          <w:vertAlign w:val="superscript"/>
        </w:rPr>
        <w:t>-7</w:t>
      </w:r>
      <w:r w:rsidRPr="0070586B">
        <w:t>, and 1 x 10</w:t>
      </w:r>
      <w:r w:rsidRPr="0070586B">
        <w:rPr>
          <w:vertAlign w:val="superscript"/>
        </w:rPr>
        <w:t>-8</w:t>
      </w:r>
      <w:r w:rsidRPr="0070586B">
        <w:t xml:space="preserve"> ng. Pathogen </w:t>
      </w:r>
      <w:r w:rsidRPr="0070586B">
        <w:lastRenderedPageBreak/>
        <w:t xml:space="preserve">quantity was reported as copy number of Lso, copy numbers were determined using the methods of (Levy et al. </w:t>
      </w:r>
      <w:r w:rsidRPr="00A4408B">
        <w:rPr>
          <w:rStyle w:val="Hyperlink"/>
          <w:color w:val="auto"/>
          <w:rPrChange w:id="484" w:author="Erik Wenninger" w:date="2019-03-20T08:32:00Z">
            <w:rPr>
              <w:rStyle w:val="Hyperlink"/>
            </w:rPr>
          </w:rPrChange>
        </w:rPr>
        <w:fldChar w:fldCharType="begin"/>
      </w:r>
      <w:r w:rsidRPr="00A4408B">
        <w:rPr>
          <w:rStyle w:val="Hyperlink"/>
          <w:color w:val="auto"/>
          <w:rPrChange w:id="485" w:author="Erik Wenninger" w:date="2019-03-20T08:32:00Z">
            <w:rPr>
              <w:rStyle w:val="Hyperlink"/>
            </w:rPr>
          </w:rPrChange>
        </w:rPr>
        <w:instrText xml:space="preserve"> HYPERLINK \l "ref-Levy2011" \h </w:instrText>
      </w:r>
      <w:r w:rsidRPr="00A4408B">
        <w:rPr>
          <w:rStyle w:val="Hyperlink"/>
          <w:color w:val="auto"/>
          <w:rPrChange w:id="486" w:author="Erik Wenninger" w:date="2019-03-20T08:32:00Z">
            <w:rPr>
              <w:rStyle w:val="Hyperlink"/>
            </w:rPr>
          </w:rPrChange>
        </w:rPr>
        <w:fldChar w:fldCharType="separate"/>
      </w:r>
      <w:r w:rsidRPr="00A4408B">
        <w:rPr>
          <w:rStyle w:val="Hyperlink"/>
          <w:color w:val="auto"/>
          <w:rPrChange w:id="487" w:author="Erik Wenninger" w:date="2019-03-20T08:32:00Z">
            <w:rPr>
              <w:rStyle w:val="Hyperlink"/>
            </w:rPr>
          </w:rPrChange>
        </w:rPr>
        <w:t>2011</w:t>
      </w:r>
      <w:r w:rsidRPr="00A4408B">
        <w:rPr>
          <w:rStyle w:val="Hyperlink"/>
          <w:color w:val="auto"/>
          <w:rPrChange w:id="488" w:author="Erik Wenninger" w:date="2019-03-20T08:32:00Z">
            <w:rPr>
              <w:rStyle w:val="Hyperlink"/>
            </w:rPr>
          </w:rPrChange>
        </w:rPr>
        <w:fldChar w:fldCharType="end"/>
      </w:r>
      <w:r w:rsidRPr="00A4408B">
        <w:t>).</w:t>
      </w:r>
    </w:p>
    <w:p w14:paraId="7208D223" w14:textId="77777777" w:rsidR="00110CCD" w:rsidRPr="00FE5034" w:rsidRDefault="00A4408B">
      <w:pPr>
        <w:pStyle w:val="BodyText"/>
        <w:spacing w:before="0" w:after="0" w:line="480" w:lineRule="auto"/>
        <w:pPrChange w:id="489" w:author="Erik Wenninger" w:date="2019-03-20T08:32:00Z">
          <w:pPr>
            <w:pStyle w:val="BodyText"/>
          </w:pPr>
        </w:pPrChange>
      </w:pPr>
      <w:r w:rsidRPr="00FE5034">
        <w:t>Each psyllid tested positive for Lso, suggesting a 100% rate of infection for the colony.</w:t>
      </w:r>
    </w:p>
    <w:p w14:paraId="577285C5" w14:textId="77777777" w:rsidR="00110CCD" w:rsidRPr="00A4408B" w:rsidRDefault="00A4408B">
      <w:pPr>
        <w:pStyle w:val="Heading2"/>
        <w:spacing w:before="0" w:line="480" w:lineRule="auto"/>
        <w:rPr>
          <w:color w:val="auto"/>
          <w:sz w:val="24"/>
          <w:szCs w:val="24"/>
          <w:rPrChange w:id="490" w:author="Erik Wenninger" w:date="2019-03-20T08:32:00Z">
            <w:rPr/>
          </w:rPrChange>
        </w:rPr>
        <w:pPrChange w:id="491" w:author="Erik Wenninger" w:date="2019-03-20T08:32:00Z">
          <w:pPr>
            <w:pStyle w:val="Heading2"/>
          </w:pPr>
        </w:pPrChange>
      </w:pPr>
      <w:bookmarkStart w:id="492" w:name="sec:no-choice"/>
      <w:bookmarkEnd w:id="492"/>
      <w:r w:rsidRPr="00A4408B">
        <w:rPr>
          <w:color w:val="auto"/>
          <w:sz w:val="24"/>
          <w:szCs w:val="24"/>
          <w:rPrChange w:id="493" w:author="Erik Wenninger" w:date="2019-03-20T08:32:00Z">
            <w:rPr/>
          </w:rPrChange>
        </w:rPr>
        <w:t>No-</w:t>
      </w:r>
      <w:del w:id="494" w:author="Erik Wenninger" w:date="2019-03-20T09:19:00Z">
        <w:r w:rsidRPr="00A4408B" w:rsidDel="0070586B">
          <w:rPr>
            <w:color w:val="auto"/>
            <w:sz w:val="24"/>
            <w:szCs w:val="24"/>
            <w:rPrChange w:id="495" w:author="Erik Wenninger" w:date="2019-03-20T08:32:00Z">
              <w:rPr/>
            </w:rPrChange>
          </w:rPr>
          <w:delText>c</w:delText>
        </w:r>
      </w:del>
      <w:ins w:id="496" w:author="Erik Wenninger" w:date="2019-03-20T09:19:00Z">
        <w:r w:rsidR="0070586B">
          <w:rPr>
            <w:color w:val="auto"/>
            <w:sz w:val="24"/>
            <w:szCs w:val="24"/>
          </w:rPr>
          <w:t>C</w:t>
        </w:r>
      </w:ins>
      <w:r w:rsidRPr="00A4408B">
        <w:rPr>
          <w:color w:val="auto"/>
          <w:sz w:val="24"/>
          <w:szCs w:val="24"/>
          <w:rPrChange w:id="497" w:author="Erik Wenninger" w:date="2019-03-20T08:32:00Z">
            <w:rPr/>
          </w:rPrChange>
        </w:rPr>
        <w:t xml:space="preserve">hoice </w:t>
      </w:r>
      <w:del w:id="498" w:author="Erik Wenninger" w:date="2019-03-20T09:19:00Z">
        <w:r w:rsidRPr="00A4408B" w:rsidDel="0070586B">
          <w:rPr>
            <w:color w:val="auto"/>
            <w:sz w:val="24"/>
            <w:szCs w:val="24"/>
            <w:rPrChange w:id="499" w:author="Erik Wenninger" w:date="2019-03-20T08:32:00Z">
              <w:rPr/>
            </w:rPrChange>
          </w:rPr>
          <w:delText>b</w:delText>
        </w:r>
      </w:del>
      <w:ins w:id="500" w:author="Erik Wenninger" w:date="2019-03-20T09:19:00Z">
        <w:r w:rsidR="0070586B">
          <w:rPr>
            <w:color w:val="auto"/>
            <w:sz w:val="24"/>
            <w:szCs w:val="24"/>
          </w:rPr>
          <w:t>B</w:t>
        </w:r>
      </w:ins>
      <w:r w:rsidRPr="00A4408B">
        <w:rPr>
          <w:color w:val="auto"/>
          <w:sz w:val="24"/>
          <w:szCs w:val="24"/>
          <w:rPrChange w:id="501" w:author="Erik Wenninger" w:date="2019-03-20T08:32:00Z">
            <w:rPr/>
          </w:rPrChange>
        </w:rPr>
        <w:t xml:space="preserve">ehavior </w:t>
      </w:r>
      <w:del w:id="502" w:author="Erik Wenninger" w:date="2019-03-20T09:19:00Z">
        <w:r w:rsidRPr="00A4408B" w:rsidDel="0070586B">
          <w:rPr>
            <w:color w:val="auto"/>
            <w:sz w:val="24"/>
            <w:szCs w:val="24"/>
            <w:rPrChange w:id="503" w:author="Erik Wenninger" w:date="2019-03-20T08:32:00Z">
              <w:rPr/>
            </w:rPrChange>
          </w:rPr>
          <w:delText>a</w:delText>
        </w:r>
      </w:del>
      <w:ins w:id="504" w:author="Erik Wenninger" w:date="2019-03-20T09:19:00Z">
        <w:r w:rsidR="0070586B">
          <w:rPr>
            <w:color w:val="auto"/>
            <w:sz w:val="24"/>
            <w:szCs w:val="24"/>
          </w:rPr>
          <w:t>A</w:t>
        </w:r>
      </w:ins>
      <w:r w:rsidRPr="00A4408B">
        <w:rPr>
          <w:color w:val="auto"/>
          <w:sz w:val="24"/>
          <w:szCs w:val="24"/>
          <w:rPrChange w:id="505" w:author="Erik Wenninger" w:date="2019-03-20T08:32:00Z">
            <w:rPr/>
          </w:rPrChange>
        </w:rPr>
        <w:t>ssays</w:t>
      </w:r>
    </w:p>
    <w:p w14:paraId="5F82B68C" w14:textId="77777777" w:rsidR="00110CCD" w:rsidRPr="00FE5034" w:rsidRDefault="00A4408B">
      <w:pPr>
        <w:pStyle w:val="FirstParagraph"/>
        <w:spacing w:before="0" w:after="0" w:line="480" w:lineRule="auto"/>
        <w:pPrChange w:id="506" w:author="Erik Wenninger" w:date="2019-03-20T08:32:00Z">
          <w:pPr>
            <w:pStyle w:val="FirstParagraph"/>
          </w:pPr>
        </w:pPrChange>
      </w:pPr>
      <w:r w:rsidRPr="00A4408B">
        <w:t>No-choice assays were conducted in a climate-controlled room maintained at 26.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w:t>
      </w:r>
      <w:r w:rsidRPr="00FE5034">
        <w:t>erial. The remaining light fixture was placed so that its light source was 45 cm below the testing arena and was softened with diffusion material as well. Illuminance was 3600 lx at the surface of the arena (Sekonic L-308DC-U Light Meter, Sekonic Corporation, Tokyo, Japan).</w:t>
      </w:r>
    </w:p>
    <w:p w14:paraId="34A20CD9" w14:textId="77777777" w:rsidR="00110CCD" w:rsidRPr="00FE5034" w:rsidRDefault="00A4408B">
      <w:pPr>
        <w:pStyle w:val="BodyText"/>
        <w:spacing w:before="0" w:after="0" w:line="480" w:lineRule="auto"/>
        <w:pPrChange w:id="507" w:author="Erik Wenninger" w:date="2019-03-20T08:32:00Z">
          <w:pPr>
            <w:pStyle w:val="BodyText"/>
          </w:pPr>
        </w:pPrChange>
      </w:pPr>
      <w:r w:rsidRPr="00FE5034">
        <w:t>The observation arena (</w:t>
      </w:r>
      <w:r w:rsidRPr="00FE5034">
        <w:rPr>
          <w:i/>
        </w:rPr>
        <w:t>Fig. 1</w:t>
      </w:r>
      <w:r w:rsidRPr="00215EC6">
        <w:t>) was modeled after the design described by Liu et al. (</w:t>
      </w:r>
      <w:r w:rsidRPr="00A4408B">
        <w:rPr>
          <w:rStyle w:val="Hyperlink"/>
          <w:color w:val="auto"/>
          <w:rPrChange w:id="508" w:author="Erik Wenninger" w:date="2019-03-20T08:32:00Z">
            <w:rPr>
              <w:rStyle w:val="Hyperlink"/>
            </w:rPr>
          </w:rPrChange>
        </w:rPr>
        <w:fldChar w:fldCharType="begin"/>
      </w:r>
      <w:r w:rsidRPr="00A4408B">
        <w:rPr>
          <w:rStyle w:val="Hyperlink"/>
          <w:color w:val="auto"/>
          <w:rPrChange w:id="509" w:author="Erik Wenninger" w:date="2019-03-20T08:32:00Z">
            <w:rPr>
              <w:rStyle w:val="Hyperlink"/>
            </w:rPr>
          </w:rPrChange>
        </w:rPr>
        <w:instrText xml:space="preserve"> HYPERLINK \l "ref-Liu2004" \h </w:instrText>
      </w:r>
      <w:r w:rsidRPr="00A4408B">
        <w:rPr>
          <w:rStyle w:val="Hyperlink"/>
          <w:color w:val="auto"/>
          <w:rPrChange w:id="510" w:author="Erik Wenninger" w:date="2019-03-20T08:32:00Z">
            <w:rPr>
              <w:rStyle w:val="Hyperlink"/>
            </w:rPr>
          </w:rPrChange>
        </w:rPr>
        <w:fldChar w:fldCharType="separate"/>
      </w:r>
      <w:r w:rsidRPr="00A4408B">
        <w:rPr>
          <w:rStyle w:val="Hyperlink"/>
          <w:color w:val="auto"/>
          <w:rPrChange w:id="511" w:author="Erik Wenninger" w:date="2019-03-20T08:32:00Z">
            <w:rPr>
              <w:rStyle w:val="Hyperlink"/>
            </w:rPr>
          </w:rPrChange>
        </w:rPr>
        <w:t>2004</w:t>
      </w:r>
      <w:r w:rsidRPr="00A4408B">
        <w:rPr>
          <w:rStyle w:val="Hyperlink"/>
          <w:color w:val="auto"/>
          <w:rPrChange w:id="512" w:author="Erik Wenninger" w:date="2019-03-20T08:32:00Z">
            <w:rPr>
              <w:rStyle w:val="Hyperlink"/>
            </w:rPr>
          </w:rPrChange>
        </w:rPr>
        <w:fldChar w:fldCharType="end"/>
      </w:r>
      <w:r w:rsidRPr="00A4408B">
        <w:t>), but modified to use leaflets of intact, potted plants like Butler et al. (</w:t>
      </w:r>
      <w:r w:rsidRPr="00A4408B">
        <w:rPr>
          <w:rStyle w:val="Hyperlink"/>
          <w:color w:val="auto"/>
          <w:rPrChange w:id="513" w:author="Erik Wenninger" w:date="2019-03-20T08:32:00Z">
            <w:rPr>
              <w:rStyle w:val="Hyperlink"/>
            </w:rPr>
          </w:rPrChange>
        </w:rPr>
        <w:fldChar w:fldCharType="begin"/>
      </w:r>
      <w:r w:rsidRPr="00A4408B">
        <w:rPr>
          <w:rStyle w:val="Hyperlink"/>
          <w:color w:val="auto"/>
          <w:rPrChange w:id="514" w:author="Erik Wenninger" w:date="2019-03-20T08:32:00Z">
            <w:rPr>
              <w:rStyle w:val="Hyperlink"/>
            </w:rPr>
          </w:rPrChange>
        </w:rPr>
        <w:instrText xml:space="preserve"> HYPERLINK \l "ref-Butler2011" \h </w:instrText>
      </w:r>
      <w:r w:rsidRPr="00A4408B">
        <w:rPr>
          <w:rStyle w:val="Hyperlink"/>
          <w:color w:val="auto"/>
          <w:rPrChange w:id="515" w:author="Erik Wenninger" w:date="2019-03-20T08:32:00Z">
            <w:rPr>
              <w:rStyle w:val="Hyperlink"/>
            </w:rPr>
          </w:rPrChange>
        </w:rPr>
        <w:fldChar w:fldCharType="separate"/>
      </w:r>
      <w:r w:rsidRPr="00A4408B">
        <w:rPr>
          <w:rStyle w:val="Hyperlink"/>
          <w:color w:val="auto"/>
          <w:rPrChange w:id="516" w:author="Erik Wenninger" w:date="2019-03-20T08:32:00Z">
            <w:rPr>
              <w:rStyle w:val="Hyperlink"/>
            </w:rPr>
          </w:rPrChange>
        </w:rPr>
        <w:t>2011</w:t>
      </w:r>
      <w:r w:rsidRPr="00A4408B">
        <w:rPr>
          <w:rStyle w:val="Hyperlink"/>
          <w:color w:val="auto"/>
          <w:rPrChange w:id="517" w:author="Erik Wenninger" w:date="2019-03-20T08:32:00Z">
            <w:rPr>
              <w:rStyle w:val="Hyperlink"/>
            </w:rPr>
          </w:rPrChange>
        </w:rPr>
        <w:fldChar w:fldCharType="end"/>
      </w:r>
      <w:r w:rsidRPr="00A4408B">
        <w:t xml:space="preserve">). This permitted us to observe the psyllids with minimal interference to plant physiology and avoided altering plant volatiles or chemical defenses activated by damaging plant tissues (Klingler et al. </w:t>
      </w:r>
      <w:r w:rsidRPr="00A4408B">
        <w:rPr>
          <w:rStyle w:val="Hyperlink"/>
          <w:color w:val="auto"/>
          <w:rPrChange w:id="518" w:author="Erik Wenninger" w:date="2019-03-20T08:32:00Z">
            <w:rPr>
              <w:rStyle w:val="Hyperlink"/>
            </w:rPr>
          </w:rPrChange>
        </w:rPr>
        <w:fldChar w:fldCharType="begin"/>
      </w:r>
      <w:r w:rsidRPr="00A4408B">
        <w:rPr>
          <w:rStyle w:val="Hyperlink"/>
          <w:color w:val="auto"/>
          <w:rPrChange w:id="519" w:author="Erik Wenninger" w:date="2019-03-20T08:32:00Z">
            <w:rPr>
              <w:rStyle w:val="Hyperlink"/>
            </w:rPr>
          </w:rPrChange>
        </w:rPr>
        <w:instrText xml:space="preserve"> HYPERLINK \l "ref-Klingler2005" \h </w:instrText>
      </w:r>
      <w:r w:rsidRPr="00A4408B">
        <w:rPr>
          <w:rStyle w:val="Hyperlink"/>
          <w:color w:val="auto"/>
          <w:rPrChange w:id="520" w:author="Erik Wenninger" w:date="2019-03-20T08:32:00Z">
            <w:rPr>
              <w:rStyle w:val="Hyperlink"/>
            </w:rPr>
          </w:rPrChange>
        </w:rPr>
        <w:fldChar w:fldCharType="separate"/>
      </w:r>
      <w:r w:rsidRPr="00A4408B">
        <w:rPr>
          <w:rStyle w:val="Hyperlink"/>
          <w:color w:val="auto"/>
          <w:rPrChange w:id="521" w:author="Erik Wenninger" w:date="2019-03-20T08:32:00Z">
            <w:rPr>
              <w:rStyle w:val="Hyperlink"/>
            </w:rPr>
          </w:rPrChange>
        </w:rPr>
        <w:t>2005</w:t>
      </w:r>
      <w:r w:rsidRPr="00A4408B">
        <w:rPr>
          <w:rStyle w:val="Hyperlink"/>
          <w:color w:val="auto"/>
          <w:rPrChange w:id="522" w:author="Erik Wenninger" w:date="2019-03-20T08:32:00Z">
            <w:rPr>
              <w:rStyle w:val="Hyperlink"/>
            </w:rPr>
          </w:rPrChange>
        </w:rPr>
        <w:fldChar w:fldCharType="end"/>
      </w:r>
      <w:r w:rsidRPr="00A4408B">
        <w:t xml:space="preserve">). A recording arena was formed by sandwiching a panel of glass, a wetted filter paper, a leaf, and a piece of Plastazote polyethylene foam (Zotefoams Inc., Croydon, UK), with a circular opening in the center (28 mm diameter). The arena was held together with two clips. This arena was then suspended by a suction cup held by an adjustable burette clamp. We used leaves from the upper canopy of the plants. The filter paper was discarded </w:t>
      </w:r>
      <w:r w:rsidRPr="00A4408B">
        <w:lastRenderedPageBreak/>
        <w:t>between observations. The glass pane and foam were replaced with each new plant a</w:t>
      </w:r>
      <w:r w:rsidRPr="00FE5034">
        <w:t>nd washed and dried at 90 before reuse to remove potential volatile accumulation. Recordings were done with a L3CMOS C-mount USB camera and ToupView recording software (L3CMOS14000KPA, Hangzhou ToupTek Photonics Co., Ltd, Hangzhou, Zhejiang, China).</w:t>
      </w:r>
    </w:p>
    <w:p w14:paraId="47D3C190" w14:textId="77777777" w:rsidR="00110CCD" w:rsidRPr="00A4408B" w:rsidRDefault="00A4408B">
      <w:pPr>
        <w:pStyle w:val="BodyText"/>
        <w:spacing w:before="0" w:after="0" w:line="480" w:lineRule="auto"/>
        <w:pPrChange w:id="523" w:author="Erik Wenninger" w:date="2019-03-20T08:32:00Z">
          <w:pPr>
            <w:pStyle w:val="BodyText"/>
          </w:pPr>
        </w:pPrChange>
      </w:pPr>
      <w:r w:rsidRPr="00FE5034">
        <w:t>We collected psyllids from the colony by aspiration and transf</w:t>
      </w:r>
      <w:r w:rsidRPr="00215EC6">
        <w:t xml:space="preserve">erred them to 8 </w:t>
      </w:r>
      <m:oMath>
        <m:r>
          <w:rPr>
            <w:rFonts w:ascii="Cambria Math" w:hAnsi="Cambria Math"/>
          </w:rPr>
          <m:t>×</m:t>
        </m:r>
      </m:oMath>
      <w:r w:rsidRPr="00215EC6">
        <w:t xml:space="preserve"> 35 mm glass shell vials. All psyllids were used within 90 minutes from the time of collection. Psyllids were introduced to the arena and recorded for five minutes. Psyllid sex was identified and psyllids were preserved in 95% ethanol for </w:t>
      </w:r>
      <w:r w:rsidRPr="004E2B4B">
        <w:t>later testing for Lso by PCR. We recorded similar categories as Butler et al. (</w:t>
      </w:r>
      <w:r w:rsidRPr="00A4408B">
        <w:rPr>
          <w:rStyle w:val="Hyperlink"/>
          <w:color w:val="auto"/>
          <w:rPrChange w:id="524" w:author="Erik Wenninger" w:date="2019-03-20T08:32:00Z">
            <w:rPr>
              <w:rStyle w:val="Hyperlink"/>
            </w:rPr>
          </w:rPrChange>
        </w:rPr>
        <w:fldChar w:fldCharType="begin"/>
      </w:r>
      <w:r w:rsidRPr="00A4408B">
        <w:rPr>
          <w:rStyle w:val="Hyperlink"/>
          <w:color w:val="auto"/>
          <w:rPrChange w:id="525" w:author="Erik Wenninger" w:date="2019-03-20T08:32:00Z">
            <w:rPr>
              <w:rStyle w:val="Hyperlink"/>
            </w:rPr>
          </w:rPrChange>
        </w:rPr>
        <w:instrText xml:space="preserve"> HYPERLINK \l "ref-Butler2011" \h </w:instrText>
      </w:r>
      <w:r w:rsidRPr="00A4408B">
        <w:rPr>
          <w:rStyle w:val="Hyperlink"/>
          <w:color w:val="auto"/>
          <w:rPrChange w:id="526" w:author="Erik Wenninger" w:date="2019-03-20T08:32:00Z">
            <w:rPr>
              <w:rStyle w:val="Hyperlink"/>
            </w:rPr>
          </w:rPrChange>
        </w:rPr>
        <w:fldChar w:fldCharType="separate"/>
      </w:r>
      <w:r w:rsidRPr="00A4408B">
        <w:rPr>
          <w:rStyle w:val="Hyperlink"/>
          <w:color w:val="auto"/>
          <w:rPrChange w:id="527" w:author="Erik Wenninger" w:date="2019-03-20T08:32:00Z">
            <w:rPr>
              <w:rStyle w:val="Hyperlink"/>
            </w:rPr>
          </w:rPrChange>
        </w:rPr>
        <w:t>2011</w:t>
      </w:r>
      <w:r w:rsidRPr="00A4408B">
        <w:rPr>
          <w:rStyle w:val="Hyperlink"/>
          <w:color w:val="auto"/>
          <w:rPrChange w:id="528" w:author="Erik Wenninger" w:date="2019-03-20T08:32:00Z">
            <w:rPr>
              <w:rStyle w:val="Hyperlink"/>
            </w:rPr>
          </w:rPrChange>
        </w:rPr>
        <w:fldChar w:fldCharType="end"/>
      </w:r>
      <w:r w:rsidRPr="00A4408B">
        <w:t xml:space="preserve">): probing, walking, cleaning, and whether the psyllid was on or off the leaf. Probing behaviors have putative significance with disease transmission and host selection (Prager, Esquivel, et al. </w:t>
      </w:r>
      <w:r w:rsidRPr="00A4408B">
        <w:rPr>
          <w:rStyle w:val="Hyperlink"/>
          <w:color w:val="auto"/>
          <w:rPrChange w:id="529" w:author="Erik Wenninger" w:date="2019-03-20T08:32:00Z">
            <w:rPr>
              <w:rStyle w:val="Hyperlink"/>
            </w:rPr>
          </w:rPrChange>
        </w:rPr>
        <w:fldChar w:fldCharType="begin"/>
      </w:r>
      <w:r w:rsidRPr="00A4408B">
        <w:rPr>
          <w:rStyle w:val="Hyperlink"/>
          <w:color w:val="auto"/>
          <w:rPrChange w:id="530" w:author="Erik Wenninger" w:date="2019-03-20T08:32:00Z">
            <w:rPr>
              <w:rStyle w:val="Hyperlink"/>
            </w:rPr>
          </w:rPrChange>
        </w:rPr>
        <w:instrText xml:space="preserve"> HYPERLINK \l "ref-Prager2014a" \h </w:instrText>
      </w:r>
      <w:r w:rsidRPr="00A4408B">
        <w:rPr>
          <w:rStyle w:val="Hyperlink"/>
          <w:color w:val="auto"/>
          <w:rPrChange w:id="531" w:author="Erik Wenninger" w:date="2019-03-20T08:32:00Z">
            <w:rPr>
              <w:rStyle w:val="Hyperlink"/>
            </w:rPr>
          </w:rPrChange>
        </w:rPr>
        <w:fldChar w:fldCharType="separate"/>
      </w:r>
      <w:r w:rsidRPr="00A4408B">
        <w:rPr>
          <w:rStyle w:val="Hyperlink"/>
          <w:color w:val="auto"/>
          <w:rPrChange w:id="532" w:author="Erik Wenninger" w:date="2019-03-20T08:32:00Z">
            <w:rPr>
              <w:rStyle w:val="Hyperlink"/>
            </w:rPr>
          </w:rPrChange>
        </w:rPr>
        <w:t>2014</w:t>
      </w:r>
      <w:r w:rsidRPr="00A4408B">
        <w:rPr>
          <w:rStyle w:val="Hyperlink"/>
          <w:color w:val="auto"/>
          <w:rPrChange w:id="533" w:author="Erik Wenninger" w:date="2019-03-20T08:32:00Z">
            <w:rPr>
              <w:rStyle w:val="Hyperlink"/>
            </w:rPr>
          </w:rPrChange>
        </w:rPr>
        <w:fldChar w:fldCharType="end"/>
      </w:r>
      <w:r w:rsidRPr="00A4408B">
        <w:t xml:space="preserve"> a, </w:t>
      </w:r>
      <w:r w:rsidRPr="00A4408B">
        <w:rPr>
          <w:rStyle w:val="Hyperlink"/>
          <w:color w:val="auto"/>
          <w:rPrChange w:id="534" w:author="Erik Wenninger" w:date="2019-03-20T08:32:00Z">
            <w:rPr>
              <w:rStyle w:val="Hyperlink"/>
            </w:rPr>
          </w:rPrChange>
        </w:rPr>
        <w:fldChar w:fldCharType="begin"/>
      </w:r>
      <w:r w:rsidRPr="00A4408B">
        <w:rPr>
          <w:rStyle w:val="Hyperlink"/>
          <w:color w:val="auto"/>
          <w:rPrChange w:id="535" w:author="Erik Wenninger" w:date="2019-03-20T08:32:00Z">
            <w:rPr>
              <w:rStyle w:val="Hyperlink"/>
            </w:rPr>
          </w:rPrChange>
        </w:rPr>
        <w:instrText xml:space="preserve"> HYPERLINK \l "ref-Prager2014b" \h </w:instrText>
      </w:r>
      <w:r w:rsidRPr="00A4408B">
        <w:rPr>
          <w:rStyle w:val="Hyperlink"/>
          <w:color w:val="auto"/>
          <w:rPrChange w:id="536" w:author="Erik Wenninger" w:date="2019-03-20T08:32:00Z">
            <w:rPr>
              <w:rStyle w:val="Hyperlink"/>
            </w:rPr>
          </w:rPrChange>
        </w:rPr>
        <w:fldChar w:fldCharType="separate"/>
      </w:r>
      <w:r w:rsidRPr="00A4408B">
        <w:rPr>
          <w:rStyle w:val="Hyperlink"/>
          <w:color w:val="auto"/>
          <w:rPrChange w:id="537" w:author="Erik Wenninger" w:date="2019-03-20T08:32:00Z">
            <w:rPr>
              <w:rStyle w:val="Hyperlink"/>
            </w:rPr>
          </w:rPrChange>
        </w:rPr>
        <w:t>2014</w:t>
      </w:r>
      <w:r w:rsidRPr="00A4408B">
        <w:rPr>
          <w:rStyle w:val="Hyperlink"/>
          <w:color w:val="auto"/>
          <w:rPrChange w:id="538" w:author="Erik Wenninger" w:date="2019-03-20T08:32:00Z">
            <w:rPr>
              <w:rStyle w:val="Hyperlink"/>
            </w:rPr>
          </w:rPrChange>
        </w:rPr>
        <w:fldChar w:fldCharType="end"/>
      </w:r>
      <w:r w:rsidRPr="00A4408B">
        <w:t xml:space="preserve"> b). Behavior was scored using CowLog3 (Hänninen and Pastell </w:t>
      </w:r>
      <w:r w:rsidRPr="00A4408B">
        <w:rPr>
          <w:rStyle w:val="Hyperlink"/>
          <w:color w:val="auto"/>
          <w:rPrChange w:id="539" w:author="Erik Wenninger" w:date="2019-03-20T08:32:00Z">
            <w:rPr>
              <w:rStyle w:val="Hyperlink"/>
            </w:rPr>
          </w:rPrChange>
        </w:rPr>
        <w:fldChar w:fldCharType="begin"/>
      </w:r>
      <w:r w:rsidRPr="00A4408B">
        <w:rPr>
          <w:rStyle w:val="Hyperlink"/>
          <w:color w:val="auto"/>
          <w:rPrChange w:id="540" w:author="Erik Wenninger" w:date="2019-03-20T08:32:00Z">
            <w:rPr>
              <w:rStyle w:val="Hyperlink"/>
            </w:rPr>
          </w:rPrChange>
        </w:rPr>
        <w:instrText xml:space="preserve"> HYPERLINK \l "ref-Haenninen2009" \h </w:instrText>
      </w:r>
      <w:r w:rsidRPr="00A4408B">
        <w:rPr>
          <w:rStyle w:val="Hyperlink"/>
          <w:color w:val="auto"/>
          <w:rPrChange w:id="541" w:author="Erik Wenninger" w:date="2019-03-20T08:32:00Z">
            <w:rPr>
              <w:rStyle w:val="Hyperlink"/>
            </w:rPr>
          </w:rPrChange>
        </w:rPr>
        <w:fldChar w:fldCharType="separate"/>
      </w:r>
      <w:r w:rsidRPr="00A4408B">
        <w:rPr>
          <w:rStyle w:val="Hyperlink"/>
          <w:color w:val="auto"/>
          <w:rPrChange w:id="542" w:author="Erik Wenninger" w:date="2019-03-20T08:32:00Z">
            <w:rPr>
              <w:rStyle w:val="Hyperlink"/>
            </w:rPr>
          </w:rPrChange>
        </w:rPr>
        <w:t>2009</w:t>
      </w:r>
      <w:r w:rsidRPr="00A4408B">
        <w:rPr>
          <w:rStyle w:val="Hyperlink"/>
          <w:color w:val="auto"/>
          <w:rPrChange w:id="543" w:author="Erik Wenninger" w:date="2019-03-20T08:32:00Z">
            <w:rPr>
              <w:rStyle w:val="Hyperlink"/>
            </w:rPr>
          </w:rPrChange>
        </w:rPr>
        <w:fldChar w:fldCharType="end"/>
      </w:r>
      <w:r w:rsidRPr="00A4408B">
        <w:t>), which recorded incidence and timestamps for the behaviors observed.</w:t>
      </w:r>
    </w:p>
    <w:p w14:paraId="21B59E43" w14:textId="77777777" w:rsidR="00110CCD" w:rsidRPr="00A4408B" w:rsidRDefault="00A4408B">
      <w:pPr>
        <w:pStyle w:val="Heading2"/>
        <w:spacing w:before="0" w:line="480" w:lineRule="auto"/>
        <w:rPr>
          <w:color w:val="auto"/>
          <w:sz w:val="24"/>
          <w:szCs w:val="24"/>
          <w:rPrChange w:id="544" w:author="Erik Wenninger" w:date="2019-03-20T08:32:00Z">
            <w:rPr/>
          </w:rPrChange>
        </w:rPr>
        <w:pPrChange w:id="545" w:author="Erik Wenninger" w:date="2019-03-20T08:32:00Z">
          <w:pPr>
            <w:pStyle w:val="Heading2"/>
          </w:pPr>
        </w:pPrChange>
      </w:pPr>
      <w:bookmarkStart w:id="546" w:name="sec:fecundity"/>
      <w:bookmarkEnd w:id="546"/>
      <w:r w:rsidRPr="00A4408B">
        <w:rPr>
          <w:color w:val="auto"/>
          <w:sz w:val="24"/>
          <w:szCs w:val="24"/>
          <w:rPrChange w:id="547" w:author="Erik Wenninger" w:date="2019-03-20T08:32:00Z">
            <w:rPr/>
          </w:rPrChange>
        </w:rPr>
        <w:t xml:space="preserve">Oviposition </w:t>
      </w:r>
      <w:ins w:id="548" w:author="Erik Wenninger" w:date="2019-03-20T09:19:00Z">
        <w:r w:rsidR="0070586B">
          <w:rPr>
            <w:color w:val="auto"/>
            <w:sz w:val="24"/>
            <w:szCs w:val="24"/>
          </w:rPr>
          <w:t>A</w:t>
        </w:r>
      </w:ins>
      <w:del w:id="549" w:author="Erik Wenninger" w:date="2019-03-20T09:19:00Z">
        <w:r w:rsidRPr="00A4408B" w:rsidDel="0070586B">
          <w:rPr>
            <w:color w:val="auto"/>
            <w:sz w:val="24"/>
            <w:szCs w:val="24"/>
            <w:rPrChange w:id="550" w:author="Erik Wenninger" w:date="2019-03-20T08:32:00Z">
              <w:rPr/>
            </w:rPrChange>
          </w:rPr>
          <w:delText>a</w:delText>
        </w:r>
      </w:del>
      <w:r w:rsidRPr="00A4408B">
        <w:rPr>
          <w:color w:val="auto"/>
          <w:sz w:val="24"/>
          <w:szCs w:val="24"/>
          <w:rPrChange w:id="551" w:author="Erik Wenninger" w:date="2019-03-20T08:32:00Z">
            <w:rPr/>
          </w:rPrChange>
        </w:rPr>
        <w:t>ssays</w:t>
      </w:r>
    </w:p>
    <w:p w14:paraId="4F8527DC" w14:textId="77777777" w:rsidR="00110CCD" w:rsidRPr="00A4408B" w:rsidRDefault="00A4408B">
      <w:pPr>
        <w:pStyle w:val="FirstParagraph"/>
        <w:spacing w:before="0" w:after="0" w:line="480" w:lineRule="auto"/>
        <w:pPrChange w:id="552" w:author="Erik Wenninger" w:date="2019-03-20T08:32:00Z">
          <w:pPr>
            <w:pStyle w:val="FirstParagraph"/>
          </w:pPr>
        </w:pPrChange>
      </w:pPr>
      <w:r w:rsidRPr="00A4408B">
        <w:t>Oviposition assays were conducted with greenhouse conditions, plants, and insects as previously described. A female/male pair of teneral psyllids (identified by their green body color) was introduced to a plant covered with an insect rearing sleeve (MegaView Science Co., Ltd., Taiwan). Rearing sleeves were supported over the plant using two lengths of galvanized steel wire with a diameter of 1.63 mm. Each wire was curved into a parabolic shape and each end of the wire was inserted into the soil on opposite corners of the plant pot (</w:t>
      </w:r>
      <w:r w:rsidRPr="00FE5034">
        <w:rPr>
          <w:i/>
        </w:rPr>
        <w:t>Fig. 2</w:t>
      </w:r>
      <w:r w:rsidRPr="00FE5034">
        <w:t xml:space="preserve">). Plants were blocked by germplasm accession in rows of four and placed inside 60 cm length </w:t>
      </w:r>
      <m:oMath>
        <m:r>
          <w:rPr>
            <w:rFonts w:ascii="Cambria Math" w:hAnsi="Cambria Math"/>
          </w:rPr>
          <m:t>×</m:t>
        </m:r>
      </m:oMath>
      <w:r w:rsidRPr="00FE5034">
        <w:t xml:space="preserve"> 60 cm width </w:t>
      </w:r>
      <m:oMath>
        <m:r>
          <w:rPr>
            <w:rFonts w:ascii="Cambria Math" w:hAnsi="Cambria Math"/>
          </w:rPr>
          <m:t>×</m:t>
        </m:r>
      </m:oMath>
      <w:r w:rsidRPr="00215EC6">
        <w:t xml:space="preserve"> 60 cm height mesh-covered PVC-framed cages. Plants were watered on alternating days by soaking pots in 56 cm length </w:t>
      </w:r>
      <m:oMath>
        <m:r>
          <w:rPr>
            <w:rFonts w:ascii="Cambria Math" w:hAnsi="Cambria Math"/>
          </w:rPr>
          <m:t>×</m:t>
        </m:r>
      </m:oMath>
      <w:r w:rsidRPr="004E2B4B">
        <w:t xml:space="preserve"> 28 cm width </w:t>
      </w:r>
      <m:oMath>
        <m:r>
          <w:rPr>
            <w:rFonts w:ascii="Cambria Math" w:hAnsi="Cambria Math"/>
          </w:rPr>
          <m:t>×</m:t>
        </m:r>
      </m:oMath>
      <w:r w:rsidRPr="004E2B4B">
        <w:t xml:space="preserve"> 6 cm height </w:t>
      </w:r>
      <w:r w:rsidRPr="004E2B4B">
        <w:lastRenderedPageBreak/>
        <w:t>plastic trays until the soil became saturated (approximately 45 mins). After a period of six to eight days the males were removed from the pl</w:t>
      </w:r>
      <w:r w:rsidRPr="0070586B">
        <w:t>ants and the female transferred to a new plant of the same accession. The female psyllid was then transferred to a new plant every four days at three intervals. Eggs were counted on each plant after the female was removed. Nymphs were counted four days, ei</w:t>
      </w:r>
      <w:r w:rsidRPr="00117454">
        <w:t xml:space="preserve">ght days and twelve days later to allow time for hatching (Knowlton and Janes </w:t>
      </w:r>
      <w:r w:rsidRPr="00A4408B">
        <w:rPr>
          <w:rStyle w:val="Hyperlink"/>
          <w:color w:val="auto"/>
          <w:rPrChange w:id="553" w:author="Erik Wenninger" w:date="2019-03-20T08:32:00Z">
            <w:rPr>
              <w:rStyle w:val="Hyperlink"/>
            </w:rPr>
          </w:rPrChange>
        </w:rPr>
        <w:fldChar w:fldCharType="begin"/>
      </w:r>
      <w:r w:rsidRPr="00A4408B">
        <w:rPr>
          <w:rStyle w:val="Hyperlink"/>
          <w:color w:val="auto"/>
          <w:rPrChange w:id="554" w:author="Erik Wenninger" w:date="2019-03-20T08:32:00Z">
            <w:rPr>
              <w:rStyle w:val="Hyperlink"/>
            </w:rPr>
          </w:rPrChange>
        </w:rPr>
        <w:instrText xml:space="preserve"> HYPERLINK \l "ref-Knowlton1931" \h </w:instrText>
      </w:r>
      <w:r w:rsidRPr="00A4408B">
        <w:rPr>
          <w:rStyle w:val="Hyperlink"/>
          <w:color w:val="auto"/>
          <w:rPrChange w:id="555" w:author="Erik Wenninger" w:date="2019-03-20T08:32:00Z">
            <w:rPr>
              <w:rStyle w:val="Hyperlink"/>
            </w:rPr>
          </w:rPrChange>
        </w:rPr>
        <w:fldChar w:fldCharType="separate"/>
      </w:r>
      <w:r w:rsidRPr="00A4408B">
        <w:rPr>
          <w:rStyle w:val="Hyperlink"/>
          <w:color w:val="auto"/>
          <w:rPrChange w:id="556" w:author="Erik Wenninger" w:date="2019-03-20T08:32:00Z">
            <w:rPr>
              <w:rStyle w:val="Hyperlink"/>
            </w:rPr>
          </w:rPrChange>
        </w:rPr>
        <w:t>1931</w:t>
      </w:r>
      <w:r w:rsidRPr="00A4408B">
        <w:rPr>
          <w:rStyle w:val="Hyperlink"/>
          <w:color w:val="auto"/>
          <w:rPrChange w:id="557" w:author="Erik Wenninger" w:date="2019-03-20T08:32:00Z">
            <w:rPr>
              <w:rStyle w:val="Hyperlink"/>
            </w:rPr>
          </w:rPrChange>
        </w:rPr>
        <w:fldChar w:fldCharType="end"/>
      </w:r>
      <w:r w:rsidRPr="00A4408B">
        <w:t>). Each nymph was removed as it was counted. The number of nymphs that hatched was considered an indicator of egg fertility. Fertility percentages were calculated as the ratio of nymphs divided by egg counts for each sample.</w:t>
      </w:r>
    </w:p>
    <w:p w14:paraId="4257139D" w14:textId="77777777" w:rsidR="00110CCD" w:rsidRPr="00A4408B" w:rsidRDefault="00A4408B">
      <w:pPr>
        <w:pStyle w:val="Heading2"/>
        <w:spacing w:before="0" w:line="480" w:lineRule="auto"/>
        <w:rPr>
          <w:color w:val="auto"/>
          <w:sz w:val="24"/>
          <w:szCs w:val="24"/>
          <w:rPrChange w:id="558" w:author="Erik Wenninger" w:date="2019-03-20T08:32:00Z">
            <w:rPr/>
          </w:rPrChange>
        </w:rPr>
        <w:pPrChange w:id="559" w:author="Erik Wenninger" w:date="2019-03-20T08:32:00Z">
          <w:pPr>
            <w:pStyle w:val="Heading2"/>
          </w:pPr>
        </w:pPrChange>
      </w:pPr>
      <w:bookmarkStart w:id="560" w:name="sec:stats"/>
      <w:bookmarkEnd w:id="560"/>
      <w:r w:rsidRPr="00A4408B">
        <w:rPr>
          <w:color w:val="auto"/>
          <w:sz w:val="24"/>
          <w:szCs w:val="24"/>
          <w:rPrChange w:id="561" w:author="Erik Wenninger" w:date="2019-03-20T08:32:00Z">
            <w:rPr/>
          </w:rPrChange>
        </w:rPr>
        <w:t>Statistical Analysis</w:t>
      </w:r>
    </w:p>
    <w:p w14:paraId="21984F12" w14:textId="77777777" w:rsidR="00110CCD" w:rsidRPr="004E2B4B" w:rsidRDefault="00A4408B">
      <w:pPr>
        <w:pStyle w:val="FirstParagraph"/>
        <w:spacing w:before="0" w:after="0" w:line="480" w:lineRule="auto"/>
        <w:pPrChange w:id="562" w:author="Erik Wenninger" w:date="2019-03-20T08:32:00Z">
          <w:pPr>
            <w:pStyle w:val="FirstParagraph"/>
          </w:pPr>
        </w:pPrChange>
      </w:pPr>
      <w:r w:rsidRPr="00A4408B">
        <w:t xml:space="preserve">Statistical analysis was performed using R Version 3.5.1 (R Core Team </w:t>
      </w:r>
      <w:r w:rsidRPr="00A4408B">
        <w:rPr>
          <w:rStyle w:val="Hyperlink"/>
          <w:color w:val="auto"/>
          <w:rPrChange w:id="563" w:author="Erik Wenninger" w:date="2019-03-20T08:32:00Z">
            <w:rPr>
              <w:rStyle w:val="Hyperlink"/>
            </w:rPr>
          </w:rPrChange>
        </w:rPr>
        <w:fldChar w:fldCharType="begin"/>
      </w:r>
      <w:r w:rsidRPr="00A4408B">
        <w:rPr>
          <w:rStyle w:val="Hyperlink"/>
          <w:color w:val="auto"/>
          <w:rPrChange w:id="564" w:author="Erik Wenninger" w:date="2019-03-20T08:32:00Z">
            <w:rPr>
              <w:rStyle w:val="Hyperlink"/>
            </w:rPr>
          </w:rPrChange>
        </w:rPr>
        <w:instrText xml:space="preserve"> HYPERLINK \l "ref-RCT2013" \h </w:instrText>
      </w:r>
      <w:r w:rsidRPr="00A4408B">
        <w:rPr>
          <w:rStyle w:val="Hyperlink"/>
          <w:color w:val="auto"/>
          <w:rPrChange w:id="565" w:author="Erik Wenninger" w:date="2019-03-20T08:32:00Z">
            <w:rPr>
              <w:rStyle w:val="Hyperlink"/>
            </w:rPr>
          </w:rPrChange>
        </w:rPr>
        <w:fldChar w:fldCharType="separate"/>
      </w:r>
      <w:r w:rsidRPr="00A4408B">
        <w:rPr>
          <w:rStyle w:val="Hyperlink"/>
          <w:color w:val="auto"/>
          <w:rPrChange w:id="566" w:author="Erik Wenninger" w:date="2019-03-20T08:32:00Z">
            <w:rPr>
              <w:rStyle w:val="Hyperlink"/>
            </w:rPr>
          </w:rPrChange>
        </w:rPr>
        <w:t>2013</w:t>
      </w:r>
      <w:r w:rsidRPr="00A4408B">
        <w:rPr>
          <w:rStyle w:val="Hyperlink"/>
          <w:color w:val="auto"/>
          <w:rPrChange w:id="567" w:author="Erik Wenninger" w:date="2019-03-20T08:32:00Z">
            <w:rPr>
              <w:rStyle w:val="Hyperlink"/>
            </w:rPr>
          </w:rPrChange>
        </w:rPr>
        <w:fldChar w:fldCharType="end"/>
      </w:r>
      <w:r w:rsidRPr="00A4408B">
        <w:t xml:space="preserve">) Assumptions of normality were investigated with qqplots and Cullen and Frey graphs from the R package fitdistrplus (Delignette-Muller and Dutang </w:t>
      </w:r>
      <w:r w:rsidRPr="00A4408B">
        <w:rPr>
          <w:rStyle w:val="Hyperlink"/>
          <w:color w:val="auto"/>
          <w:rPrChange w:id="568" w:author="Erik Wenninger" w:date="2019-03-20T08:32:00Z">
            <w:rPr>
              <w:rStyle w:val="Hyperlink"/>
            </w:rPr>
          </w:rPrChange>
        </w:rPr>
        <w:fldChar w:fldCharType="begin"/>
      </w:r>
      <w:r w:rsidRPr="00A4408B">
        <w:rPr>
          <w:rStyle w:val="Hyperlink"/>
          <w:color w:val="auto"/>
          <w:rPrChange w:id="569" w:author="Erik Wenninger" w:date="2019-03-20T08:32:00Z">
            <w:rPr>
              <w:rStyle w:val="Hyperlink"/>
            </w:rPr>
          </w:rPrChange>
        </w:rPr>
        <w:instrText xml:space="preserve"> HYPERLINK \l "ref-Delignette-Muller2015" \h </w:instrText>
      </w:r>
      <w:r w:rsidRPr="00A4408B">
        <w:rPr>
          <w:rStyle w:val="Hyperlink"/>
          <w:color w:val="auto"/>
          <w:rPrChange w:id="570" w:author="Erik Wenninger" w:date="2019-03-20T08:32:00Z">
            <w:rPr>
              <w:rStyle w:val="Hyperlink"/>
            </w:rPr>
          </w:rPrChange>
        </w:rPr>
        <w:fldChar w:fldCharType="separate"/>
      </w:r>
      <w:r w:rsidRPr="00A4408B">
        <w:rPr>
          <w:rStyle w:val="Hyperlink"/>
          <w:color w:val="auto"/>
          <w:rPrChange w:id="571" w:author="Erik Wenninger" w:date="2019-03-20T08:32:00Z">
            <w:rPr>
              <w:rStyle w:val="Hyperlink"/>
            </w:rPr>
          </w:rPrChange>
        </w:rPr>
        <w:t>2015</w:t>
      </w:r>
      <w:r w:rsidRPr="00A4408B">
        <w:rPr>
          <w:rStyle w:val="Hyperlink"/>
          <w:color w:val="auto"/>
          <w:rPrChange w:id="572" w:author="Erik Wenninger" w:date="2019-03-20T08:32:00Z">
            <w:rPr>
              <w:rStyle w:val="Hyperlink"/>
            </w:rPr>
          </w:rPrChange>
        </w:rPr>
        <w:fldChar w:fldCharType="end"/>
      </w:r>
      <w:r w:rsidRPr="00A4408B">
        <w:t xml:space="preserve">). No-choice experiments and egg count data were analyzed using generalized linear mixed modeling techniques (GLMM) (Stroup </w:t>
      </w:r>
      <w:r w:rsidRPr="00A4408B">
        <w:rPr>
          <w:rStyle w:val="Hyperlink"/>
          <w:color w:val="auto"/>
          <w:rPrChange w:id="573" w:author="Erik Wenninger" w:date="2019-03-20T08:32:00Z">
            <w:rPr>
              <w:rStyle w:val="Hyperlink"/>
            </w:rPr>
          </w:rPrChange>
        </w:rPr>
        <w:fldChar w:fldCharType="begin"/>
      </w:r>
      <w:r w:rsidRPr="00A4408B">
        <w:rPr>
          <w:rStyle w:val="Hyperlink"/>
          <w:color w:val="auto"/>
          <w:rPrChange w:id="574" w:author="Erik Wenninger" w:date="2019-03-20T08:32:00Z">
            <w:rPr>
              <w:rStyle w:val="Hyperlink"/>
            </w:rPr>
          </w:rPrChange>
        </w:rPr>
        <w:instrText xml:space="preserve"> HYPERLINK \l "ref-Stroup2015" \h </w:instrText>
      </w:r>
      <w:r w:rsidRPr="00A4408B">
        <w:rPr>
          <w:rStyle w:val="Hyperlink"/>
          <w:color w:val="auto"/>
          <w:rPrChange w:id="575" w:author="Erik Wenninger" w:date="2019-03-20T08:32:00Z">
            <w:rPr>
              <w:rStyle w:val="Hyperlink"/>
            </w:rPr>
          </w:rPrChange>
        </w:rPr>
        <w:fldChar w:fldCharType="separate"/>
      </w:r>
      <w:r w:rsidRPr="00A4408B">
        <w:rPr>
          <w:rStyle w:val="Hyperlink"/>
          <w:color w:val="auto"/>
          <w:rPrChange w:id="576" w:author="Erik Wenninger" w:date="2019-03-20T08:32:00Z">
            <w:rPr>
              <w:rStyle w:val="Hyperlink"/>
            </w:rPr>
          </w:rPrChange>
        </w:rPr>
        <w:t>2015</w:t>
      </w:r>
      <w:r w:rsidRPr="00A4408B">
        <w:rPr>
          <w:rStyle w:val="Hyperlink"/>
          <w:color w:val="auto"/>
          <w:rPrChange w:id="577" w:author="Erik Wenninger" w:date="2019-03-20T08:32:00Z">
            <w:rPr>
              <w:rStyle w:val="Hyperlink"/>
            </w:rPr>
          </w:rPrChange>
        </w:rPr>
        <w:fldChar w:fldCharType="end"/>
      </w:r>
      <w:r w:rsidRPr="00A4408B">
        <w:t xml:space="preserve">) from the glmer function (Bates et al. </w:t>
      </w:r>
      <w:r w:rsidRPr="00A4408B">
        <w:rPr>
          <w:rStyle w:val="Hyperlink"/>
          <w:color w:val="auto"/>
          <w:rPrChange w:id="578" w:author="Erik Wenninger" w:date="2019-03-20T08:32:00Z">
            <w:rPr>
              <w:rStyle w:val="Hyperlink"/>
            </w:rPr>
          </w:rPrChange>
        </w:rPr>
        <w:fldChar w:fldCharType="begin"/>
      </w:r>
      <w:r w:rsidRPr="00A4408B">
        <w:rPr>
          <w:rStyle w:val="Hyperlink"/>
          <w:color w:val="auto"/>
          <w:rPrChange w:id="579" w:author="Erik Wenninger" w:date="2019-03-20T08:32:00Z">
            <w:rPr>
              <w:rStyle w:val="Hyperlink"/>
            </w:rPr>
          </w:rPrChange>
        </w:rPr>
        <w:instrText xml:space="preserve"> HYPERLINK \l "ref-Bates2015" \h </w:instrText>
      </w:r>
      <w:r w:rsidRPr="00A4408B">
        <w:rPr>
          <w:rStyle w:val="Hyperlink"/>
          <w:color w:val="auto"/>
          <w:rPrChange w:id="580" w:author="Erik Wenninger" w:date="2019-03-20T08:32:00Z">
            <w:rPr>
              <w:rStyle w:val="Hyperlink"/>
            </w:rPr>
          </w:rPrChange>
        </w:rPr>
        <w:fldChar w:fldCharType="separate"/>
      </w:r>
      <w:r w:rsidRPr="00A4408B">
        <w:rPr>
          <w:rStyle w:val="Hyperlink"/>
          <w:color w:val="auto"/>
          <w:rPrChange w:id="581" w:author="Erik Wenninger" w:date="2019-03-20T08:32:00Z">
            <w:rPr>
              <w:rStyle w:val="Hyperlink"/>
            </w:rPr>
          </w:rPrChange>
        </w:rPr>
        <w:t>2015</w:t>
      </w:r>
      <w:r w:rsidRPr="00A4408B">
        <w:rPr>
          <w:rStyle w:val="Hyperlink"/>
          <w:color w:val="auto"/>
          <w:rPrChange w:id="582" w:author="Erik Wenninger" w:date="2019-03-20T08:32:00Z">
            <w:rPr>
              <w:rStyle w:val="Hyperlink"/>
            </w:rPr>
          </w:rPrChange>
        </w:rPr>
        <w:fldChar w:fldCharType="end"/>
      </w:r>
      <w:r w:rsidRPr="00A4408B">
        <w:t xml:space="preserve">). A Poisson distribution and log link were used to model count data. Egg fertility was modeled with a binomial distribution and log link to account for ratios. Behavioral models had fixed factors of germplasm accession, sex and the interaction of accession </w:t>
      </w:r>
      <m:oMath>
        <m:r>
          <w:rPr>
            <w:rFonts w:ascii="Cambria Math" w:hAnsi="Cambria Math"/>
          </w:rPr>
          <m:t>×</m:t>
        </m:r>
      </m:oMath>
      <w:r w:rsidRPr="00A4408B">
        <w:t xml:space="preserve"> sex. Psyllid replicate was treated as a random factor. The interaction of accession </w:t>
      </w:r>
      <m:oMath>
        <m:r>
          <w:rPr>
            <w:rFonts w:ascii="Cambria Math" w:hAnsi="Cambria Math"/>
          </w:rPr>
          <m:t>×</m:t>
        </m:r>
      </m:oMath>
      <w:r w:rsidRPr="00A4408B">
        <w:t xml:space="preserve"> sex was excluded from the off-leaf model to low occurrences (n = 20 out of 181 observations), which did not allow an interaction to be estimated by the model. Oviposition models had fixed </w:t>
      </w:r>
      <w:r w:rsidRPr="00FE5034">
        <w:t xml:space="preserve">factors of accession, period and accession </w:t>
      </w:r>
      <m:oMath>
        <m:r>
          <w:rPr>
            <w:rFonts w:ascii="Cambria Math" w:hAnsi="Cambria Math"/>
          </w:rPr>
          <m:t>×</m:t>
        </m:r>
      </m:oMath>
      <w:r w:rsidRPr="00FE5034">
        <w:t xml:space="preserve"> period. Psyllid replicate was considered the random factor. Egg fertility was modeled with accession and period as fixed factors and individual psyllids as the random factor. All data were tested with Wald’s </w:t>
      </w:r>
      <m:oMath>
        <m:r>
          <w:rPr>
            <w:rFonts w:ascii="Cambria Math" w:hAnsi="Cambria Math"/>
          </w:rPr>
          <m:t>χ</m:t>
        </m:r>
      </m:oMath>
      <w:r w:rsidRPr="00215EC6">
        <w:rPr>
          <w:vertAlign w:val="superscript"/>
        </w:rPr>
        <w:t>2</w:t>
      </w:r>
      <w:r w:rsidRPr="00215EC6">
        <w:t xml:space="preserve"> tests, followed by least-squares means with </w:t>
      </w:r>
      <w:r w:rsidRPr="00215EC6">
        <w:lastRenderedPageBreak/>
        <w:t xml:space="preserve">Tukey’s adjustments to test for multiple comparisons. Statistical significance was considered at </w:t>
      </w:r>
      <m:oMath>
        <m:r>
          <w:rPr>
            <w:rFonts w:ascii="Cambria Math" w:hAnsi="Cambria Math"/>
          </w:rPr>
          <m:t>α</m:t>
        </m:r>
      </m:oMath>
      <w:r w:rsidRPr="004E2B4B">
        <w:t xml:space="preserve"> = 0.05.</w:t>
      </w:r>
    </w:p>
    <w:p w14:paraId="6B1E21A1" w14:textId="77777777" w:rsidR="00110CCD" w:rsidRPr="00A4408B" w:rsidRDefault="00A4408B">
      <w:pPr>
        <w:pStyle w:val="BodyText"/>
        <w:spacing w:before="0" w:after="0" w:line="480" w:lineRule="auto"/>
        <w:pPrChange w:id="583" w:author="Erik Wenninger" w:date="2019-03-20T08:32:00Z">
          <w:pPr>
            <w:pStyle w:val="BodyText"/>
          </w:pPr>
        </w:pPrChange>
      </w:pPr>
      <w:r w:rsidRPr="00A4408B">
        <w:rPr>
          <w:noProof/>
        </w:rPr>
        <w:lastRenderedPageBreak/>
        <w:drawing>
          <wp:inline distT="0" distB="0" distL="0" distR="0" wp14:anchorId="498EF32B" wp14:editId="43B62A36">
            <wp:extent cx="5334000" cy="75798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0" cstate="email">
                      <a:extLst>
                        <a:ext uri="{28A0092B-C50C-407E-A947-70E740481C1C}">
                          <a14:useLocalDpi xmlns:a14="http://schemas.microsoft.com/office/drawing/2010/main"/>
                        </a:ext>
                      </a:extLst>
                    </a:blip>
                    <a:stretch>
                      <a:fillRect/>
                    </a:stretch>
                  </pic:blipFill>
                  <pic:spPr bwMode="auto">
                    <a:xfrm>
                      <a:off x="0" y="0"/>
                      <a:ext cx="5334000" cy="7579894"/>
                    </a:xfrm>
                    <a:prstGeom prst="rect">
                      <a:avLst/>
                    </a:prstGeom>
                    <a:noFill/>
                    <a:ln w="9525">
                      <a:noFill/>
                      <a:headEnd/>
                      <a:tailEnd/>
                    </a:ln>
                  </pic:spPr>
                </pic:pic>
              </a:graphicData>
            </a:graphic>
          </wp:inline>
        </w:drawing>
      </w:r>
    </w:p>
    <w:p w14:paraId="7DFD1140" w14:textId="77777777" w:rsidR="00110CCD" w:rsidRPr="00A4408B" w:rsidRDefault="00A4408B">
      <w:pPr>
        <w:pStyle w:val="BodyText"/>
        <w:spacing w:before="0" w:after="0" w:line="480" w:lineRule="auto"/>
        <w:pPrChange w:id="584" w:author="Erik Wenninger" w:date="2019-03-20T08:32:00Z">
          <w:pPr>
            <w:pStyle w:val="BodyText"/>
          </w:pPr>
        </w:pPrChange>
      </w:pPr>
      <w:r w:rsidRPr="00A4408B">
        <w:rPr>
          <w:b/>
        </w:rPr>
        <w:t>Fig. 1.</w:t>
      </w:r>
      <w:r w:rsidRPr="00A4408B">
        <w:t xml:space="preserve"> No-choice arena used for behavioral recordings</w:t>
      </w:r>
    </w:p>
    <w:p w14:paraId="708BB683" w14:textId="77777777" w:rsidR="00110CCD" w:rsidRPr="00A4408B" w:rsidRDefault="00A4408B">
      <w:pPr>
        <w:pStyle w:val="BodyText"/>
        <w:spacing w:before="0" w:after="0" w:line="480" w:lineRule="auto"/>
        <w:pPrChange w:id="585" w:author="Erik Wenninger" w:date="2019-03-20T08:32:00Z">
          <w:pPr>
            <w:pStyle w:val="BodyText"/>
          </w:pPr>
        </w:pPrChange>
      </w:pPr>
      <w:r w:rsidRPr="00A4408B">
        <w:rPr>
          <w:noProof/>
        </w:rPr>
        <w:lastRenderedPageBreak/>
        <w:drawing>
          <wp:inline distT="0" distB="0" distL="0" distR="0" wp14:anchorId="671CFC92" wp14:editId="5E1255B6">
            <wp:extent cx="5334000" cy="757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5334000" cy="7579894"/>
                    </a:xfrm>
                    <a:prstGeom prst="rect">
                      <a:avLst/>
                    </a:prstGeom>
                    <a:noFill/>
                    <a:ln w="9525">
                      <a:noFill/>
                      <a:headEnd/>
                      <a:tailEnd/>
                    </a:ln>
                  </pic:spPr>
                </pic:pic>
              </a:graphicData>
            </a:graphic>
          </wp:inline>
        </w:drawing>
      </w:r>
    </w:p>
    <w:p w14:paraId="3AE5BFF1" w14:textId="77777777" w:rsidR="00110CCD" w:rsidRPr="00FE5034" w:rsidRDefault="00A4408B">
      <w:pPr>
        <w:pStyle w:val="BodyText"/>
        <w:spacing w:before="0" w:after="0" w:line="480" w:lineRule="auto"/>
        <w:pPrChange w:id="586" w:author="Erik Wenninger" w:date="2019-03-20T08:32:00Z">
          <w:pPr>
            <w:pStyle w:val="BodyText"/>
          </w:pPr>
        </w:pPrChange>
      </w:pPr>
      <w:r w:rsidRPr="00A4408B">
        <w:rPr>
          <w:b/>
        </w:rPr>
        <w:t>Fig. 2.</w:t>
      </w:r>
      <w:r w:rsidRPr="00A4408B">
        <w:t xml:space="preserve"> Sleeve cage with potato used in oviposition assays</w:t>
      </w:r>
    </w:p>
    <w:p w14:paraId="1B01603D" w14:textId="77777777" w:rsidR="00110CCD" w:rsidRPr="00A4408B" w:rsidRDefault="00A4408B">
      <w:pPr>
        <w:pStyle w:val="Heading1"/>
        <w:spacing w:before="0" w:line="480" w:lineRule="auto"/>
        <w:rPr>
          <w:color w:val="auto"/>
          <w:sz w:val="24"/>
          <w:szCs w:val="24"/>
          <w:rPrChange w:id="587" w:author="Erik Wenninger" w:date="2019-03-20T08:32:00Z">
            <w:rPr/>
          </w:rPrChange>
        </w:rPr>
        <w:pPrChange w:id="588" w:author="Erik Wenninger" w:date="2019-03-20T08:32:00Z">
          <w:pPr>
            <w:pStyle w:val="Heading1"/>
          </w:pPr>
        </w:pPrChange>
      </w:pPr>
      <w:bookmarkStart w:id="589" w:name="ch:results"/>
      <w:bookmarkEnd w:id="589"/>
      <w:r w:rsidRPr="00A4408B">
        <w:rPr>
          <w:color w:val="auto"/>
          <w:sz w:val="24"/>
          <w:szCs w:val="24"/>
          <w:rPrChange w:id="590" w:author="Erik Wenninger" w:date="2019-03-20T08:32:00Z">
            <w:rPr/>
          </w:rPrChange>
        </w:rPr>
        <w:lastRenderedPageBreak/>
        <w:t>Results</w:t>
      </w:r>
    </w:p>
    <w:p w14:paraId="1ED5B5EA" w14:textId="77777777" w:rsidR="00110CCD" w:rsidRPr="00A4408B" w:rsidRDefault="00A4408B">
      <w:pPr>
        <w:pStyle w:val="Heading2"/>
        <w:spacing w:before="0" w:line="480" w:lineRule="auto"/>
        <w:rPr>
          <w:color w:val="auto"/>
          <w:sz w:val="24"/>
          <w:szCs w:val="24"/>
          <w:rPrChange w:id="591" w:author="Erik Wenninger" w:date="2019-03-20T08:32:00Z">
            <w:rPr/>
          </w:rPrChange>
        </w:rPr>
        <w:pPrChange w:id="592" w:author="Erik Wenninger" w:date="2019-03-20T08:32:00Z">
          <w:pPr>
            <w:pStyle w:val="Heading2"/>
          </w:pPr>
        </w:pPrChange>
      </w:pPr>
      <w:bookmarkStart w:id="593" w:name="sec:results_no-choice"/>
      <w:bookmarkEnd w:id="593"/>
      <w:r w:rsidRPr="00A4408B">
        <w:rPr>
          <w:color w:val="auto"/>
          <w:sz w:val="24"/>
          <w:szCs w:val="24"/>
          <w:rPrChange w:id="594" w:author="Erik Wenninger" w:date="2019-03-20T08:32:00Z">
            <w:rPr/>
          </w:rPrChange>
        </w:rPr>
        <w:t>No-</w:t>
      </w:r>
      <w:del w:id="595" w:author="Erik Wenninger" w:date="2019-03-20T09:19:00Z">
        <w:r w:rsidRPr="00A4408B" w:rsidDel="0070586B">
          <w:rPr>
            <w:color w:val="auto"/>
            <w:sz w:val="24"/>
            <w:szCs w:val="24"/>
            <w:rPrChange w:id="596" w:author="Erik Wenninger" w:date="2019-03-20T08:32:00Z">
              <w:rPr/>
            </w:rPrChange>
          </w:rPr>
          <w:delText>c</w:delText>
        </w:r>
      </w:del>
      <w:ins w:id="597" w:author="Erik Wenninger" w:date="2019-03-20T09:19:00Z">
        <w:r w:rsidR="0070586B">
          <w:rPr>
            <w:color w:val="auto"/>
            <w:sz w:val="24"/>
            <w:szCs w:val="24"/>
          </w:rPr>
          <w:t>C</w:t>
        </w:r>
      </w:ins>
      <w:r w:rsidRPr="00A4408B">
        <w:rPr>
          <w:color w:val="auto"/>
          <w:sz w:val="24"/>
          <w:szCs w:val="24"/>
          <w:rPrChange w:id="598" w:author="Erik Wenninger" w:date="2019-03-20T08:32:00Z">
            <w:rPr/>
          </w:rPrChange>
        </w:rPr>
        <w:t xml:space="preserve">hoice </w:t>
      </w:r>
      <w:del w:id="599" w:author="Erik Wenninger" w:date="2019-03-20T09:19:00Z">
        <w:r w:rsidRPr="00A4408B" w:rsidDel="0070586B">
          <w:rPr>
            <w:color w:val="auto"/>
            <w:sz w:val="24"/>
            <w:szCs w:val="24"/>
            <w:rPrChange w:id="600" w:author="Erik Wenninger" w:date="2019-03-20T08:32:00Z">
              <w:rPr/>
            </w:rPrChange>
          </w:rPr>
          <w:delText>a</w:delText>
        </w:r>
      </w:del>
      <w:ins w:id="601" w:author="Erik Wenninger" w:date="2019-03-20T09:19:00Z">
        <w:r w:rsidR="0070586B">
          <w:rPr>
            <w:color w:val="auto"/>
            <w:sz w:val="24"/>
            <w:szCs w:val="24"/>
          </w:rPr>
          <w:t>A</w:t>
        </w:r>
      </w:ins>
      <w:r w:rsidRPr="00A4408B">
        <w:rPr>
          <w:color w:val="auto"/>
          <w:sz w:val="24"/>
          <w:szCs w:val="24"/>
          <w:rPrChange w:id="602" w:author="Erik Wenninger" w:date="2019-03-20T08:32:00Z">
            <w:rPr/>
          </w:rPrChange>
        </w:rPr>
        <w:t>ssays</w:t>
      </w:r>
    </w:p>
    <w:p w14:paraId="07B09CDD" w14:textId="77777777" w:rsidR="00110CCD" w:rsidRPr="00117454" w:rsidRDefault="00A4408B">
      <w:pPr>
        <w:pStyle w:val="FirstParagraph"/>
        <w:spacing w:before="0" w:after="0" w:line="480" w:lineRule="auto"/>
        <w:pPrChange w:id="603" w:author="Erik Wenninger" w:date="2019-03-20T08:32:00Z">
          <w:pPr>
            <w:pStyle w:val="FirstParagraph"/>
          </w:pPr>
        </w:pPrChange>
      </w:pPr>
      <w:r w:rsidRPr="00A4408B">
        <w:t>The number of probing events observed was significantly different among genotypes (</w:t>
      </w:r>
      <w:r w:rsidRPr="00A4408B">
        <w:rPr>
          <w:i/>
        </w:rPr>
        <w:t>Table 1</w:t>
      </w:r>
      <w:r w:rsidRPr="00A4408B">
        <w:t>). Psyllids probed more frequently on Russet Burbank than on A07781-10LB and A07781-3LB, which did not differ between each oth</w:t>
      </w:r>
      <w:r w:rsidRPr="00FE5034">
        <w:t>er (</w:t>
      </w:r>
      <w:r w:rsidRPr="00FE5034">
        <w:rPr>
          <w:i/>
        </w:rPr>
        <w:t>Table 2</w:t>
      </w:r>
      <w:r w:rsidRPr="00FE5034">
        <w:t>). Probing frequency on A07781-4LB did not differ among the other genotypes. This effect appeared to reflect the trend of more probing by females on Russet Burbank (</w:t>
      </w:r>
      <w:r w:rsidRPr="00FE5034">
        <w:rPr>
          <w:i/>
        </w:rPr>
        <w:t>Table 2</w:t>
      </w:r>
      <w:r w:rsidRPr="00FE5034">
        <w:t xml:space="preserve">). However, the genotype </w:t>
      </w:r>
      <m:oMath>
        <m:r>
          <w:rPr>
            <w:rFonts w:ascii="Cambria Math" w:hAnsi="Cambria Math"/>
          </w:rPr>
          <m:t>×</m:t>
        </m:r>
      </m:oMath>
      <w:r w:rsidRPr="00215EC6">
        <w:t xml:space="preserve"> sex interaction was not significant (</w:t>
      </w:r>
      <w:r w:rsidRPr="004E2B4B">
        <w:rPr>
          <w:i/>
        </w:rPr>
        <w:t>Table 1</w:t>
      </w:r>
      <w:r w:rsidRPr="004E2B4B">
        <w:t>). Probing frequency did not was not affected by sex (</w:t>
      </w:r>
      <w:r w:rsidRPr="0070586B">
        <w:rPr>
          <w:i/>
        </w:rPr>
        <w:t>Table 2</w:t>
      </w:r>
      <w:r w:rsidRPr="00BE07A4">
        <w:t>). Overall, psyllids spe</w:t>
      </w:r>
      <w:r w:rsidRPr="00117454">
        <w:t>nt more time engaged in probing behavior than in the other activities recorded (</w:t>
      </w:r>
      <w:r w:rsidRPr="00117454">
        <w:rPr>
          <w:i/>
        </w:rPr>
        <w:t>Tables 2-5</w:t>
      </w:r>
      <w:r w:rsidRPr="00117454">
        <w:t>). Probing duration did not differ among genotypes, between sexes or by their interaction (</w:t>
      </w:r>
      <w:r w:rsidRPr="00117454">
        <w:rPr>
          <w:i/>
        </w:rPr>
        <w:t>Table 1</w:t>
      </w:r>
      <w:r w:rsidRPr="00117454">
        <w:t>).</w:t>
      </w:r>
    </w:p>
    <w:p w14:paraId="1D7E8F5F" w14:textId="77777777" w:rsidR="00110CCD" w:rsidRPr="00117454" w:rsidRDefault="00A4408B">
      <w:pPr>
        <w:pStyle w:val="BodyText"/>
        <w:spacing w:before="0" w:after="0" w:line="480" w:lineRule="auto"/>
        <w:pPrChange w:id="604" w:author="Erik Wenninger" w:date="2019-03-20T08:32:00Z">
          <w:pPr>
            <w:pStyle w:val="BodyText"/>
          </w:pPr>
        </w:pPrChange>
      </w:pPr>
      <w:r w:rsidRPr="00117454">
        <w:t xml:space="preserve">The number of walking events differed significantly among genotypes as well as by the interaction of genotype </w:t>
      </w:r>
      <m:oMath>
        <m:r>
          <w:rPr>
            <w:rFonts w:ascii="Cambria Math" w:hAnsi="Cambria Math"/>
          </w:rPr>
          <m:t>×</m:t>
        </m:r>
      </m:oMath>
      <w:r w:rsidRPr="00117454">
        <w:t xml:space="preserve"> sex (</w:t>
      </w:r>
      <w:r w:rsidRPr="00117454">
        <w:rPr>
          <w:i/>
        </w:rPr>
        <w:t>Table 1</w:t>
      </w:r>
      <w:r w:rsidRPr="00117454">
        <w:t>). Psyllids walked more on Russet Burbank than 10LB (</w:t>
      </w:r>
      <w:r w:rsidRPr="00117454">
        <w:rPr>
          <w:i/>
        </w:rPr>
        <w:t>Table 3</w:t>
      </w:r>
      <w:r w:rsidRPr="00117454">
        <w:t>). Female psyllids on Russet Burbank walked significantly more often than males and females on 10LB and females on 3LB (</w:t>
      </w:r>
      <w:r w:rsidRPr="00117454">
        <w:rPr>
          <w:i/>
        </w:rPr>
        <w:t>Table 3</w:t>
      </w:r>
      <w:r w:rsidRPr="00117454">
        <w:t>). The other means did not differ among each other. Walking duration did not differ among genotypes or between sexes, but the interaction term was significant (</w:t>
      </w:r>
      <w:r w:rsidRPr="00117454">
        <w:rPr>
          <w:i/>
        </w:rPr>
        <w:t>Table 1</w:t>
      </w:r>
      <w:r w:rsidRPr="00117454">
        <w:t xml:space="preserve">). Female psyllids walked significantly longer on Russet Burbank than for all other genotype </w:t>
      </w:r>
      <m:oMath>
        <m:r>
          <w:rPr>
            <w:rFonts w:ascii="Cambria Math" w:hAnsi="Cambria Math"/>
          </w:rPr>
          <m:t>×</m:t>
        </m:r>
      </m:oMath>
      <w:r w:rsidRPr="00117454">
        <w:t xml:space="preserve"> sex combinations (</w:t>
      </w:r>
      <w:r w:rsidRPr="00117454">
        <w:rPr>
          <w:i/>
        </w:rPr>
        <w:t>Table 3</w:t>
      </w:r>
      <w:r w:rsidRPr="00117454">
        <w:t>).</w:t>
      </w:r>
    </w:p>
    <w:p w14:paraId="1B4EF51F" w14:textId="77777777" w:rsidR="00110CCD" w:rsidRPr="00117454" w:rsidRDefault="00A4408B">
      <w:pPr>
        <w:pStyle w:val="BodyText"/>
        <w:spacing w:before="0" w:after="0" w:line="480" w:lineRule="auto"/>
        <w:pPrChange w:id="605" w:author="Erik Wenninger" w:date="2019-03-20T08:32:00Z">
          <w:pPr>
            <w:pStyle w:val="BodyText"/>
          </w:pPr>
        </w:pPrChange>
      </w:pPr>
      <w:r w:rsidRPr="00117454">
        <w:t>Cleaning behaviors generally were uncommon and of short duration. The frequencies and durations of cleaning behaviors were not significantly different among genotypes, between sexes, or by their interaction (</w:t>
      </w:r>
      <w:r w:rsidRPr="00117454">
        <w:rPr>
          <w:i/>
        </w:rPr>
        <w:t>Table 1</w:t>
      </w:r>
      <w:r w:rsidRPr="00117454">
        <w:t xml:space="preserve">, </w:t>
      </w:r>
      <w:r w:rsidRPr="00117454">
        <w:rPr>
          <w:i/>
        </w:rPr>
        <w:t>Table 4</w:t>
      </w:r>
      <w:r w:rsidRPr="00117454">
        <w:t>).</w:t>
      </w:r>
    </w:p>
    <w:p w14:paraId="3F1E7649" w14:textId="77777777" w:rsidR="00110CCD" w:rsidRPr="00117454" w:rsidRDefault="00A4408B">
      <w:pPr>
        <w:pStyle w:val="BodyText"/>
        <w:spacing w:before="0" w:after="0" w:line="480" w:lineRule="auto"/>
        <w:pPrChange w:id="606" w:author="Erik Wenninger" w:date="2019-03-20T08:32:00Z">
          <w:pPr>
            <w:pStyle w:val="BodyText"/>
          </w:pPr>
        </w:pPrChange>
      </w:pPr>
      <w:r w:rsidRPr="00117454">
        <w:t>Off-leaf behaviors also tended to occur rarely. Frequency of off-leaf behaviors did not differ among genotypes, between sexes or by their interaction (</w:t>
      </w:r>
      <w:r w:rsidRPr="00117454">
        <w:rPr>
          <w:i/>
        </w:rPr>
        <w:t>Table 1</w:t>
      </w:r>
      <w:r w:rsidRPr="00117454">
        <w:t xml:space="preserve">). However, the duration of </w:t>
      </w:r>
      <w:r w:rsidRPr="00117454">
        <w:lastRenderedPageBreak/>
        <w:t>off-leaf behaviors differed significantly among genotypes (</w:t>
      </w:r>
      <w:r w:rsidRPr="00117454">
        <w:rPr>
          <w:i/>
        </w:rPr>
        <w:t>Table 1</w:t>
      </w:r>
      <w:r w:rsidRPr="00117454">
        <w:t>). Psyllids spent more time off-leaf in the 3LB treatment relative to the 4LB and Russet Burbank treatments. Time spent off-leaf in the 10LB treatment did not differ among the other genotypes (</w:t>
      </w:r>
      <w:r w:rsidRPr="00117454">
        <w:rPr>
          <w:i/>
        </w:rPr>
        <w:t>Table 5</w:t>
      </w:r>
      <w:r w:rsidRPr="00117454">
        <w:t>). Off-leaf duration did not differ by sex (</w:t>
      </w:r>
      <w:r w:rsidRPr="00117454">
        <w:rPr>
          <w:i/>
        </w:rPr>
        <w:t>Table 1</w:t>
      </w:r>
      <w:r w:rsidRPr="00117454">
        <w:t>). The interaction between genotype and sex could not be analyzed due to the low number psyllids observed leaving the leaf (n = 20 out of 181).</w:t>
      </w:r>
    </w:p>
    <w:p w14:paraId="0EACA810" w14:textId="77777777" w:rsidR="00110CCD" w:rsidRPr="00A4408B" w:rsidRDefault="00A4408B">
      <w:pPr>
        <w:pStyle w:val="Heading2"/>
        <w:spacing w:before="0" w:line="480" w:lineRule="auto"/>
        <w:rPr>
          <w:color w:val="auto"/>
          <w:sz w:val="24"/>
          <w:szCs w:val="24"/>
          <w:rPrChange w:id="607" w:author="Erik Wenninger" w:date="2019-03-20T08:32:00Z">
            <w:rPr/>
          </w:rPrChange>
        </w:rPr>
        <w:pPrChange w:id="608" w:author="Erik Wenninger" w:date="2019-03-20T08:32:00Z">
          <w:pPr>
            <w:pStyle w:val="Heading2"/>
          </w:pPr>
        </w:pPrChange>
      </w:pPr>
      <w:bookmarkStart w:id="609" w:name="sec:results_fecund"/>
      <w:bookmarkEnd w:id="609"/>
      <w:r w:rsidRPr="00A4408B">
        <w:rPr>
          <w:color w:val="auto"/>
          <w:sz w:val="24"/>
          <w:szCs w:val="24"/>
          <w:rPrChange w:id="610" w:author="Erik Wenninger" w:date="2019-03-20T08:32:00Z">
            <w:rPr/>
          </w:rPrChange>
        </w:rPr>
        <w:t xml:space="preserve">Oviposition </w:t>
      </w:r>
      <w:del w:id="611" w:author="Erik Wenninger" w:date="2019-03-20T09:19:00Z">
        <w:r w:rsidRPr="00A4408B" w:rsidDel="0070586B">
          <w:rPr>
            <w:color w:val="auto"/>
            <w:sz w:val="24"/>
            <w:szCs w:val="24"/>
            <w:rPrChange w:id="612" w:author="Erik Wenninger" w:date="2019-03-20T08:32:00Z">
              <w:rPr/>
            </w:rPrChange>
          </w:rPr>
          <w:delText>a</w:delText>
        </w:r>
      </w:del>
      <w:ins w:id="613" w:author="Erik Wenninger" w:date="2019-03-20T09:19:00Z">
        <w:r w:rsidR="0070586B">
          <w:rPr>
            <w:color w:val="auto"/>
            <w:sz w:val="24"/>
            <w:szCs w:val="24"/>
          </w:rPr>
          <w:t>A</w:t>
        </w:r>
      </w:ins>
      <w:r w:rsidRPr="00A4408B">
        <w:rPr>
          <w:color w:val="auto"/>
          <w:sz w:val="24"/>
          <w:szCs w:val="24"/>
          <w:rPrChange w:id="614" w:author="Erik Wenninger" w:date="2019-03-20T08:32:00Z">
            <w:rPr/>
          </w:rPrChange>
        </w:rPr>
        <w:t>ssays</w:t>
      </w:r>
    </w:p>
    <w:p w14:paraId="10B8239D" w14:textId="77777777" w:rsidR="00110CCD" w:rsidRPr="00117454" w:rsidRDefault="00A4408B">
      <w:pPr>
        <w:pStyle w:val="FirstParagraph"/>
        <w:spacing w:before="0" w:after="0" w:line="480" w:lineRule="auto"/>
        <w:pPrChange w:id="615" w:author="Erik Wenninger" w:date="2019-03-20T08:32:00Z">
          <w:pPr>
            <w:pStyle w:val="FirstParagraph"/>
          </w:pPr>
        </w:pPrChange>
      </w:pPr>
      <w:r w:rsidRPr="00A4408B">
        <w:t>Neither the number of eggs nor percent viable eggs differed significantly among genotypes (</w:t>
      </w:r>
      <w:r w:rsidRPr="00A4408B">
        <w:rPr>
          <w:i/>
        </w:rPr>
        <w:t>Table 6</w:t>
      </w:r>
      <w:r w:rsidRPr="00A4408B">
        <w:t xml:space="preserve">). However, both the number of eggs and egg fertility were significantly different by period and the interaction of genotype </w:t>
      </w:r>
      <m:oMath>
        <m:r>
          <w:rPr>
            <w:rFonts w:ascii="Cambria Math" w:hAnsi="Cambria Math"/>
          </w:rPr>
          <m:t>×</m:t>
        </m:r>
      </m:oMath>
      <w:r w:rsidRPr="00FE5034">
        <w:t xml:space="preserve"> period (</w:t>
      </w:r>
      <w:r w:rsidRPr="00FE5034">
        <w:rPr>
          <w:i/>
        </w:rPr>
        <w:t>Table 6</w:t>
      </w:r>
      <w:r w:rsidRPr="00FE5034">
        <w:t>). For oviposition, this interaction effect was an artifact of calculating multiple comparisons of different genotypes across observation periods. There were no significant differences among genotypes within a given period (</w:t>
      </w:r>
      <w:r w:rsidRPr="00FE5034">
        <w:rPr>
          <w:i/>
        </w:rPr>
        <w:t>Table 7</w:t>
      </w:r>
      <w:r w:rsidRPr="00215EC6">
        <w:t>). For egg fertility during the last period, there were significantly more fertile eggs on Russet Burbank than 10LB or 3LB and there were significantly more eggs on 4LB than 10LB (</w:t>
      </w:r>
      <w:r w:rsidRPr="004E2B4B">
        <w:rPr>
          <w:i/>
        </w:rPr>
        <w:t>Table 7</w:t>
      </w:r>
      <w:r w:rsidRPr="004E2B4B">
        <w:t>). There were no significant differences among genotypes within periods 1-3 (</w:t>
      </w:r>
      <w:r w:rsidRPr="0070586B">
        <w:rPr>
          <w:i/>
        </w:rPr>
        <w:t>Table 7</w:t>
      </w:r>
      <w:r w:rsidRPr="00BE07A4">
        <w:t>). Overall oviposition (with genotype pooled) was significantly lower during period 4 than for the first (</w:t>
      </w:r>
      <w:r w:rsidRPr="00117454">
        <w:rPr>
          <w:i/>
        </w:rPr>
        <w:t>Table 7</w:t>
      </w:r>
      <w:r w:rsidRPr="00117454">
        <w:t>). Similarly, egg fertility (with genotype pooled) tended to decline during the last observation period for all genotypes except for Russet Burbank (</w:t>
      </w:r>
      <w:r w:rsidRPr="00117454">
        <w:rPr>
          <w:i/>
        </w:rPr>
        <w:t>Table 7</w:t>
      </w:r>
      <w:r w:rsidRPr="00117454">
        <w:t>).</w:t>
      </w:r>
    </w:p>
    <w:p w14:paraId="033B018D" w14:textId="77777777" w:rsidR="00110CCD" w:rsidRPr="00A4408B" w:rsidRDefault="00A4408B">
      <w:pPr>
        <w:pStyle w:val="Heading1"/>
        <w:spacing w:before="0" w:line="480" w:lineRule="auto"/>
        <w:rPr>
          <w:color w:val="auto"/>
          <w:sz w:val="24"/>
          <w:szCs w:val="24"/>
          <w:rPrChange w:id="616" w:author="Erik Wenninger" w:date="2019-03-20T08:32:00Z">
            <w:rPr/>
          </w:rPrChange>
        </w:rPr>
        <w:pPrChange w:id="617" w:author="Erik Wenninger" w:date="2019-03-20T08:32:00Z">
          <w:pPr>
            <w:pStyle w:val="Heading1"/>
          </w:pPr>
        </w:pPrChange>
      </w:pPr>
      <w:bookmarkStart w:id="618" w:name="ch:discuss"/>
      <w:bookmarkEnd w:id="618"/>
      <w:r w:rsidRPr="00A4408B">
        <w:rPr>
          <w:color w:val="auto"/>
          <w:sz w:val="24"/>
          <w:szCs w:val="24"/>
          <w:rPrChange w:id="619" w:author="Erik Wenninger" w:date="2019-03-20T08:32:00Z">
            <w:rPr/>
          </w:rPrChange>
        </w:rPr>
        <w:t>Discussion</w:t>
      </w:r>
    </w:p>
    <w:p w14:paraId="09B72497" w14:textId="77777777" w:rsidR="00110CCD" w:rsidRPr="00A4408B" w:rsidRDefault="00A4408B">
      <w:pPr>
        <w:pStyle w:val="FirstParagraph"/>
        <w:spacing w:before="0" w:after="0" w:line="480" w:lineRule="auto"/>
        <w:pPrChange w:id="620" w:author="Erik Wenninger" w:date="2019-03-20T08:32:00Z">
          <w:pPr>
            <w:pStyle w:val="FirstParagraph"/>
          </w:pPr>
        </w:pPrChange>
      </w:pPr>
      <w:r w:rsidRPr="00A4408B">
        <w:t xml:space="preserve">It is difficult to separate the mechanisms of host plant resistance or tolerance and how these correlate with psyllid host acceptance (Diaz-Montano et al. </w:t>
      </w:r>
      <w:r w:rsidRPr="00A4408B">
        <w:rPr>
          <w:rStyle w:val="Hyperlink"/>
          <w:color w:val="auto"/>
          <w:rPrChange w:id="621" w:author="Erik Wenninger" w:date="2019-03-20T08:32:00Z">
            <w:rPr>
              <w:rStyle w:val="Hyperlink"/>
            </w:rPr>
          </w:rPrChange>
        </w:rPr>
        <w:fldChar w:fldCharType="begin"/>
      </w:r>
      <w:r w:rsidRPr="00A4408B">
        <w:rPr>
          <w:rStyle w:val="Hyperlink"/>
          <w:color w:val="auto"/>
          <w:rPrChange w:id="622" w:author="Erik Wenninger" w:date="2019-03-20T08:32:00Z">
            <w:rPr>
              <w:rStyle w:val="Hyperlink"/>
            </w:rPr>
          </w:rPrChange>
        </w:rPr>
        <w:instrText xml:space="preserve"> HYPERLINK \l "ref-Diaz-Montano2006" \h </w:instrText>
      </w:r>
      <w:r w:rsidRPr="00A4408B">
        <w:rPr>
          <w:rStyle w:val="Hyperlink"/>
          <w:color w:val="auto"/>
          <w:rPrChange w:id="623" w:author="Erik Wenninger" w:date="2019-03-20T08:32:00Z">
            <w:rPr>
              <w:rStyle w:val="Hyperlink"/>
            </w:rPr>
          </w:rPrChange>
        </w:rPr>
        <w:fldChar w:fldCharType="separate"/>
      </w:r>
      <w:r w:rsidRPr="00A4408B">
        <w:rPr>
          <w:rStyle w:val="Hyperlink"/>
          <w:color w:val="auto"/>
          <w:rPrChange w:id="624" w:author="Erik Wenninger" w:date="2019-03-20T08:32:00Z">
            <w:rPr>
              <w:rStyle w:val="Hyperlink"/>
            </w:rPr>
          </w:rPrChange>
        </w:rPr>
        <w:t>2006</w:t>
      </w:r>
      <w:r w:rsidRPr="00A4408B">
        <w:rPr>
          <w:rStyle w:val="Hyperlink"/>
          <w:color w:val="auto"/>
          <w:rPrChange w:id="625" w:author="Erik Wenninger" w:date="2019-03-20T08:32:00Z">
            <w:rPr>
              <w:rStyle w:val="Hyperlink"/>
            </w:rPr>
          </w:rPrChange>
        </w:rPr>
        <w:fldChar w:fldCharType="end"/>
      </w:r>
      <w:r w:rsidRPr="00A4408B">
        <w:t xml:space="preserve">, Butler et al. </w:t>
      </w:r>
      <w:r w:rsidRPr="00A4408B">
        <w:rPr>
          <w:rStyle w:val="Hyperlink"/>
          <w:color w:val="auto"/>
          <w:rPrChange w:id="626" w:author="Erik Wenninger" w:date="2019-03-20T08:32:00Z">
            <w:rPr>
              <w:rStyle w:val="Hyperlink"/>
            </w:rPr>
          </w:rPrChange>
        </w:rPr>
        <w:fldChar w:fldCharType="begin"/>
      </w:r>
      <w:r w:rsidRPr="00A4408B">
        <w:rPr>
          <w:rStyle w:val="Hyperlink"/>
          <w:color w:val="auto"/>
          <w:rPrChange w:id="627" w:author="Erik Wenninger" w:date="2019-03-20T08:32:00Z">
            <w:rPr>
              <w:rStyle w:val="Hyperlink"/>
            </w:rPr>
          </w:rPrChange>
        </w:rPr>
        <w:instrText xml:space="preserve"> HYPERLINK \l "ref-Butler2011" \h </w:instrText>
      </w:r>
      <w:r w:rsidRPr="00A4408B">
        <w:rPr>
          <w:rStyle w:val="Hyperlink"/>
          <w:color w:val="auto"/>
          <w:rPrChange w:id="628" w:author="Erik Wenninger" w:date="2019-03-20T08:32:00Z">
            <w:rPr>
              <w:rStyle w:val="Hyperlink"/>
            </w:rPr>
          </w:rPrChange>
        </w:rPr>
        <w:fldChar w:fldCharType="separate"/>
      </w:r>
      <w:r w:rsidRPr="00A4408B">
        <w:rPr>
          <w:rStyle w:val="Hyperlink"/>
          <w:color w:val="auto"/>
          <w:rPrChange w:id="629" w:author="Erik Wenninger" w:date="2019-03-20T08:32:00Z">
            <w:rPr>
              <w:rStyle w:val="Hyperlink"/>
            </w:rPr>
          </w:rPrChange>
        </w:rPr>
        <w:t>2011</w:t>
      </w:r>
      <w:r w:rsidRPr="00A4408B">
        <w:rPr>
          <w:rStyle w:val="Hyperlink"/>
          <w:color w:val="auto"/>
          <w:rPrChange w:id="630" w:author="Erik Wenninger" w:date="2019-03-20T08:32:00Z">
            <w:rPr>
              <w:rStyle w:val="Hyperlink"/>
            </w:rPr>
          </w:rPrChange>
        </w:rPr>
        <w:fldChar w:fldCharType="end"/>
      </w:r>
      <w:r w:rsidRPr="00A4408B">
        <w:t xml:space="preserve">). Our visual observations of settling behavior lack the precision of electrical penetration </w:t>
      </w:r>
      <w:r w:rsidRPr="00A4408B">
        <w:lastRenderedPageBreak/>
        <w:t xml:space="preserve">recordings used in similar studies (Butler et al. </w:t>
      </w:r>
      <w:r w:rsidRPr="00A4408B">
        <w:rPr>
          <w:rStyle w:val="Hyperlink"/>
          <w:color w:val="auto"/>
          <w:rPrChange w:id="631" w:author="Erik Wenninger" w:date="2019-03-20T08:32:00Z">
            <w:rPr>
              <w:rStyle w:val="Hyperlink"/>
            </w:rPr>
          </w:rPrChange>
        </w:rPr>
        <w:fldChar w:fldCharType="begin"/>
      </w:r>
      <w:r w:rsidRPr="00A4408B">
        <w:rPr>
          <w:rStyle w:val="Hyperlink"/>
          <w:color w:val="auto"/>
          <w:rPrChange w:id="632" w:author="Erik Wenninger" w:date="2019-03-20T08:32:00Z">
            <w:rPr>
              <w:rStyle w:val="Hyperlink"/>
            </w:rPr>
          </w:rPrChange>
        </w:rPr>
        <w:instrText xml:space="preserve"> HYPERLINK \l "ref-Butler2012b" \h </w:instrText>
      </w:r>
      <w:r w:rsidRPr="00A4408B">
        <w:rPr>
          <w:rStyle w:val="Hyperlink"/>
          <w:color w:val="auto"/>
          <w:rPrChange w:id="633" w:author="Erik Wenninger" w:date="2019-03-20T08:32:00Z">
            <w:rPr>
              <w:rStyle w:val="Hyperlink"/>
            </w:rPr>
          </w:rPrChange>
        </w:rPr>
        <w:fldChar w:fldCharType="separate"/>
      </w:r>
      <w:r w:rsidRPr="00A4408B">
        <w:rPr>
          <w:rStyle w:val="Hyperlink"/>
          <w:color w:val="auto"/>
          <w:rPrChange w:id="634" w:author="Erik Wenninger" w:date="2019-03-20T08:32:00Z">
            <w:rPr>
              <w:rStyle w:val="Hyperlink"/>
            </w:rPr>
          </w:rPrChange>
        </w:rPr>
        <w:t>2012</w:t>
      </w:r>
      <w:r w:rsidRPr="00A4408B">
        <w:rPr>
          <w:rStyle w:val="Hyperlink"/>
          <w:color w:val="auto"/>
          <w:rPrChange w:id="635" w:author="Erik Wenninger" w:date="2019-03-20T08:32:00Z">
            <w:rPr>
              <w:rStyle w:val="Hyperlink"/>
            </w:rPr>
          </w:rPrChange>
        </w:rPr>
        <w:fldChar w:fldCharType="end"/>
      </w:r>
      <w:r w:rsidRPr="00A4408B">
        <w:t xml:space="preserve">, Sandanayaka et al. </w:t>
      </w:r>
      <w:r w:rsidRPr="00A4408B">
        <w:rPr>
          <w:rStyle w:val="Hyperlink"/>
          <w:color w:val="auto"/>
          <w:rPrChange w:id="636" w:author="Erik Wenninger" w:date="2019-03-20T08:32:00Z">
            <w:rPr>
              <w:rStyle w:val="Hyperlink"/>
            </w:rPr>
          </w:rPrChange>
        </w:rPr>
        <w:fldChar w:fldCharType="begin"/>
      </w:r>
      <w:r w:rsidRPr="00A4408B">
        <w:rPr>
          <w:rStyle w:val="Hyperlink"/>
          <w:color w:val="auto"/>
          <w:rPrChange w:id="637" w:author="Erik Wenninger" w:date="2019-03-20T08:32:00Z">
            <w:rPr>
              <w:rStyle w:val="Hyperlink"/>
            </w:rPr>
          </w:rPrChange>
        </w:rPr>
        <w:instrText xml:space="preserve"> HYPERLINK \l "ref-Sandanayaka2014" \h </w:instrText>
      </w:r>
      <w:r w:rsidRPr="00A4408B">
        <w:rPr>
          <w:rStyle w:val="Hyperlink"/>
          <w:color w:val="auto"/>
          <w:rPrChange w:id="638" w:author="Erik Wenninger" w:date="2019-03-20T08:32:00Z">
            <w:rPr>
              <w:rStyle w:val="Hyperlink"/>
            </w:rPr>
          </w:rPrChange>
        </w:rPr>
        <w:fldChar w:fldCharType="separate"/>
      </w:r>
      <w:r w:rsidRPr="00A4408B">
        <w:rPr>
          <w:rStyle w:val="Hyperlink"/>
          <w:color w:val="auto"/>
          <w:rPrChange w:id="639" w:author="Erik Wenninger" w:date="2019-03-20T08:32:00Z">
            <w:rPr>
              <w:rStyle w:val="Hyperlink"/>
            </w:rPr>
          </w:rPrChange>
        </w:rPr>
        <w:t>2014</w:t>
      </w:r>
      <w:r w:rsidRPr="00A4408B">
        <w:rPr>
          <w:rStyle w:val="Hyperlink"/>
          <w:color w:val="auto"/>
          <w:rPrChange w:id="640" w:author="Erik Wenninger" w:date="2019-03-20T08:32:00Z">
            <w:rPr>
              <w:rStyle w:val="Hyperlink"/>
            </w:rPr>
          </w:rPrChange>
        </w:rPr>
        <w:fldChar w:fldCharType="end"/>
      </w:r>
      <w:r w:rsidRPr="00A4408B">
        <w:t xml:space="preserve">, Mustafa et al. </w:t>
      </w:r>
      <w:r w:rsidRPr="00A4408B">
        <w:rPr>
          <w:rStyle w:val="Hyperlink"/>
          <w:color w:val="auto"/>
          <w:rPrChange w:id="641" w:author="Erik Wenninger" w:date="2019-03-20T08:32:00Z">
            <w:rPr>
              <w:rStyle w:val="Hyperlink"/>
            </w:rPr>
          </w:rPrChange>
        </w:rPr>
        <w:fldChar w:fldCharType="begin"/>
      </w:r>
      <w:r w:rsidRPr="00A4408B">
        <w:rPr>
          <w:rStyle w:val="Hyperlink"/>
          <w:color w:val="auto"/>
          <w:rPrChange w:id="642" w:author="Erik Wenninger" w:date="2019-03-20T08:32:00Z">
            <w:rPr>
              <w:rStyle w:val="Hyperlink"/>
            </w:rPr>
          </w:rPrChange>
        </w:rPr>
        <w:instrText xml:space="preserve"> HYPERLINK \l "ref-Mustafa2015b" \h </w:instrText>
      </w:r>
      <w:r w:rsidRPr="00A4408B">
        <w:rPr>
          <w:rStyle w:val="Hyperlink"/>
          <w:color w:val="auto"/>
          <w:rPrChange w:id="643" w:author="Erik Wenninger" w:date="2019-03-20T08:32:00Z">
            <w:rPr>
              <w:rStyle w:val="Hyperlink"/>
            </w:rPr>
          </w:rPrChange>
        </w:rPr>
        <w:fldChar w:fldCharType="separate"/>
      </w:r>
      <w:r w:rsidRPr="00A4408B">
        <w:rPr>
          <w:rStyle w:val="Hyperlink"/>
          <w:color w:val="auto"/>
          <w:rPrChange w:id="644" w:author="Erik Wenninger" w:date="2019-03-20T08:32:00Z">
            <w:rPr>
              <w:rStyle w:val="Hyperlink"/>
            </w:rPr>
          </w:rPrChange>
        </w:rPr>
        <w:t>2015</w:t>
      </w:r>
      <w:r w:rsidRPr="00A4408B">
        <w:rPr>
          <w:rStyle w:val="Hyperlink"/>
          <w:color w:val="auto"/>
          <w:rPrChange w:id="645" w:author="Erik Wenninger" w:date="2019-03-20T08:32:00Z">
            <w:rPr>
              <w:rStyle w:val="Hyperlink"/>
            </w:rPr>
          </w:rPrChange>
        </w:rPr>
        <w:fldChar w:fldCharType="end"/>
      </w:r>
      <w:r w:rsidRPr="00A4408B">
        <w:t>), but requires less expensive equipment. Our results are like other investigations of putatively resistant potato genotypes. Our study found more probing and walking on Russet Burbank than on the putatively resistant genotypes, which is consistent with results reported by Butler et al. (</w:t>
      </w:r>
      <w:r w:rsidRPr="00A4408B">
        <w:rPr>
          <w:rStyle w:val="Hyperlink"/>
          <w:color w:val="auto"/>
          <w:rPrChange w:id="646" w:author="Erik Wenninger" w:date="2019-03-20T08:32:00Z">
            <w:rPr>
              <w:rStyle w:val="Hyperlink"/>
            </w:rPr>
          </w:rPrChange>
        </w:rPr>
        <w:fldChar w:fldCharType="begin"/>
      </w:r>
      <w:r w:rsidRPr="00A4408B">
        <w:rPr>
          <w:rStyle w:val="Hyperlink"/>
          <w:color w:val="auto"/>
          <w:rPrChange w:id="647" w:author="Erik Wenninger" w:date="2019-03-20T08:32:00Z">
            <w:rPr>
              <w:rStyle w:val="Hyperlink"/>
            </w:rPr>
          </w:rPrChange>
        </w:rPr>
        <w:instrText xml:space="preserve"> HYPERLINK \l "ref-Butler2011" \h </w:instrText>
      </w:r>
      <w:r w:rsidRPr="00A4408B">
        <w:rPr>
          <w:rStyle w:val="Hyperlink"/>
          <w:color w:val="auto"/>
          <w:rPrChange w:id="648" w:author="Erik Wenninger" w:date="2019-03-20T08:32:00Z">
            <w:rPr>
              <w:rStyle w:val="Hyperlink"/>
            </w:rPr>
          </w:rPrChange>
        </w:rPr>
        <w:fldChar w:fldCharType="separate"/>
      </w:r>
      <w:r w:rsidRPr="00A4408B">
        <w:rPr>
          <w:rStyle w:val="Hyperlink"/>
          <w:color w:val="auto"/>
          <w:rPrChange w:id="649" w:author="Erik Wenninger" w:date="2019-03-20T08:32:00Z">
            <w:rPr>
              <w:rStyle w:val="Hyperlink"/>
            </w:rPr>
          </w:rPrChange>
        </w:rPr>
        <w:t>2011</w:t>
      </w:r>
      <w:r w:rsidRPr="00A4408B">
        <w:rPr>
          <w:rStyle w:val="Hyperlink"/>
          <w:color w:val="auto"/>
          <w:rPrChange w:id="650" w:author="Erik Wenninger" w:date="2019-03-20T08:32:00Z">
            <w:rPr>
              <w:rStyle w:val="Hyperlink"/>
            </w:rPr>
          </w:rPrChange>
        </w:rPr>
        <w:fldChar w:fldCharType="end"/>
      </w:r>
      <w:r w:rsidRPr="00A4408B">
        <w:t>) and Prager et al. [Prager, Lewis, et al. (</w:t>
      </w:r>
      <w:r w:rsidRPr="00A4408B">
        <w:rPr>
          <w:rStyle w:val="Hyperlink"/>
          <w:color w:val="auto"/>
          <w:rPrChange w:id="651" w:author="Erik Wenninger" w:date="2019-03-20T08:32:00Z">
            <w:rPr>
              <w:rStyle w:val="Hyperlink"/>
            </w:rPr>
          </w:rPrChange>
        </w:rPr>
        <w:fldChar w:fldCharType="begin"/>
      </w:r>
      <w:r w:rsidRPr="00A4408B">
        <w:rPr>
          <w:rStyle w:val="Hyperlink"/>
          <w:color w:val="auto"/>
          <w:rPrChange w:id="652" w:author="Erik Wenninger" w:date="2019-03-20T08:32:00Z">
            <w:rPr>
              <w:rStyle w:val="Hyperlink"/>
            </w:rPr>
          </w:rPrChange>
        </w:rPr>
        <w:instrText xml:space="preserve"> HYPERLINK \l "ref-Prager2014b" \h </w:instrText>
      </w:r>
      <w:r w:rsidRPr="00A4408B">
        <w:rPr>
          <w:rStyle w:val="Hyperlink"/>
          <w:color w:val="auto"/>
          <w:rPrChange w:id="653" w:author="Erik Wenninger" w:date="2019-03-20T08:32:00Z">
            <w:rPr>
              <w:rStyle w:val="Hyperlink"/>
            </w:rPr>
          </w:rPrChange>
        </w:rPr>
        <w:fldChar w:fldCharType="separate"/>
      </w:r>
      <w:r w:rsidRPr="00A4408B">
        <w:rPr>
          <w:rStyle w:val="Hyperlink"/>
          <w:color w:val="auto"/>
          <w:rPrChange w:id="654" w:author="Erik Wenninger" w:date="2019-03-20T08:32:00Z">
            <w:rPr>
              <w:rStyle w:val="Hyperlink"/>
            </w:rPr>
          </w:rPrChange>
        </w:rPr>
        <w:t>2014</w:t>
      </w:r>
      <w:r w:rsidRPr="00A4408B">
        <w:rPr>
          <w:rStyle w:val="Hyperlink"/>
          <w:color w:val="auto"/>
          <w:rPrChange w:id="655" w:author="Erik Wenninger" w:date="2019-03-20T08:32:00Z">
            <w:rPr>
              <w:rStyle w:val="Hyperlink"/>
            </w:rPr>
          </w:rPrChange>
        </w:rPr>
        <w:fldChar w:fldCharType="end"/>
      </w:r>
      <w:r w:rsidRPr="00A4408B">
        <w:t>); b]. However, in contrast to Butler et al. (</w:t>
      </w:r>
      <w:r w:rsidRPr="00A4408B">
        <w:rPr>
          <w:rStyle w:val="Hyperlink"/>
          <w:color w:val="auto"/>
          <w:rPrChange w:id="656" w:author="Erik Wenninger" w:date="2019-03-20T08:32:00Z">
            <w:rPr>
              <w:rStyle w:val="Hyperlink"/>
            </w:rPr>
          </w:rPrChange>
        </w:rPr>
        <w:fldChar w:fldCharType="begin"/>
      </w:r>
      <w:r w:rsidRPr="00A4408B">
        <w:rPr>
          <w:rStyle w:val="Hyperlink"/>
          <w:color w:val="auto"/>
          <w:rPrChange w:id="657" w:author="Erik Wenninger" w:date="2019-03-20T08:32:00Z">
            <w:rPr>
              <w:rStyle w:val="Hyperlink"/>
            </w:rPr>
          </w:rPrChange>
        </w:rPr>
        <w:instrText xml:space="preserve"> HYPERLINK \l "ref-Butler2011" \h </w:instrText>
      </w:r>
      <w:r w:rsidRPr="00A4408B">
        <w:rPr>
          <w:rStyle w:val="Hyperlink"/>
          <w:color w:val="auto"/>
          <w:rPrChange w:id="658" w:author="Erik Wenninger" w:date="2019-03-20T08:32:00Z">
            <w:rPr>
              <w:rStyle w:val="Hyperlink"/>
            </w:rPr>
          </w:rPrChange>
        </w:rPr>
        <w:fldChar w:fldCharType="separate"/>
      </w:r>
      <w:r w:rsidRPr="00A4408B">
        <w:rPr>
          <w:rStyle w:val="Hyperlink"/>
          <w:color w:val="auto"/>
          <w:rPrChange w:id="659" w:author="Erik Wenninger" w:date="2019-03-20T08:32:00Z">
            <w:rPr>
              <w:rStyle w:val="Hyperlink"/>
            </w:rPr>
          </w:rPrChange>
        </w:rPr>
        <w:t>2011</w:t>
      </w:r>
      <w:r w:rsidRPr="00A4408B">
        <w:rPr>
          <w:rStyle w:val="Hyperlink"/>
          <w:color w:val="auto"/>
          <w:rPrChange w:id="660" w:author="Erik Wenninger" w:date="2019-03-20T08:32:00Z">
            <w:rPr>
              <w:rStyle w:val="Hyperlink"/>
            </w:rPr>
          </w:rPrChange>
        </w:rPr>
        <w:fldChar w:fldCharType="end"/>
      </w:r>
      <w:r w:rsidRPr="00A4408B">
        <w:t>), we found cleaning and leaf-leaving behaviors to be rare. Russet Burbank received more probes than two other genotypes, but the psyllids still probed the other genotypes, often for long periods. Sandanayaka et al. (</w:t>
      </w:r>
      <w:r w:rsidRPr="00A4408B">
        <w:rPr>
          <w:rStyle w:val="Hyperlink"/>
          <w:color w:val="auto"/>
          <w:rPrChange w:id="661" w:author="Erik Wenninger" w:date="2019-03-20T08:32:00Z">
            <w:rPr>
              <w:rStyle w:val="Hyperlink"/>
            </w:rPr>
          </w:rPrChange>
        </w:rPr>
        <w:fldChar w:fldCharType="begin"/>
      </w:r>
      <w:r w:rsidRPr="00A4408B">
        <w:rPr>
          <w:rStyle w:val="Hyperlink"/>
          <w:color w:val="auto"/>
          <w:rPrChange w:id="662" w:author="Erik Wenninger" w:date="2019-03-20T08:32:00Z">
            <w:rPr>
              <w:rStyle w:val="Hyperlink"/>
            </w:rPr>
          </w:rPrChange>
        </w:rPr>
        <w:instrText xml:space="preserve"> HYPERLINK \l "ref-Sandanayaka2014" \h </w:instrText>
      </w:r>
      <w:r w:rsidRPr="00A4408B">
        <w:rPr>
          <w:rStyle w:val="Hyperlink"/>
          <w:color w:val="auto"/>
          <w:rPrChange w:id="663" w:author="Erik Wenninger" w:date="2019-03-20T08:32:00Z">
            <w:rPr>
              <w:rStyle w:val="Hyperlink"/>
            </w:rPr>
          </w:rPrChange>
        </w:rPr>
        <w:fldChar w:fldCharType="separate"/>
      </w:r>
      <w:r w:rsidRPr="00A4408B">
        <w:rPr>
          <w:rStyle w:val="Hyperlink"/>
          <w:color w:val="auto"/>
          <w:rPrChange w:id="664" w:author="Erik Wenninger" w:date="2019-03-20T08:32:00Z">
            <w:rPr>
              <w:rStyle w:val="Hyperlink"/>
            </w:rPr>
          </w:rPrChange>
        </w:rPr>
        <w:t>2014</w:t>
      </w:r>
      <w:r w:rsidRPr="00A4408B">
        <w:rPr>
          <w:rStyle w:val="Hyperlink"/>
          <w:color w:val="auto"/>
          <w:rPrChange w:id="665" w:author="Erik Wenninger" w:date="2019-03-20T08:32:00Z">
            <w:rPr>
              <w:rStyle w:val="Hyperlink"/>
            </w:rPr>
          </w:rPrChange>
        </w:rPr>
        <w:fldChar w:fldCharType="end"/>
      </w:r>
      <w:r w:rsidRPr="00A4408B">
        <w:t>) and Mustafa et al [Mustafa et al. (</w:t>
      </w:r>
      <w:r w:rsidRPr="00A4408B">
        <w:rPr>
          <w:rStyle w:val="Hyperlink"/>
          <w:color w:val="auto"/>
          <w:rPrChange w:id="666" w:author="Erik Wenninger" w:date="2019-03-20T08:32:00Z">
            <w:rPr>
              <w:rStyle w:val="Hyperlink"/>
            </w:rPr>
          </w:rPrChange>
        </w:rPr>
        <w:fldChar w:fldCharType="begin"/>
      </w:r>
      <w:r w:rsidRPr="00A4408B">
        <w:rPr>
          <w:rStyle w:val="Hyperlink"/>
          <w:color w:val="auto"/>
          <w:rPrChange w:id="667" w:author="Erik Wenninger" w:date="2019-03-20T08:32:00Z">
            <w:rPr>
              <w:rStyle w:val="Hyperlink"/>
            </w:rPr>
          </w:rPrChange>
        </w:rPr>
        <w:instrText xml:space="preserve"> HYPERLINK \l "ref-Mustafa2015b" \h </w:instrText>
      </w:r>
      <w:r w:rsidRPr="00A4408B">
        <w:rPr>
          <w:rStyle w:val="Hyperlink"/>
          <w:color w:val="auto"/>
          <w:rPrChange w:id="668" w:author="Erik Wenninger" w:date="2019-03-20T08:32:00Z">
            <w:rPr>
              <w:rStyle w:val="Hyperlink"/>
            </w:rPr>
          </w:rPrChange>
        </w:rPr>
        <w:fldChar w:fldCharType="separate"/>
      </w:r>
      <w:r w:rsidRPr="00A4408B">
        <w:rPr>
          <w:rStyle w:val="Hyperlink"/>
          <w:color w:val="auto"/>
          <w:rPrChange w:id="669" w:author="Erik Wenninger" w:date="2019-03-20T08:32:00Z">
            <w:rPr>
              <w:rStyle w:val="Hyperlink"/>
            </w:rPr>
          </w:rPrChange>
        </w:rPr>
        <w:t>2015</w:t>
      </w:r>
      <w:r w:rsidRPr="00A4408B">
        <w:rPr>
          <w:rStyle w:val="Hyperlink"/>
          <w:color w:val="auto"/>
          <w:rPrChange w:id="670" w:author="Erik Wenninger" w:date="2019-03-20T08:32:00Z">
            <w:rPr>
              <w:rStyle w:val="Hyperlink"/>
            </w:rPr>
          </w:rPrChange>
        </w:rPr>
        <w:fldChar w:fldCharType="end"/>
      </w:r>
      <w:r w:rsidRPr="00A4408B">
        <w:t xml:space="preserve">); b] both suggest that it takes </w:t>
      </w:r>
      <w:r w:rsidRPr="00A4408B">
        <w:rPr>
          <w:i/>
        </w:rPr>
        <w:t>B. cockerelli</w:t>
      </w:r>
      <w:r w:rsidRPr="00A4408B">
        <w:t xml:space="preserve"> approximately two hours to access the phloem and acquire Lso. This sugge</w:t>
      </w:r>
      <w:r w:rsidRPr="00FE5034">
        <w:t xml:space="preserve">sts that very long recordings may be necessary to determine when probing becomes true feeding. Minimal overnight recordings revealed little activity besides apparent feeding on the genotype where they were placed (ANF, unpublished data). In addition, psyllids rarely abandoned the plants where they began to probe. A single psyllid is enough to transmit Lso and the disease progresses independently of bacterial titer (Buchman et al. </w:t>
      </w:r>
      <w:r w:rsidRPr="00A4408B">
        <w:rPr>
          <w:rStyle w:val="Hyperlink"/>
          <w:color w:val="auto"/>
          <w:rPrChange w:id="671" w:author="Erik Wenninger" w:date="2019-03-20T08:32:00Z">
            <w:rPr>
              <w:rStyle w:val="Hyperlink"/>
            </w:rPr>
          </w:rPrChange>
        </w:rPr>
        <w:fldChar w:fldCharType="begin"/>
      </w:r>
      <w:r w:rsidRPr="00A4408B">
        <w:rPr>
          <w:rStyle w:val="Hyperlink"/>
          <w:color w:val="auto"/>
          <w:rPrChange w:id="672" w:author="Erik Wenninger" w:date="2019-03-20T08:32:00Z">
            <w:rPr>
              <w:rStyle w:val="Hyperlink"/>
            </w:rPr>
          </w:rPrChange>
        </w:rPr>
        <w:instrText xml:space="preserve"> HYPERLINK \l "ref-Buchman2011a" \h </w:instrText>
      </w:r>
      <w:r w:rsidRPr="00A4408B">
        <w:rPr>
          <w:rStyle w:val="Hyperlink"/>
          <w:color w:val="auto"/>
          <w:rPrChange w:id="673" w:author="Erik Wenninger" w:date="2019-03-20T08:32:00Z">
            <w:rPr>
              <w:rStyle w:val="Hyperlink"/>
            </w:rPr>
          </w:rPrChange>
        </w:rPr>
        <w:fldChar w:fldCharType="separate"/>
      </w:r>
      <w:r w:rsidRPr="00A4408B">
        <w:rPr>
          <w:rStyle w:val="Hyperlink"/>
          <w:color w:val="auto"/>
          <w:rPrChange w:id="674" w:author="Erik Wenninger" w:date="2019-03-20T08:32:00Z">
            <w:rPr>
              <w:rStyle w:val="Hyperlink"/>
            </w:rPr>
          </w:rPrChange>
        </w:rPr>
        <w:t>2011</w:t>
      </w:r>
      <w:r w:rsidRPr="00A4408B">
        <w:rPr>
          <w:rStyle w:val="Hyperlink"/>
          <w:color w:val="auto"/>
          <w:rPrChange w:id="675" w:author="Erik Wenninger" w:date="2019-03-20T08:32:00Z">
            <w:rPr>
              <w:rStyle w:val="Hyperlink"/>
            </w:rPr>
          </w:rPrChange>
        </w:rPr>
        <w:fldChar w:fldCharType="end"/>
      </w:r>
      <w:r w:rsidRPr="00A4408B">
        <w:t xml:space="preserve">, a; Rashed et al. </w:t>
      </w:r>
      <w:r w:rsidRPr="00A4408B">
        <w:rPr>
          <w:rStyle w:val="Hyperlink"/>
          <w:color w:val="auto"/>
          <w:rPrChange w:id="676" w:author="Erik Wenninger" w:date="2019-03-20T08:32:00Z">
            <w:rPr>
              <w:rStyle w:val="Hyperlink"/>
            </w:rPr>
          </w:rPrChange>
        </w:rPr>
        <w:fldChar w:fldCharType="begin"/>
      </w:r>
      <w:r w:rsidRPr="00A4408B">
        <w:rPr>
          <w:rStyle w:val="Hyperlink"/>
          <w:color w:val="auto"/>
          <w:rPrChange w:id="677" w:author="Erik Wenninger" w:date="2019-03-20T08:32:00Z">
            <w:rPr>
              <w:rStyle w:val="Hyperlink"/>
            </w:rPr>
          </w:rPrChange>
        </w:rPr>
        <w:instrText xml:space="preserve"> HYPERLINK \l "ref-Rashed2012" \h </w:instrText>
      </w:r>
      <w:r w:rsidRPr="00A4408B">
        <w:rPr>
          <w:rStyle w:val="Hyperlink"/>
          <w:color w:val="auto"/>
          <w:rPrChange w:id="678" w:author="Erik Wenninger" w:date="2019-03-20T08:32:00Z">
            <w:rPr>
              <w:rStyle w:val="Hyperlink"/>
            </w:rPr>
          </w:rPrChange>
        </w:rPr>
        <w:fldChar w:fldCharType="separate"/>
      </w:r>
      <w:r w:rsidRPr="00A4408B">
        <w:rPr>
          <w:rStyle w:val="Hyperlink"/>
          <w:color w:val="auto"/>
          <w:rPrChange w:id="679" w:author="Erik Wenninger" w:date="2019-03-20T08:32:00Z">
            <w:rPr>
              <w:rStyle w:val="Hyperlink"/>
            </w:rPr>
          </w:rPrChange>
        </w:rPr>
        <w:t>2012</w:t>
      </w:r>
      <w:r w:rsidRPr="00A4408B">
        <w:rPr>
          <w:rStyle w:val="Hyperlink"/>
          <w:color w:val="auto"/>
          <w:rPrChange w:id="680" w:author="Erik Wenninger" w:date="2019-03-20T08:32:00Z">
            <w:rPr>
              <w:rStyle w:val="Hyperlink"/>
            </w:rPr>
          </w:rPrChange>
        </w:rPr>
        <w:fldChar w:fldCharType="end"/>
      </w:r>
      <w:r w:rsidRPr="00A4408B">
        <w:t>). Therefore, it is unlikely that we were observing phloem feeding which would result in pathogen transmission within the span of our short observation periods. These factors underscore that psyllid probing behavior would have to be nearly eliminated to truly reduce the risk of Lso transmission. We found no evidence for such reductions in probing behavior on these genotypes.</w:t>
      </w:r>
    </w:p>
    <w:p w14:paraId="52036855" w14:textId="77777777" w:rsidR="00110CCD" w:rsidRPr="00A4408B" w:rsidRDefault="00A4408B">
      <w:pPr>
        <w:pStyle w:val="BodyText"/>
        <w:spacing w:before="0" w:after="0" w:line="480" w:lineRule="auto"/>
        <w:pPrChange w:id="681" w:author="Erik Wenninger" w:date="2019-03-20T08:32:00Z">
          <w:pPr>
            <w:pStyle w:val="BodyText"/>
          </w:pPr>
        </w:pPrChange>
      </w:pPr>
      <w:r w:rsidRPr="00FE5034">
        <w:t xml:space="preserve">Studies on the Asian citrus psyllid, </w:t>
      </w:r>
      <w:r w:rsidRPr="00FE5034">
        <w:rPr>
          <w:i/>
        </w:rPr>
        <w:t>Diaphorina citri</w:t>
      </w:r>
      <w:r w:rsidRPr="00FE5034">
        <w:t xml:space="preserve"> Kuwayama (Hemiptera: Liviidae), a vector of a similar liberibacter pathogen (Teixeira et al. </w:t>
      </w:r>
      <w:r w:rsidRPr="00A4408B">
        <w:rPr>
          <w:rStyle w:val="Hyperlink"/>
          <w:color w:val="auto"/>
          <w:rPrChange w:id="682" w:author="Erik Wenninger" w:date="2019-03-20T08:32:00Z">
            <w:rPr>
              <w:rStyle w:val="Hyperlink"/>
            </w:rPr>
          </w:rPrChange>
        </w:rPr>
        <w:fldChar w:fldCharType="begin"/>
      </w:r>
      <w:r w:rsidRPr="00A4408B">
        <w:rPr>
          <w:rStyle w:val="Hyperlink"/>
          <w:color w:val="auto"/>
          <w:rPrChange w:id="683" w:author="Erik Wenninger" w:date="2019-03-20T08:32:00Z">
            <w:rPr>
              <w:rStyle w:val="Hyperlink"/>
            </w:rPr>
          </w:rPrChange>
        </w:rPr>
        <w:instrText xml:space="preserve"> HYPERLINK \l "ref-Teixeira2005" \h </w:instrText>
      </w:r>
      <w:r w:rsidRPr="00A4408B">
        <w:rPr>
          <w:rStyle w:val="Hyperlink"/>
          <w:color w:val="auto"/>
          <w:rPrChange w:id="684" w:author="Erik Wenninger" w:date="2019-03-20T08:32:00Z">
            <w:rPr>
              <w:rStyle w:val="Hyperlink"/>
            </w:rPr>
          </w:rPrChange>
        </w:rPr>
        <w:fldChar w:fldCharType="separate"/>
      </w:r>
      <w:r w:rsidRPr="00A4408B">
        <w:rPr>
          <w:rStyle w:val="Hyperlink"/>
          <w:color w:val="auto"/>
          <w:rPrChange w:id="685" w:author="Erik Wenninger" w:date="2019-03-20T08:32:00Z">
            <w:rPr>
              <w:rStyle w:val="Hyperlink"/>
            </w:rPr>
          </w:rPrChange>
        </w:rPr>
        <w:t>2005</w:t>
      </w:r>
      <w:r w:rsidRPr="00A4408B">
        <w:rPr>
          <w:rStyle w:val="Hyperlink"/>
          <w:color w:val="auto"/>
          <w:rPrChange w:id="686" w:author="Erik Wenninger" w:date="2019-03-20T08:32:00Z">
            <w:rPr>
              <w:rStyle w:val="Hyperlink"/>
            </w:rPr>
          </w:rPrChange>
        </w:rPr>
        <w:fldChar w:fldCharType="end"/>
      </w:r>
      <w:r w:rsidRPr="00A4408B">
        <w:t xml:space="preserve">) have examined how host plant volatiles can alter psyllid behaviors (Wenninger et al. </w:t>
      </w:r>
      <w:r w:rsidRPr="00A4408B">
        <w:rPr>
          <w:rStyle w:val="Hyperlink"/>
          <w:color w:val="auto"/>
          <w:rPrChange w:id="687" w:author="Erik Wenninger" w:date="2019-03-20T08:32:00Z">
            <w:rPr>
              <w:rStyle w:val="Hyperlink"/>
            </w:rPr>
          </w:rPrChange>
        </w:rPr>
        <w:fldChar w:fldCharType="begin"/>
      </w:r>
      <w:r w:rsidRPr="00A4408B">
        <w:rPr>
          <w:rStyle w:val="Hyperlink"/>
          <w:color w:val="auto"/>
          <w:rPrChange w:id="688" w:author="Erik Wenninger" w:date="2019-03-20T08:32:00Z">
            <w:rPr>
              <w:rStyle w:val="Hyperlink"/>
            </w:rPr>
          </w:rPrChange>
        </w:rPr>
        <w:instrText xml:space="preserve"> HYPERLINK \l "ref-Wenninger2009" \h </w:instrText>
      </w:r>
      <w:r w:rsidRPr="00A4408B">
        <w:rPr>
          <w:rStyle w:val="Hyperlink"/>
          <w:color w:val="auto"/>
          <w:rPrChange w:id="689" w:author="Erik Wenninger" w:date="2019-03-20T08:32:00Z">
            <w:rPr>
              <w:rStyle w:val="Hyperlink"/>
            </w:rPr>
          </w:rPrChange>
        </w:rPr>
        <w:fldChar w:fldCharType="separate"/>
      </w:r>
      <w:r w:rsidRPr="00A4408B">
        <w:rPr>
          <w:rStyle w:val="Hyperlink"/>
          <w:color w:val="auto"/>
          <w:rPrChange w:id="690" w:author="Erik Wenninger" w:date="2019-03-20T08:32:00Z">
            <w:rPr>
              <w:rStyle w:val="Hyperlink"/>
            </w:rPr>
          </w:rPrChange>
        </w:rPr>
        <w:t>2009</w:t>
      </w:r>
      <w:r w:rsidRPr="00A4408B">
        <w:rPr>
          <w:rStyle w:val="Hyperlink"/>
          <w:color w:val="auto"/>
          <w:rPrChange w:id="691" w:author="Erik Wenninger" w:date="2019-03-20T08:32:00Z">
            <w:rPr>
              <w:rStyle w:val="Hyperlink"/>
            </w:rPr>
          </w:rPrChange>
        </w:rPr>
        <w:fldChar w:fldCharType="end"/>
      </w:r>
      <w:r w:rsidRPr="00A4408B">
        <w:t xml:space="preserve">, Davidson et al. </w:t>
      </w:r>
      <w:r w:rsidRPr="00A4408B">
        <w:rPr>
          <w:rStyle w:val="Hyperlink"/>
          <w:color w:val="auto"/>
          <w:rPrChange w:id="692" w:author="Erik Wenninger" w:date="2019-03-20T08:32:00Z">
            <w:rPr>
              <w:rStyle w:val="Hyperlink"/>
            </w:rPr>
          </w:rPrChange>
        </w:rPr>
        <w:fldChar w:fldCharType="begin"/>
      </w:r>
      <w:r w:rsidRPr="00A4408B">
        <w:rPr>
          <w:rStyle w:val="Hyperlink"/>
          <w:color w:val="auto"/>
          <w:rPrChange w:id="693" w:author="Erik Wenninger" w:date="2019-03-20T08:32:00Z">
            <w:rPr>
              <w:rStyle w:val="Hyperlink"/>
            </w:rPr>
          </w:rPrChange>
        </w:rPr>
        <w:instrText xml:space="preserve"> HYPERLINK \l "ref-Davidson2014" \h </w:instrText>
      </w:r>
      <w:r w:rsidRPr="00A4408B">
        <w:rPr>
          <w:rStyle w:val="Hyperlink"/>
          <w:color w:val="auto"/>
          <w:rPrChange w:id="694" w:author="Erik Wenninger" w:date="2019-03-20T08:32:00Z">
            <w:rPr>
              <w:rStyle w:val="Hyperlink"/>
            </w:rPr>
          </w:rPrChange>
        </w:rPr>
        <w:fldChar w:fldCharType="separate"/>
      </w:r>
      <w:r w:rsidRPr="00A4408B">
        <w:rPr>
          <w:rStyle w:val="Hyperlink"/>
          <w:color w:val="auto"/>
          <w:rPrChange w:id="695" w:author="Erik Wenninger" w:date="2019-03-20T08:32:00Z">
            <w:rPr>
              <w:rStyle w:val="Hyperlink"/>
            </w:rPr>
          </w:rPrChange>
        </w:rPr>
        <w:t>2014</w:t>
      </w:r>
      <w:r w:rsidRPr="00A4408B">
        <w:rPr>
          <w:rStyle w:val="Hyperlink"/>
          <w:color w:val="auto"/>
          <w:rPrChange w:id="696" w:author="Erik Wenninger" w:date="2019-03-20T08:32:00Z">
            <w:rPr>
              <w:rStyle w:val="Hyperlink"/>
            </w:rPr>
          </w:rPrChange>
        </w:rPr>
        <w:fldChar w:fldCharType="end"/>
      </w:r>
      <w:r w:rsidRPr="00A4408B">
        <w:t xml:space="preserve">). </w:t>
      </w:r>
      <w:r w:rsidRPr="00A4408B">
        <w:lastRenderedPageBreak/>
        <w:t xml:space="preserve">Plant volatiles can induce probing in combination to visual and chemical cues from host plants (Patt et al. </w:t>
      </w:r>
      <w:r w:rsidRPr="00A4408B">
        <w:rPr>
          <w:rStyle w:val="Hyperlink"/>
          <w:color w:val="auto"/>
          <w:rPrChange w:id="697" w:author="Erik Wenninger" w:date="2019-03-20T08:32:00Z">
            <w:rPr>
              <w:rStyle w:val="Hyperlink"/>
            </w:rPr>
          </w:rPrChange>
        </w:rPr>
        <w:fldChar w:fldCharType="begin"/>
      </w:r>
      <w:r w:rsidRPr="00A4408B">
        <w:rPr>
          <w:rStyle w:val="Hyperlink"/>
          <w:color w:val="auto"/>
          <w:rPrChange w:id="698" w:author="Erik Wenninger" w:date="2019-03-20T08:32:00Z">
            <w:rPr>
              <w:rStyle w:val="Hyperlink"/>
            </w:rPr>
          </w:rPrChange>
        </w:rPr>
        <w:instrText xml:space="preserve"> HYPERLINK \l "ref-Patt2011" \h </w:instrText>
      </w:r>
      <w:r w:rsidRPr="00A4408B">
        <w:rPr>
          <w:rStyle w:val="Hyperlink"/>
          <w:color w:val="auto"/>
          <w:rPrChange w:id="699" w:author="Erik Wenninger" w:date="2019-03-20T08:32:00Z">
            <w:rPr>
              <w:rStyle w:val="Hyperlink"/>
            </w:rPr>
          </w:rPrChange>
        </w:rPr>
        <w:fldChar w:fldCharType="separate"/>
      </w:r>
      <w:r w:rsidRPr="00A4408B">
        <w:rPr>
          <w:rStyle w:val="Hyperlink"/>
          <w:color w:val="auto"/>
          <w:rPrChange w:id="700" w:author="Erik Wenninger" w:date="2019-03-20T08:32:00Z">
            <w:rPr>
              <w:rStyle w:val="Hyperlink"/>
            </w:rPr>
          </w:rPrChange>
        </w:rPr>
        <w:t>2011</w:t>
      </w:r>
      <w:r w:rsidRPr="00A4408B">
        <w:rPr>
          <w:rStyle w:val="Hyperlink"/>
          <w:color w:val="auto"/>
          <w:rPrChange w:id="701" w:author="Erik Wenninger" w:date="2019-03-20T08:32:00Z">
            <w:rPr>
              <w:rStyle w:val="Hyperlink"/>
            </w:rPr>
          </w:rPrChange>
        </w:rPr>
        <w:fldChar w:fldCharType="end"/>
      </w:r>
      <w:r w:rsidRPr="00A4408B">
        <w:t>).</w:t>
      </w:r>
    </w:p>
    <w:p w14:paraId="67C66D8B" w14:textId="77777777" w:rsidR="00110CCD" w:rsidRPr="00A4408B" w:rsidRDefault="00A4408B">
      <w:pPr>
        <w:pStyle w:val="BodyText"/>
        <w:spacing w:before="0" w:after="0" w:line="480" w:lineRule="auto"/>
        <w:pPrChange w:id="702" w:author="Erik Wenninger" w:date="2019-03-20T08:32:00Z">
          <w:pPr>
            <w:pStyle w:val="BodyText"/>
          </w:pPr>
        </w:pPrChange>
      </w:pPr>
      <w:r w:rsidRPr="00FE5034">
        <w:t xml:space="preserve">It is possible that Lso infection has altered </w:t>
      </w:r>
      <w:r w:rsidRPr="00FE5034">
        <w:rPr>
          <w:i/>
        </w:rPr>
        <w:t>B. cockerelli</w:t>
      </w:r>
      <w:r w:rsidRPr="00FE5034">
        <w:t xml:space="preserve">’s attraction to leaf volatiles (Mayer et al. </w:t>
      </w:r>
      <w:r w:rsidRPr="00A4408B">
        <w:rPr>
          <w:rStyle w:val="Hyperlink"/>
          <w:color w:val="auto"/>
          <w:rPrChange w:id="703" w:author="Erik Wenninger" w:date="2019-03-20T08:32:00Z">
            <w:rPr>
              <w:rStyle w:val="Hyperlink"/>
            </w:rPr>
          </w:rPrChange>
        </w:rPr>
        <w:fldChar w:fldCharType="begin"/>
      </w:r>
      <w:r w:rsidRPr="00A4408B">
        <w:rPr>
          <w:rStyle w:val="Hyperlink"/>
          <w:color w:val="auto"/>
          <w:rPrChange w:id="704" w:author="Erik Wenninger" w:date="2019-03-20T08:32:00Z">
            <w:rPr>
              <w:rStyle w:val="Hyperlink"/>
            </w:rPr>
          </w:rPrChange>
        </w:rPr>
        <w:instrText xml:space="preserve"> HYPERLINK \l "ref-Mayer2008" \h </w:instrText>
      </w:r>
      <w:r w:rsidRPr="00A4408B">
        <w:rPr>
          <w:rStyle w:val="Hyperlink"/>
          <w:color w:val="auto"/>
          <w:rPrChange w:id="705" w:author="Erik Wenninger" w:date="2019-03-20T08:32:00Z">
            <w:rPr>
              <w:rStyle w:val="Hyperlink"/>
            </w:rPr>
          </w:rPrChange>
        </w:rPr>
        <w:fldChar w:fldCharType="separate"/>
      </w:r>
      <w:r w:rsidRPr="00A4408B">
        <w:rPr>
          <w:rStyle w:val="Hyperlink"/>
          <w:color w:val="auto"/>
          <w:rPrChange w:id="706" w:author="Erik Wenninger" w:date="2019-03-20T08:32:00Z">
            <w:rPr>
              <w:rStyle w:val="Hyperlink"/>
            </w:rPr>
          </w:rPrChange>
        </w:rPr>
        <w:t>2008</w:t>
      </w:r>
      <w:r w:rsidRPr="00A4408B">
        <w:rPr>
          <w:rStyle w:val="Hyperlink"/>
          <w:color w:val="auto"/>
          <w:rPrChange w:id="707" w:author="Erik Wenninger" w:date="2019-03-20T08:32:00Z">
            <w:rPr>
              <w:rStyle w:val="Hyperlink"/>
            </w:rPr>
          </w:rPrChange>
        </w:rPr>
        <w:fldChar w:fldCharType="end"/>
      </w:r>
      <w:r w:rsidRPr="00A4408B">
        <w:t xml:space="preserve">), and their settling behavior as well (Mas et al. </w:t>
      </w:r>
      <w:r w:rsidRPr="00A4408B">
        <w:rPr>
          <w:rStyle w:val="Hyperlink"/>
          <w:color w:val="auto"/>
          <w:rPrChange w:id="708" w:author="Erik Wenninger" w:date="2019-03-20T08:32:00Z">
            <w:rPr>
              <w:rStyle w:val="Hyperlink"/>
            </w:rPr>
          </w:rPrChange>
        </w:rPr>
        <w:fldChar w:fldCharType="begin"/>
      </w:r>
      <w:r w:rsidRPr="00A4408B">
        <w:rPr>
          <w:rStyle w:val="Hyperlink"/>
          <w:color w:val="auto"/>
          <w:rPrChange w:id="709" w:author="Erik Wenninger" w:date="2019-03-20T08:32:00Z">
            <w:rPr>
              <w:rStyle w:val="Hyperlink"/>
            </w:rPr>
          </w:rPrChange>
        </w:rPr>
        <w:instrText xml:space="preserve"> HYPERLINK \l "ref-Mas2014" \h </w:instrText>
      </w:r>
      <w:r w:rsidRPr="00A4408B">
        <w:rPr>
          <w:rStyle w:val="Hyperlink"/>
          <w:color w:val="auto"/>
          <w:rPrChange w:id="710" w:author="Erik Wenninger" w:date="2019-03-20T08:32:00Z">
            <w:rPr>
              <w:rStyle w:val="Hyperlink"/>
            </w:rPr>
          </w:rPrChange>
        </w:rPr>
        <w:fldChar w:fldCharType="separate"/>
      </w:r>
      <w:r w:rsidRPr="00A4408B">
        <w:rPr>
          <w:rStyle w:val="Hyperlink"/>
          <w:color w:val="auto"/>
          <w:rPrChange w:id="711" w:author="Erik Wenninger" w:date="2019-03-20T08:32:00Z">
            <w:rPr>
              <w:rStyle w:val="Hyperlink"/>
            </w:rPr>
          </w:rPrChange>
        </w:rPr>
        <w:t>2014</w:t>
      </w:r>
      <w:r w:rsidRPr="00A4408B">
        <w:rPr>
          <w:rStyle w:val="Hyperlink"/>
          <w:color w:val="auto"/>
          <w:rPrChange w:id="712" w:author="Erik Wenninger" w:date="2019-03-20T08:32:00Z">
            <w:rPr>
              <w:rStyle w:val="Hyperlink"/>
            </w:rPr>
          </w:rPrChange>
        </w:rPr>
        <w:fldChar w:fldCharType="end"/>
      </w:r>
      <w:r w:rsidRPr="00A4408B">
        <w:t xml:space="preserve">). Lso infection can increase psyllid preferences for undamaged, uninfected hosts for oviposition and settling (Davis et al. </w:t>
      </w:r>
      <w:r w:rsidRPr="00A4408B">
        <w:rPr>
          <w:rStyle w:val="Hyperlink"/>
          <w:color w:val="auto"/>
          <w:rPrChange w:id="713" w:author="Erik Wenninger" w:date="2019-03-20T08:32:00Z">
            <w:rPr>
              <w:rStyle w:val="Hyperlink"/>
            </w:rPr>
          </w:rPrChange>
        </w:rPr>
        <w:fldChar w:fldCharType="begin"/>
      </w:r>
      <w:r w:rsidRPr="00A4408B">
        <w:rPr>
          <w:rStyle w:val="Hyperlink"/>
          <w:color w:val="auto"/>
          <w:rPrChange w:id="714" w:author="Erik Wenninger" w:date="2019-03-20T08:32:00Z">
            <w:rPr>
              <w:rStyle w:val="Hyperlink"/>
            </w:rPr>
          </w:rPrChange>
        </w:rPr>
        <w:instrText xml:space="preserve"> HYPERLINK \l "ref-Davis2012" \h </w:instrText>
      </w:r>
      <w:r w:rsidRPr="00A4408B">
        <w:rPr>
          <w:rStyle w:val="Hyperlink"/>
          <w:color w:val="auto"/>
          <w:rPrChange w:id="715" w:author="Erik Wenninger" w:date="2019-03-20T08:32:00Z">
            <w:rPr>
              <w:rStyle w:val="Hyperlink"/>
            </w:rPr>
          </w:rPrChange>
        </w:rPr>
        <w:fldChar w:fldCharType="separate"/>
      </w:r>
      <w:r w:rsidRPr="00A4408B">
        <w:rPr>
          <w:rStyle w:val="Hyperlink"/>
          <w:color w:val="auto"/>
          <w:rPrChange w:id="716" w:author="Erik Wenninger" w:date="2019-03-20T08:32:00Z">
            <w:rPr>
              <w:rStyle w:val="Hyperlink"/>
            </w:rPr>
          </w:rPrChange>
        </w:rPr>
        <w:t>2012</w:t>
      </w:r>
      <w:r w:rsidRPr="00A4408B">
        <w:rPr>
          <w:rStyle w:val="Hyperlink"/>
          <w:color w:val="auto"/>
          <w:rPrChange w:id="717" w:author="Erik Wenninger" w:date="2019-03-20T08:32:00Z">
            <w:rPr>
              <w:rStyle w:val="Hyperlink"/>
            </w:rPr>
          </w:rPrChange>
        </w:rPr>
        <w:fldChar w:fldCharType="end"/>
      </w:r>
      <w:r w:rsidRPr="00A4408B">
        <w:t xml:space="preserve">) – a behavior which has been seen in other insect-plant-vector relationships (Cao et al. </w:t>
      </w:r>
      <w:r w:rsidRPr="00A4408B">
        <w:rPr>
          <w:rStyle w:val="Hyperlink"/>
          <w:color w:val="auto"/>
          <w:rPrChange w:id="718" w:author="Erik Wenninger" w:date="2019-03-20T08:32:00Z">
            <w:rPr>
              <w:rStyle w:val="Hyperlink"/>
            </w:rPr>
          </w:rPrChange>
        </w:rPr>
        <w:fldChar w:fldCharType="begin"/>
      </w:r>
      <w:r w:rsidRPr="00A4408B">
        <w:rPr>
          <w:rStyle w:val="Hyperlink"/>
          <w:color w:val="auto"/>
          <w:rPrChange w:id="719" w:author="Erik Wenninger" w:date="2019-03-20T08:32:00Z">
            <w:rPr>
              <w:rStyle w:val="Hyperlink"/>
            </w:rPr>
          </w:rPrChange>
        </w:rPr>
        <w:instrText xml:space="preserve"> HYPERLINK \l "ref-Cao2016" \h </w:instrText>
      </w:r>
      <w:r w:rsidRPr="00A4408B">
        <w:rPr>
          <w:rStyle w:val="Hyperlink"/>
          <w:color w:val="auto"/>
          <w:rPrChange w:id="720" w:author="Erik Wenninger" w:date="2019-03-20T08:32:00Z">
            <w:rPr>
              <w:rStyle w:val="Hyperlink"/>
            </w:rPr>
          </w:rPrChange>
        </w:rPr>
        <w:fldChar w:fldCharType="separate"/>
      </w:r>
      <w:r w:rsidRPr="00A4408B">
        <w:rPr>
          <w:rStyle w:val="Hyperlink"/>
          <w:color w:val="auto"/>
          <w:rPrChange w:id="721" w:author="Erik Wenninger" w:date="2019-03-20T08:32:00Z">
            <w:rPr>
              <w:rStyle w:val="Hyperlink"/>
            </w:rPr>
          </w:rPrChange>
        </w:rPr>
        <w:t>2016</w:t>
      </w:r>
      <w:r w:rsidRPr="00A4408B">
        <w:rPr>
          <w:rStyle w:val="Hyperlink"/>
          <w:color w:val="auto"/>
          <w:rPrChange w:id="722" w:author="Erik Wenninger" w:date="2019-03-20T08:32:00Z">
            <w:rPr>
              <w:rStyle w:val="Hyperlink"/>
            </w:rPr>
          </w:rPrChange>
        </w:rPr>
        <w:fldChar w:fldCharType="end"/>
      </w:r>
      <w:r w:rsidRPr="00A4408B">
        <w:t xml:space="preserve">, Eigenbrode et al. </w:t>
      </w:r>
      <w:r w:rsidRPr="00A4408B">
        <w:rPr>
          <w:rStyle w:val="Hyperlink"/>
          <w:color w:val="auto"/>
          <w:rPrChange w:id="723" w:author="Erik Wenninger" w:date="2019-03-20T08:32:00Z">
            <w:rPr>
              <w:rStyle w:val="Hyperlink"/>
            </w:rPr>
          </w:rPrChange>
        </w:rPr>
        <w:fldChar w:fldCharType="begin"/>
      </w:r>
      <w:r w:rsidRPr="00A4408B">
        <w:rPr>
          <w:rStyle w:val="Hyperlink"/>
          <w:color w:val="auto"/>
          <w:rPrChange w:id="724" w:author="Erik Wenninger" w:date="2019-03-20T08:32:00Z">
            <w:rPr>
              <w:rStyle w:val="Hyperlink"/>
            </w:rPr>
          </w:rPrChange>
        </w:rPr>
        <w:instrText xml:space="preserve"> HYPERLINK \l "ref-Eigenbrode2018" \h </w:instrText>
      </w:r>
      <w:r w:rsidRPr="00A4408B">
        <w:rPr>
          <w:rStyle w:val="Hyperlink"/>
          <w:color w:val="auto"/>
          <w:rPrChange w:id="725" w:author="Erik Wenninger" w:date="2019-03-20T08:32:00Z">
            <w:rPr>
              <w:rStyle w:val="Hyperlink"/>
            </w:rPr>
          </w:rPrChange>
        </w:rPr>
        <w:fldChar w:fldCharType="separate"/>
      </w:r>
      <w:r w:rsidRPr="00A4408B">
        <w:rPr>
          <w:rStyle w:val="Hyperlink"/>
          <w:color w:val="auto"/>
          <w:rPrChange w:id="726" w:author="Erik Wenninger" w:date="2019-03-20T08:32:00Z">
            <w:rPr>
              <w:rStyle w:val="Hyperlink"/>
            </w:rPr>
          </w:rPrChange>
        </w:rPr>
        <w:t>2018</w:t>
      </w:r>
      <w:r w:rsidRPr="00A4408B">
        <w:rPr>
          <w:rStyle w:val="Hyperlink"/>
          <w:color w:val="auto"/>
          <w:rPrChange w:id="727" w:author="Erik Wenninger" w:date="2019-03-20T08:32:00Z">
            <w:rPr>
              <w:rStyle w:val="Hyperlink"/>
            </w:rPr>
          </w:rPrChange>
        </w:rPr>
        <w:fldChar w:fldCharType="end"/>
      </w:r>
      <w:r w:rsidRPr="00A4408B">
        <w:t>). It may be that this encouraged greater acceptance of genotypes which would be rejected by an uninfected psyllid. A high percentage of the psyllids in our colony were infected and our plants were all uninfected, so psyllid infection does not entirely explain the patterns we have seen. Infection status also fails to explain the minor trend we saw between male and female probing on Russet Burbank.</w:t>
      </w:r>
    </w:p>
    <w:p w14:paraId="426554E6" w14:textId="77777777" w:rsidR="00110CCD" w:rsidRPr="00A4408B" w:rsidRDefault="00A4408B">
      <w:pPr>
        <w:pStyle w:val="BodyText"/>
        <w:spacing w:before="0" w:after="0" w:line="480" w:lineRule="auto"/>
        <w:pPrChange w:id="728" w:author="Erik Wenninger" w:date="2019-03-20T08:32:00Z">
          <w:pPr>
            <w:pStyle w:val="BodyText"/>
          </w:pPr>
        </w:pPrChange>
      </w:pPr>
      <w:r w:rsidRPr="00FE5034">
        <w:t xml:space="preserve">Another explanation for differences between genotypes is that the female psyllids are more influenced by familiar cues while selecting host plants for oviposition or feeding (Prager et al. </w:t>
      </w:r>
      <w:r w:rsidRPr="00A4408B">
        <w:rPr>
          <w:rStyle w:val="Hyperlink"/>
          <w:color w:val="auto"/>
          <w:rPrChange w:id="729" w:author="Erik Wenninger" w:date="2019-03-20T08:32:00Z">
            <w:rPr>
              <w:rStyle w:val="Hyperlink"/>
            </w:rPr>
          </w:rPrChange>
        </w:rPr>
        <w:fldChar w:fldCharType="begin"/>
      </w:r>
      <w:r w:rsidRPr="00A4408B">
        <w:rPr>
          <w:rStyle w:val="Hyperlink"/>
          <w:color w:val="auto"/>
          <w:rPrChange w:id="730" w:author="Erik Wenninger" w:date="2019-03-20T08:32:00Z">
            <w:rPr>
              <w:rStyle w:val="Hyperlink"/>
            </w:rPr>
          </w:rPrChange>
        </w:rPr>
        <w:instrText xml:space="preserve"> HYPERLINK \l "ref-Prager2014a" \h </w:instrText>
      </w:r>
      <w:r w:rsidRPr="00A4408B">
        <w:rPr>
          <w:rStyle w:val="Hyperlink"/>
          <w:color w:val="auto"/>
          <w:rPrChange w:id="731" w:author="Erik Wenninger" w:date="2019-03-20T08:32:00Z">
            <w:rPr>
              <w:rStyle w:val="Hyperlink"/>
            </w:rPr>
          </w:rPrChange>
        </w:rPr>
        <w:fldChar w:fldCharType="separate"/>
      </w:r>
      <w:r w:rsidRPr="00A4408B">
        <w:rPr>
          <w:rStyle w:val="Hyperlink"/>
          <w:color w:val="auto"/>
          <w:rPrChange w:id="732" w:author="Erik Wenninger" w:date="2019-03-20T08:32:00Z">
            <w:rPr>
              <w:rStyle w:val="Hyperlink"/>
            </w:rPr>
          </w:rPrChange>
        </w:rPr>
        <w:t>2014</w:t>
      </w:r>
      <w:r w:rsidRPr="00A4408B">
        <w:rPr>
          <w:rStyle w:val="Hyperlink"/>
          <w:color w:val="auto"/>
          <w:rPrChange w:id="733" w:author="Erik Wenninger" w:date="2019-03-20T08:32:00Z">
            <w:rPr>
              <w:rStyle w:val="Hyperlink"/>
            </w:rPr>
          </w:rPrChange>
        </w:rPr>
        <w:fldChar w:fldCharType="end"/>
      </w:r>
      <w:r w:rsidRPr="00A4408B">
        <w:t>). Russet Burbank was one of the plants used to rear our colonies, so it is possible that the volatiles from this variety were more stimulating for female psyllids. Further studies into potato psyllid’s attraction to plant volatiles while infected can help clarify if these possible explanations correlate with host plant acceptance.</w:t>
      </w:r>
    </w:p>
    <w:p w14:paraId="4476C882" w14:textId="77777777" w:rsidR="00110CCD" w:rsidRPr="00FE5034" w:rsidRDefault="00A4408B">
      <w:pPr>
        <w:pStyle w:val="BodyText"/>
        <w:spacing w:before="0" w:after="0" w:line="480" w:lineRule="auto"/>
        <w:pPrChange w:id="734" w:author="Erik Wenninger" w:date="2019-03-20T08:32:00Z">
          <w:pPr>
            <w:pStyle w:val="BodyText"/>
          </w:pPr>
        </w:pPrChange>
      </w:pPr>
      <w:r w:rsidRPr="00FE5034">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w:t>
      </w:r>
      <w:r w:rsidRPr="00FE5034">
        <w:lastRenderedPageBreak/>
        <w:t>settling behaviors or eventual plant rejection is longer than the time we allotted for recording.</w:t>
      </w:r>
    </w:p>
    <w:p w14:paraId="1BF6EB9C" w14:textId="77777777" w:rsidR="00110CCD" w:rsidRPr="00A4408B" w:rsidRDefault="00A4408B">
      <w:pPr>
        <w:pStyle w:val="BodyText"/>
        <w:spacing w:before="0" w:after="0" w:line="480" w:lineRule="auto"/>
        <w:pPrChange w:id="735" w:author="Erik Wenninger" w:date="2019-03-20T08:32:00Z">
          <w:pPr>
            <w:pStyle w:val="BodyText"/>
          </w:pPr>
        </w:pPrChange>
      </w:pPr>
      <w:r w:rsidRPr="00FE5034">
        <w:t xml:space="preserve">Contrary to previously published studies (Butler et al. </w:t>
      </w:r>
      <w:r w:rsidRPr="00A4408B">
        <w:rPr>
          <w:rStyle w:val="Hyperlink"/>
          <w:color w:val="auto"/>
          <w:rPrChange w:id="736" w:author="Erik Wenninger" w:date="2019-03-20T08:32:00Z">
            <w:rPr>
              <w:rStyle w:val="Hyperlink"/>
            </w:rPr>
          </w:rPrChange>
        </w:rPr>
        <w:fldChar w:fldCharType="begin"/>
      </w:r>
      <w:r w:rsidRPr="00A4408B">
        <w:rPr>
          <w:rStyle w:val="Hyperlink"/>
          <w:color w:val="auto"/>
          <w:rPrChange w:id="737" w:author="Erik Wenninger" w:date="2019-03-20T08:32:00Z">
            <w:rPr>
              <w:rStyle w:val="Hyperlink"/>
            </w:rPr>
          </w:rPrChange>
        </w:rPr>
        <w:instrText xml:space="preserve"> HYPERLINK \l "ref-Butler2011" \h </w:instrText>
      </w:r>
      <w:r w:rsidRPr="00A4408B">
        <w:rPr>
          <w:rStyle w:val="Hyperlink"/>
          <w:color w:val="auto"/>
          <w:rPrChange w:id="738" w:author="Erik Wenninger" w:date="2019-03-20T08:32:00Z">
            <w:rPr>
              <w:rStyle w:val="Hyperlink"/>
            </w:rPr>
          </w:rPrChange>
        </w:rPr>
        <w:fldChar w:fldCharType="separate"/>
      </w:r>
      <w:r w:rsidRPr="00A4408B">
        <w:rPr>
          <w:rStyle w:val="Hyperlink"/>
          <w:color w:val="auto"/>
          <w:rPrChange w:id="739" w:author="Erik Wenninger" w:date="2019-03-20T08:32:00Z">
            <w:rPr>
              <w:rStyle w:val="Hyperlink"/>
            </w:rPr>
          </w:rPrChange>
        </w:rPr>
        <w:t>2011</w:t>
      </w:r>
      <w:r w:rsidRPr="00A4408B">
        <w:rPr>
          <w:rStyle w:val="Hyperlink"/>
          <w:color w:val="auto"/>
          <w:rPrChange w:id="740" w:author="Erik Wenninger" w:date="2019-03-20T08:32:00Z">
            <w:rPr>
              <w:rStyle w:val="Hyperlink"/>
            </w:rPr>
          </w:rPrChange>
        </w:rPr>
        <w:fldChar w:fldCharType="end"/>
      </w:r>
      <w:r w:rsidRPr="00A4408B">
        <w:t xml:space="preserve">, Diaz-Montano et al. </w:t>
      </w:r>
      <w:r w:rsidRPr="00A4408B">
        <w:rPr>
          <w:rStyle w:val="Hyperlink"/>
          <w:color w:val="auto"/>
          <w:rPrChange w:id="741" w:author="Erik Wenninger" w:date="2019-03-20T08:32:00Z">
            <w:rPr>
              <w:rStyle w:val="Hyperlink"/>
            </w:rPr>
          </w:rPrChange>
        </w:rPr>
        <w:fldChar w:fldCharType="begin"/>
      </w:r>
      <w:r w:rsidRPr="00A4408B">
        <w:rPr>
          <w:rStyle w:val="Hyperlink"/>
          <w:color w:val="auto"/>
          <w:rPrChange w:id="742" w:author="Erik Wenninger" w:date="2019-03-20T08:32:00Z">
            <w:rPr>
              <w:rStyle w:val="Hyperlink"/>
            </w:rPr>
          </w:rPrChange>
        </w:rPr>
        <w:instrText xml:space="preserve"> HYPERLINK \l "ref-Diaz-Montano2013" \h </w:instrText>
      </w:r>
      <w:r w:rsidRPr="00A4408B">
        <w:rPr>
          <w:rStyle w:val="Hyperlink"/>
          <w:color w:val="auto"/>
          <w:rPrChange w:id="743" w:author="Erik Wenninger" w:date="2019-03-20T08:32:00Z">
            <w:rPr>
              <w:rStyle w:val="Hyperlink"/>
            </w:rPr>
          </w:rPrChange>
        </w:rPr>
        <w:fldChar w:fldCharType="separate"/>
      </w:r>
      <w:r w:rsidRPr="00A4408B">
        <w:rPr>
          <w:rStyle w:val="Hyperlink"/>
          <w:color w:val="auto"/>
          <w:rPrChange w:id="744" w:author="Erik Wenninger" w:date="2019-03-20T08:32:00Z">
            <w:rPr>
              <w:rStyle w:val="Hyperlink"/>
            </w:rPr>
          </w:rPrChange>
        </w:rPr>
        <w:t>2013</w:t>
      </w:r>
      <w:r w:rsidRPr="00A4408B">
        <w:rPr>
          <w:rStyle w:val="Hyperlink"/>
          <w:color w:val="auto"/>
          <w:rPrChange w:id="745" w:author="Erik Wenninger" w:date="2019-03-20T08:32:00Z">
            <w:rPr>
              <w:rStyle w:val="Hyperlink"/>
            </w:rPr>
          </w:rPrChange>
        </w:rPr>
        <w:fldChar w:fldCharType="end"/>
      </w:r>
      <w:r w:rsidRPr="00A4408B">
        <w:t xml:space="preserve">, Cooper and Bamberg </w:t>
      </w:r>
      <w:r w:rsidRPr="00A4408B">
        <w:rPr>
          <w:rStyle w:val="Hyperlink"/>
          <w:color w:val="auto"/>
          <w:rPrChange w:id="746" w:author="Erik Wenninger" w:date="2019-03-20T08:32:00Z">
            <w:rPr>
              <w:rStyle w:val="Hyperlink"/>
            </w:rPr>
          </w:rPrChange>
        </w:rPr>
        <w:fldChar w:fldCharType="begin"/>
      </w:r>
      <w:r w:rsidRPr="00A4408B">
        <w:rPr>
          <w:rStyle w:val="Hyperlink"/>
          <w:color w:val="auto"/>
          <w:rPrChange w:id="747" w:author="Erik Wenninger" w:date="2019-03-20T08:32:00Z">
            <w:rPr>
              <w:rStyle w:val="Hyperlink"/>
            </w:rPr>
          </w:rPrChange>
        </w:rPr>
        <w:instrText xml:space="preserve"> HYPERLINK \l "ref-Cooper2014" \h </w:instrText>
      </w:r>
      <w:r w:rsidRPr="00A4408B">
        <w:rPr>
          <w:rStyle w:val="Hyperlink"/>
          <w:color w:val="auto"/>
          <w:rPrChange w:id="748" w:author="Erik Wenninger" w:date="2019-03-20T08:32:00Z">
            <w:rPr>
              <w:rStyle w:val="Hyperlink"/>
            </w:rPr>
          </w:rPrChange>
        </w:rPr>
        <w:fldChar w:fldCharType="separate"/>
      </w:r>
      <w:r w:rsidRPr="00A4408B">
        <w:rPr>
          <w:rStyle w:val="Hyperlink"/>
          <w:color w:val="auto"/>
          <w:rPrChange w:id="749" w:author="Erik Wenninger" w:date="2019-03-20T08:32:00Z">
            <w:rPr>
              <w:rStyle w:val="Hyperlink"/>
            </w:rPr>
          </w:rPrChange>
        </w:rPr>
        <w:t>2014</w:t>
      </w:r>
      <w:r w:rsidRPr="00A4408B">
        <w:rPr>
          <w:rStyle w:val="Hyperlink"/>
          <w:color w:val="auto"/>
          <w:rPrChange w:id="750" w:author="Erik Wenninger" w:date="2019-03-20T08:32:00Z">
            <w:rPr>
              <w:rStyle w:val="Hyperlink"/>
            </w:rPr>
          </w:rPrChange>
        </w:rPr>
        <w:fldChar w:fldCharType="end"/>
      </w:r>
      <w:r w:rsidRPr="00A4408B">
        <w:t xml:space="preserve">, Rubio-Covarrubias et al. </w:t>
      </w:r>
      <w:r w:rsidRPr="00A4408B">
        <w:rPr>
          <w:rStyle w:val="Hyperlink"/>
          <w:color w:val="auto"/>
          <w:rPrChange w:id="751" w:author="Erik Wenninger" w:date="2019-03-20T08:32:00Z">
            <w:rPr>
              <w:rStyle w:val="Hyperlink"/>
            </w:rPr>
          </w:rPrChange>
        </w:rPr>
        <w:fldChar w:fldCharType="begin"/>
      </w:r>
      <w:r w:rsidRPr="00A4408B">
        <w:rPr>
          <w:rStyle w:val="Hyperlink"/>
          <w:color w:val="auto"/>
          <w:rPrChange w:id="752" w:author="Erik Wenninger" w:date="2019-03-20T08:32:00Z">
            <w:rPr>
              <w:rStyle w:val="Hyperlink"/>
            </w:rPr>
          </w:rPrChange>
        </w:rPr>
        <w:instrText xml:space="preserve"> HYPERLINK \l "ref-Rubio-Covarrubias2017" \h </w:instrText>
      </w:r>
      <w:r w:rsidRPr="00A4408B">
        <w:rPr>
          <w:rStyle w:val="Hyperlink"/>
          <w:color w:val="auto"/>
          <w:rPrChange w:id="753" w:author="Erik Wenninger" w:date="2019-03-20T08:32:00Z">
            <w:rPr>
              <w:rStyle w:val="Hyperlink"/>
            </w:rPr>
          </w:rPrChange>
        </w:rPr>
        <w:fldChar w:fldCharType="separate"/>
      </w:r>
      <w:r w:rsidRPr="00A4408B">
        <w:rPr>
          <w:rStyle w:val="Hyperlink"/>
          <w:color w:val="auto"/>
          <w:rPrChange w:id="754" w:author="Erik Wenninger" w:date="2019-03-20T08:32:00Z">
            <w:rPr>
              <w:rStyle w:val="Hyperlink"/>
            </w:rPr>
          </w:rPrChange>
        </w:rPr>
        <w:t>2017</w:t>
      </w:r>
      <w:r w:rsidRPr="00A4408B">
        <w:rPr>
          <w:rStyle w:val="Hyperlink"/>
          <w:color w:val="auto"/>
          <w:rPrChange w:id="755" w:author="Erik Wenninger" w:date="2019-03-20T08:32:00Z">
            <w:rPr>
              <w:rStyle w:val="Hyperlink"/>
            </w:rPr>
          </w:rPrChange>
        </w:rPr>
        <w:fldChar w:fldCharType="end"/>
      </w:r>
      <w:r w:rsidRPr="00A4408B">
        <w:t xml:space="preserve">) our study showed similar oviposition rates among genotypes, consistent with results reported by (Prager et al. </w:t>
      </w:r>
      <w:r w:rsidRPr="00A4408B">
        <w:rPr>
          <w:rStyle w:val="Hyperlink"/>
          <w:color w:val="auto"/>
          <w:rPrChange w:id="756" w:author="Erik Wenninger" w:date="2019-03-20T08:32:00Z">
            <w:rPr>
              <w:rStyle w:val="Hyperlink"/>
            </w:rPr>
          </w:rPrChange>
        </w:rPr>
        <w:fldChar w:fldCharType="begin"/>
      </w:r>
      <w:r w:rsidRPr="00A4408B">
        <w:rPr>
          <w:rStyle w:val="Hyperlink"/>
          <w:color w:val="auto"/>
          <w:rPrChange w:id="757" w:author="Erik Wenninger" w:date="2019-03-20T08:32:00Z">
            <w:rPr>
              <w:rStyle w:val="Hyperlink"/>
            </w:rPr>
          </w:rPrChange>
        </w:rPr>
        <w:instrText xml:space="preserve"> HYPERLINK \l "ref-Prager2017" \h </w:instrText>
      </w:r>
      <w:r w:rsidRPr="00A4408B">
        <w:rPr>
          <w:rStyle w:val="Hyperlink"/>
          <w:color w:val="auto"/>
          <w:rPrChange w:id="758" w:author="Erik Wenninger" w:date="2019-03-20T08:32:00Z">
            <w:rPr>
              <w:rStyle w:val="Hyperlink"/>
            </w:rPr>
          </w:rPrChange>
        </w:rPr>
        <w:fldChar w:fldCharType="separate"/>
      </w:r>
      <w:r w:rsidRPr="00A4408B">
        <w:rPr>
          <w:rStyle w:val="Hyperlink"/>
          <w:color w:val="auto"/>
          <w:rPrChange w:id="759" w:author="Erik Wenninger" w:date="2019-03-20T08:32:00Z">
            <w:rPr>
              <w:rStyle w:val="Hyperlink"/>
            </w:rPr>
          </w:rPrChange>
        </w:rPr>
        <w:t>2017</w:t>
      </w:r>
      <w:r w:rsidRPr="00A4408B">
        <w:rPr>
          <w:rStyle w:val="Hyperlink"/>
          <w:color w:val="auto"/>
          <w:rPrChange w:id="760" w:author="Erik Wenninger" w:date="2019-03-20T08:32:00Z">
            <w:rPr>
              <w:rStyle w:val="Hyperlink"/>
            </w:rPr>
          </w:rPrChange>
        </w:rPr>
        <w:fldChar w:fldCharType="end"/>
      </w:r>
      <w:r w:rsidRPr="00A4408B">
        <w:t xml:space="preserve">). Other studies have found psyllids will oviposit on a variety of hosts (Diaz-Montano et al. </w:t>
      </w:r>
      <w:r w:rsidRPr="00A4408B">
        <w:rPr>
          <w:rStyle w:val="Hyperlink"/>
          <w:color w:val="auto"/>
          <w:rPrChange w:id="761" w:author="Erik Wenninger" w:date="2019-03-20T08:32:00Z">
            <w:rPr>
              <w:rStyle w:val="Hyperlink"/>
            </w:rPr>
          </w:rPrChange>
        </w:rPr>
        <w:fldChar w:fldCharType="begin"/>
      </w:r>
      <w:r w:rsidRPr="00A4408B">
        <w:rPr>
          <w:rStyle w:val="Hyperlink"/>
          <w:color w:val="auto"/>
          <w:rPrChange w:id="762" w:author="Erik Wenninger" w:date="2019-03-20T08:32:00Z">
            <w:rPr>
              <w:rStyle w:val="Hyperlink"/>
            </w:rPr>
          </w:rPrChange>
        </w:rPr>
        <w:instrText xml:space="preserve"> HYPERLINK \l "ref-Diaz-Montano2013" \h </w:instrText>
      </w:r>
      <w:r w:rsidRPr="00A4408B">
        <w:rPr>
          <w:rStyle w:val="Hyperlink"/>
          <w:color w:val="auto"/>
          <w:rPrChange w:id="763" w:author="Erik Wenninger" w:date="2019-03-20T08:32:00Z">
            <w:rPr>
              <w:rStyle w:val="Hyperlink"/>
            </w:rPr>
          </w:rPrChange>
        </w:rPr>
        <w:fldChar w:fldCharType="separate"/>
      </w:r>
      <w:r w:rsidRPr="00A4408B">
        <w:rPr>
          <w:rStyle w:val="Hyperlink"/>
          <w:color w:val="auto"/>
          <w:rPrChange w:id="764" w:author="Erik Wenninger" w:date="2019-03-20T08:32:00Z">
            <w:rPr>
              <w:rStyle w:val="Hyperlink"/>
            </w:rPr>
          </w:rPrChange>
        </w:rPr>
        <w:t>2013</w:t>
      </w:r>
      <w:r w:rsidRPr="00A4408B">
        <w:rPr>
          <w:rStyle w:val="Hyperlink"/>
          <w:color w:val="auto"/>
          <w:rPrChange w:id="765" w:author="Erik Wenninger" w:date="2019-03-20T08:32:00Z">
            <w:rPr>
              <w:rStyle w:val="Hyperlink"/>
            </w:rPr>
          </w:rPrChange>
        </w:rPr>
        <w:fldChar w:fldCharType="end"/>
      </w:r>
      <w:r w:rsidRPr="00A4408B">
        <w:t xml:space="preserve">, Thinakaran et al. </w:t>
      </w:r>
      <w:r w:rsidRPr="00A4408B">
        <w:rPr>
          <w:rStyle w:val="Hyperlink"/>
          <w:color w:val="auto"/>
          <w:rPrChange w:id="766" w:author="Erik Wenninger" w:date="2019-03-20T08:32:00Z">
            <w:rPr>
              <w:rStyle w:val="Hyperlink"/>
            </w:rPr>
          </w:rPrChange>
        </w:rPr>
        <w:fldChar w:fldCharType="begin"/>
      </w:r>
      <w:r w:rsidRPr="00A4408B">
        <w:rPr>
          <w:rStyle w:val="Hyperlink"/>
          <w:color w:val="auto"/>
          <w:rPrChange w:id="767" w:author="Erik Wenninger" w:date="2019-03-20T08:32:00Z">
            <w:rPr>
              <w:rStyle w:val="Hyperlink"/>
            </w:rPr>
          </w:rPrChange>
        </w:rPr>
        <w:instrText xml:space="preserve"> HYPERLINK \l "ref-Thinakaran2015" \h </w:instrText>
      </w:r>
      <w:r w:rsidRPr="00A4408B">
        <w:rPr>
          <w:rStyle w:val="Hyperlink"/>
          <w:color w:val="auto"/>
          <w:rPrChange w:id="768" w:author="Erik Wenninger" w:date="2019-03-20T08:32:00Z">
            <w:rPr>
              <w:rStyle w:val="Hyperlink"/>
            </w:rPr>
          </w:rPrChange>
        </w:rPr>
        <w:fldChar w:fldCharType="separate"/>
      </w:r>
      <w:r w:rsidRPr="00A4408B">
        <w:rPr>
          <w:rStyle w:val="Hyperlink"/>
          <w:color w:val="auto"/>
          <w:rPrChange w:id="769" w:author="Erik Wenninger" w:date="2019-03-20T08:32:00Z">
            <w:rPr>
              <w:rStyle w:val="Hyperlink"/>
            </w:rPr>
          </w:rPrChange>
        </w:rPr>
        <w:t>2015</w:t>
      </w:r>
      <w:r w:rsidRPr="00A4408B">
        <w:rPr>
          <w:rStyle w:val="Hyperlink"/>
          <w:color w:val="auto"/>
          <w:rPrChange w:id="770" w:author="Erik Wenninger" w:date="2019-03-20T08:32:00Z">
            <w:rPr>
              <w:rStyle w:val="Hyperlink"/>
            </w:rPr>
          </w:rPrChange>
        </w:rPr>
        <w:fldChar w:fldCharType="end"/>
      </w:r>
      <w:r w:rsidRPr="00A4408B">
        <w:t>), even when it is not beneficial for their survival (Prager, Lewis, et al. (</w:t>
      </w:r>
      <w:r w:rsidRPr="00A4408B">
        <w:rPr>
          <w:rStyle w:val="Hyperlink"/>
          <w:color w:val="auto"/>
          <w:rPrChange w:id="771" w:author="Erik Wenninger" w:date="2019-03-20T08:32:00Z">
            <w:rPr>
              <w:rStyle w:val="Hyperlink"/>
            </w:rPr>
          </w:rPrChange>
        </w:rPr>
        <w:fldChar w:fldCharType="begin"/>
      </w:r>
      <w:r w:rsidRPr="00A4408B">
        <w:rPr>
          <w:rStyle w:val="Hyperlink"/>
          <w:color w:val="auto"/>
          <w:rPrChange w:id="772" w:author="Erik Wenninger" w:date="2019-03-20T08:32:00Z">
            <w:rPr>
              <w:rStyle w:val="Hyperlink"/>
            </w:rPr>
          </w:rPrChange>
        </w:rPr>
        <w:instrText xml:space="preserve"> HYPERLINK \l "ref-Prager2014b" \h </w:instrText>
      </w:r>
      <w:r w:rsidRPr="00A4408B">
        <w:rPr>
          <w:rStyle w:val="Hyperlink"/>
          <w:color w:val="auto"/>
          <w:rPrChange w:id="773" w:author="Erik Wenninger" w:date="2019-03-20T08:32:00Z">
            <w:rPr>
              <w:rStyle w:val="Hyperlink"/>
            </w:rPr>
          </w:rPrChange>
        </w:rPr>
        <w:fldChar w:fldCharType="separate"/>
      </w:r>
      <w:r w:rsidRPr="00A4408B">
        <w:rPr>
          <w:rStyle w:val="Hyperlink"/>
          <w:color w:val="auto"/>
          <w:rPrChange w:id="774" w:author="Erik Wenninger" w:date="2019-03-20T08:32:00Z">
            <w:rPr>
              <w:rStyle w:val="Hyperlink"/>
            </w:rPr>
          </w:rPrChange>
        </w:rPr>
        <w:t>2014</w:t>
      </w:r>
      <w:r w:rsidRPr="00A4408B">
        <w:rPr>
          <w:rStyle w:val="Hyperlink"/>
          <w:color w:val="auto"/>
          <w:rPrChange w:id="775" w:author="Erik Wenninger" w:date="2019-03-20T08:32:00Z">
            <w:rPr>
              <w:rStyle w:val="Hyperlink"/>
            </w:rPr>
          </w:rPrChange>
        </w:rPr>
        <w:fldChar w:fldCharType="end"/>
      </w:r>
      <w:r w:rsidRPr="00A4408B">
        <w:t>) b). Psyllids oviposited on every type of potato offered, like observations by Prager et al. (</w:t>
      </w:r>
      <w:r w:rsidRPr="00A4408B">
        <w:rPr>
          <w:rStyle w:val="Hyperlink"/>
          <w:color w:val="auto"/>
          <w:rPrChange w:id="776" w:author="Erik Wenninger" w:date="2019-03-20T08:32:00Z">
            <w:rPr>
              <w:rStyle w:val="Hyperlink"/>
            </w:rPr>
          </w:rPrChange>
        </w:rPr>
        <w:fldChar w:fldCharType="begin"/>
      </w:r>
      <w:r w:rsidRPr="00A4408B">
        <w:rPr>
          <w:rStyle w:val="Hyperlink"/>
          <w:color w:val="auto"/>
          <w:rPrChange w:id="777" w:author="Erik Wenninger" w:date="2019-03-20T08:32:00Z">
            <w:rPr>
              <w:rStyle w:val="Hyperlink"/>
            </w:rPr>
          </w:rPrChange>
        </w:rPr>
        <w:instrText xml:space="preserve"> HYPERLINK \l "ref-Prager2017" \h </w:instrText>
      </w:r>
      <w:r w:rsidRPr="00A4408B">
        <w:rPr>
          <w:rStyle w:val="Hyperlink"/>
          <w:color w:val="auto"/>
          <w:rPrChange w:id="778" w:author="Erik Wenninger" w:date="2019-03-20T08:32:00Z">
            <w:rPr>
              <w:rStyle w:val="Hyperlink"/>
            </w:rPr>
          </w:rPrChange>
        </w:rPr>
        <w:fldChar w:fldCharType="separate"/>
      </w:r>
      <w:r w:rsidRPr="00A4408B">
        <w:rPr>
          <w:rStyle w:val="Hyperlink"/>
          <w:color w:val="auto"/>
          <w:rPrChange w:id="779" w:author="Erik Wenninger" w:date="2019-03-20T08:32:00Z">
            <w:rPr>
              <w:rStyle w:val="Hyperlink"/>
            </w:rPr>
          </w:rPrChange>
        </w:rPr>
        <w:t>2017</w:t>
      </w:r>
      <w:r w:rsidRPr="00A4408B">
        <w:rPr>
          <w:rStyle w:val="Hyperlink"/>
          <w:color w:val="auto"/>
          <w:rPrChange w:id="780" w:author="Erik Wenninger" w:date="2019-03-20T08:32:00Z">
            <w:rPr>
              <w:rStyle w:val="Hyperlink"/>
            </w:rPr>
          </w:rPrChange>
        </w:rPr>
        <w:fldChar w:fldCharType="end"/>
      </w:r>
      <w:r w:rsidRPr="00A4408B">
        <w:t>), giving little evidence of antixenosis.</w:t>
      </w:r>
    </w:p>
    <w:p w14:paraId="6AB984FA" w14:textId="77777777" w:rsidR="00110CCD" w:rsidRPr="00FE5034" w:rsidRDefault="00A4408B">
      <w:pPr>
        <w:pStyle w:val="BodyText"/>
        <w:spacing w:before="0" w:after="0" w:line="480" w:lineRule="auto"/>
        <w:pPrChange w:id="781" w:author="Erik Wenninger" w:date="2019-03-20T08:32:00Z">
          <w:pPr>
            <w:pStyle w:val="BodyText"/>
          </w:pPr>
        </w:pPrChange>
      </w:pPr>
      <w:r w:rsidRPr="00FE5034">
        <w:t xml:space="preserve">We selected the number of days for our observations to correlate with the periods of maximum oviposition reported in the life history tables of Abdullah (Knowlton and Janes </w:t>
      </w:r>
      <w:r w:rsidRPr="00A4408B">
        <w:rPr>
          <w:rStyle w:val="Hyperlink"/>
          <w:color w:val="auto"/>
          <w:rPrChange w:id="782" w:author="Erik Wenninger" w:date="2019-03-20T08:32:00Z">
            <w:rPr>
              <w:rStyle w:val="Hyperlink"/>
            </w:rPr>
          </w:rPrChange>
        </w:rPr>
        <w:fldChar w:fldCharType="begin"/>
      </w:r>
      <w:r w:rsidRPr="00A4408B">
        <w:rPr>
          <w:rStyle w:val="Hyperlink"/>
          <w:color w:val="auto"/>
          <w:rPrChange w:id="783" w:author="Erik Wenninger" w:date="2019-03-20T08:32:00Z">
            <w:rPr>
              <w:rStyle w:val="Hyperlink"/>
            </w:rPr>
          </w:rPrChange>
        </w:rPr>
        <w:instrText xml:space="preserve"> HYPERLINK \l "ref-Knowlton1931" \h </w:instrText>
      </w:r>
      <w:r w:rsidRPr="00A4408B">
        <w:rPr>
          <w:rStyle w:val="Hyperlink"/>
          <w:color w:val="auto"/>
          <w:rPrChange w:id="784" w:author="Erik Wenninger" w:date="2019-03-20T08:32:00Z">
            <w:rPr>
              <w:rStyle w:val="Hyperlink"/>
            </w:rPr>
          </w:rPrChange>
        </w:rPr>
        <w:fldChar w:fldCharType="separate"/>
      </w:r>
      <w:r w:rsidRPr="00A4408B">
        <w:rPr>
          <w:rStyle w:val="Hyperlink"/>
          <w:color w:val="auto"/>
          <w:rPrChange w:id="785" w:author="Erik Wenninger" w:date="2019-03-20T08:32:00Z">
            <w:rPr>
              <w:rStyle w:val="Hyperlink"/>
            </w:rPr>
          </w:rPrChange>
        </w:rPr>
        <w:t>1931</w:t>
      </w:r>
      <w:r w:rsidRPr="00A4408B">
        <w:rPr>
          <w:rStyle w:val="Hyperlink"/>
          <w:color w:val="auto"/>
          <w:rPrChange w:id="786" w:author="Erik Wenninger" w:date="2019-03-20T08:32:00Z">
            <w:rPr>
              <w:rStyle w:val="Hyperlink"/>
            </w:rPr>
          </w:rPrChange>
        </w:rPr>
        <w:fldChar w:fldCharType="end"/>
      </w:r>
      <w:r w:rsidRPr="00A4408B">
        <w:t xml:space="preserve">, </w:t>
      </w:r>
      <w:r w:rsidRPr="00A4408B">
        <w:rPr>
          <w:rStyle w:val="Hyperlink"/>
          <w:color w:val="auto"/>
          <w:rPrChange w:id="787" w:author="Erik Wenninger" w:date="2019-03-20T08:32:00Z">
            <w:rPr>
              <w:rStyle w:val="Hyperlink"/>
            </w:rPr>
          </w:rPrChange>
        </w:rPr>
        <w:fldChar w:fldCharType="begin"/>
      </w:r>
      <w:r w:rsidRPr="00A4408B">
        <w:rPr>
          <w:rStyle w:val="Hyperlink"/>
          <w:color w:val="auto"/>
          <w:rPrChange w:id="788" w:author="Erik Wenninger" w:date="2019-03-20T08:32:00Z">
            <w:rPr>
              <w:rStyle w:val="Hyperlink"/>
            </w:rPr>
          </w:rPrChange>
        </w:rPr>
        <w:instrText xml:space="preserve"> HYPERLINK \l "ref-Abdullah2008" \h </w:instrText>
      </w:r>
      <w:r w:rsidRPr="00A4408B">
        <w:rPr>
          <w:rStyle w:val="Hyperlink"/>
          <w:color w:val="auto"/>
          <w:rPrChange w:id="789" w:author="Erik Wenninger" w:date="2019-03-20T08:32:00Z">
            <w:rPr>
              <w:rStyle w:val="Hyperlink"/>
            </w:rPr>
          </w:rPrChange>
        </w:rPr>
        <w:fldChar w:fldCharType="separate"/>
      </w:r>
      <w:r w:rsidRPr="00A4408B">
        <w:rPr>
          <w:rStyle w:val="Hyperlink"/>
          <w:color w:val="auto"/>
          <w:rPrChange w:id="790" w:author="Erik Wenninger" w:date="2019-03-20T08:32:00Z">
            <w:rPr>
              <w:rStyle w:val="Hyperlink"/>
            </w:rPr>
          </w:rPrChange>
        </w:rPr>
        <w:t>2008</w:t>
      </w:r>
      <w:r w:rsidRPr="00A4408B">
        <w:rPr>
          <w:rStyle w:val="Hyperlink"/>
          <w:color w:val="auto"/>
          <w:rPrChange w:id="791" w:author="Erik Wenninger" w:date="2019-03-20T08:32:00Z">
            <w:rPr>
              <w:rStyle w:val="Hyperlink"/>
            </w:rPr>
          </w:rPrChange>
        </w:rPr>
        <w:fldChar w:fldCharType="end"/>
      </w:r>
      <w:r w:rsidRPr="00A4408B">
        <w:t>) and Yang et al. (</w:t>
      </w:r>
      <w:r w:rsidRPr="00A4408B">
        <w:rPr>
          <w:rStyle w:val="Hyperlink"/>
          <w:color w:val="auto"/>
          <w:rPrChange w:id="792" w:author="Erik Wenninger" w:date="2019-03-20T08:32:00Z">
            <w:rPr>
              <w:rStyle w:val="Hyperlink"/>
            </w:rPr>
          </w:rPrChange>
        </w:rPr>
        <w:fldChar w:fldCharType="begin"/>
      </w:r>
      <w:r w:rsidRPr="00A4408B">
        <w:rPr>
          <w:rStyle w:val="Hyperlink"/>
          <w:color w:val="auto"/>
          <w:rPrChange w:id="793" w:author="Erik Wenninger" w:date="2019-03-20T08:32:00Z">
            <w:rPr>
              <w:rStyle w:val="Hyperlink"/>
            </w:rPr>
          </w:rPrChange>
        </w:rPr>
        <w:instrText xml:space="preserve"> HYPERLINK \l "ref-Yang2010" \h </w:instrText>
      </w:r>
      <w:r w:rsidRPr="00A4408B">
        <w:rPr>
          <w:rStyle w:val="Hyperlink"/>
          <w:color w:val="auto"/>
          <w:rPrChange w:id="794" w:author="Erik Wenninger" w:date="2019-03-20T08:32:00Z">
            <w:rPr>
              <w:rStyle w:val="Hyperlink"/>
            </w:rPr>
          </w:rPrChange>
        </w:rPr>
        <w:fldChar w:fldCharType="separate"/>
      </w:r>
      <w:r w:rsidRPr="00A4408B">
        <w:rPr>
          <w:rStyle w:val="Hyperlink"/>
          <w:color w:val="auto"/>
          <w:rPrChange w:id="795" w:author="Erik Wenninger" w:date="2019-03-20T08:32:00Z">
            <w:rPr>
              <w:rStyle w:val="Hyperlink"/>
            </w:rPr>
          </w:rPrChange>
        </w:rPr>
        <w:t>2010</w:t>
      </w:r>
      <w:r w:rsidRPr="00A4408B">
        <w:rPr>
          <w:rStyle w:val="Hyperlink"/>
          <w:color w:val="auto"/>
          <w:rPrChange w:id="796" w:author="Erik Wenninger" w:date="2019-03-20T08:32:00Z">
            <w:rPr>
              <w:rStyle w:val="Hyperlink"/>
            </w:rPr>
          </w:rPrChange>
        </w:rPr>
        <w:fldChar w:fldCharType="end"/>
      </w:r>
      <w:r w:rsidRPr="00A4408B">
        <w:t xml:space="preserve">, </w:t>
      </w:r>
      <w:r w:rsidRPr="00A4408B">
        <w:rPr>
          <w:rStyle w:val="Hyperlink"/>
          <w:color w:val="auto"/>
          <w:rPrChange w:id="797" w:author="Erik Wenninger" w:date="2019-03-20T08:32:00Z">
            <w:rPr>
              <w:rStyle w:val="Hyperlink"/>
            </w:rPr>
          </w:rPrChange>
        </w:rPr>
        <w:fldChar w:fldCharType="begin"/>
      </w:r>
      <w:r w:rsidRPr="00A4408B">
        <w:rPr>
          <w:rStyle w:val="Hyperlink"/>
          <w:color w:val="auto"/>
          <w:rPrChange w:id="798" w:author="Erik Wenninger" w:date="2019-03-20T08:32:00Z">
            <w:rPr>
              <w:rStyle w:val="Hyperlink"/>
            </w:rPr>
          </w:rPrChange>
        </w:rPr>
        <w:instrText xml:space="preserve"> HYPERLINK \l "ref-Yang2013" \h </w:instrText>
      </w:r>
      <w:r w:rsidRPr="00A4408B">
        <w:rPr>
          <w:rStyle w:val="Hyperlink"/>
          <w:color w:val="auto"/>
          <w:rPrChange w:id="799" w:author="Erik Wenninger" w:date="2019-03-20T08:32:00Z">
            <w:rPr>
              <w:rStyle w:val="Hyperlink"/>
            </w:rPr>
          </w:rPrChange>
        </w:rPr>
        <w:fldChar w:fldCharType="separate"/>
      </w:r>
      <w:r w:rsidRPr="00A4408B">
        <w:rPr>
          <w:rStyle w:val="Hyperlink"/>
          <w:color w:val="auto"/>
          <w:rPrChange w:id="800" w:author="Erik Wenninger" w:date="2019-03-20T08:32:00Z">
            <w:rPr>
              <w:rStyle w:val="Hyperlink"/>
            </w:rPr>
          </w:rPrChange>
        </w:rPr>
        <w:t>2013</w:t>
      </w:r>
      <w:r w:rsidRPr="00A4408B">
        <w:rPr>
          <w:rStyle w:val="Hyperlink"/>
          <w:color w:val="auto"/>
          <w:rPrChange w:id="801" w:author="Erik Wenninger" w:date="2019-03-20T08:32:00Z">
            <w:rPr>
              <w:rStyle w:val="Hyperlink"/>
            </w:rPr>
          </w:rPrChange>
        </w:rPr>
        <w:fldChar w:fldCharType="end"/>
      </w:r>
      <w:r w:rsidRPr="00A4408B">
        <w:t>).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6A2F6BB2" w14:textId="77777777" w:rsidR="00110CCD" w:rsidRPr="00A4408B" w:rsidRDefault="00A4408B">
      <w:pPr>
        <w:pStyle w:val="BodyText"/>
        <w:spacing w:before="0" w:after="0" w:line="480" w:lineRule="auto"/>
        <w:pPrChange w:id="802" w:author="Erik Wenninger" w:date="2019-03-20T08:32:00Z">
          <w:pPr>
            <w:pStyle w:val="BodyText"/>
          </w:pPr>
        </w:pPrChange>
      </w:pPr>
      <w:r w:rsidRPr="00FE5034">
        <w:t>It is possible that Lso infection status played a role in the fertility observed: Lso has been reported to negatively impact female fertility (</w:t>
      </w:r>
      <w:r w:rsidRPr="00A4408B">
        <w:rPr>
          <w:rStyle w:val="Hyperlink"/>
          <w:color w:val="auto"/>
          <w:rPrChange w:id="803" w:author="Erik Wenninger" w:date="2019-03-20T08:32:00Z">
            <w:rPr>
              <w:rStyle w:val="Hyperlink"/>
            </w:rPr>
          </w:rPrChange>
        </w:rPr>
        <w:fldChar w:fldCharType="begin"/>
      </w:r>
      <w:r w:rsidRPr="00A4408B">
        <w:rPr>
          <w:rStyle w:val="Hyperlink"/>
          <w:color w:val="auto"/>
          <w:rPrChange w:id="804" w:author="Erik Wenninger" w:date="2019-03-20T08:32:00Z">
            <w:rPr>
              <w:rStyle w:val="Hyperlink"/>
            </w:rPr>
          </w:rPrChange>
        </w:rPr>
        <w:instrText xml:space="preserve"> HYPERLINK \l "ref-Nachappa2012a" \h </w:instrText>
      </w:r>
      <w:r w:rsidRPr="00A4408B">
        <w:rPr>
          <w:rStyle w:val="Hyperlink"/>
          <w:color w:val="auto"/>
          <w:rPrChange w:id="805" w:author="Erik Wenninger" w:date="2019-03-20T08:32:00Z">
            <w:rPr>
              <w:rStyle w:val="Hyperlink"/>
            </w:rPr>
          </w:rPrChange>
        </w:rPr>
        <w:fldChar w:fldCharType="separate"/>
      </w:r>
      <w:r w:rsidRPr="00A4408B">
        <w:rPr>
          <w:rStyle w:val="Hyperlink"/>
          <w:color w:val="auto"/>
          <w:rPrChange w:id="806" w:author="Erik Wenninger" w:date="2019-03-20T08:32:00Z">
            <w:rPr>
              <w:rStyle w:val="Hyperlink"/>
            </w:rPr>
          </w:rPrChange>
        </w:rPr>
        <w:t>2012</w:t>
      </w:r>
      <w:r w:rsidRPr="00A4408B">
        <w:rPr>
          <w:rStyle w:val="Hyperlink"/>
          <w:color w:val="auto"/>
          <w:rPrChange w:id="807" w:author="Erik Wenninger" w:date="2019-03-20T08:32:00Z">
            <w:rPr>
              <w:rStyle w:val="Hyperlink"/>
            </w:rPr>
          </w:rPrChange>
        </w:rPr>
        <w:fldChar w:fldCharType="end"/>
      </w:r>
      <w:r w:rsidRPr="00A4408B">
        <w:t xml:space="preserve"> a, Nachappa, Shapiro, et al. </w:t>
      </w:r>
      <w:r w:rsidRPr="00A4408B">
        <w:rPr>
          <w:rStyle w:val="Hyperlink"/>
          <w:color w:val="auto"/>
          <w:rPrChange w:id="808" w:author="Erik Wenninger" w:date="2019-03-20T08:32:00Z">
            <w:rPr>
              <w:rStyle w:val="Hyperlink"/>
            </w:rPr>
          </w:rPrChange>
        </w:rPr>
        <w:fldChar w:fldCharType="begin"/>
      </w:r>
      <w:r w:rsidRPr="00A4408B">
        <w:rPr>
          <w:rStyle w:val="Hyperlink"/>
          <w:color w:val="auto"/>
          <w:rPrChange w:id="809" w:author="Erik Wenninger" w:date="2019-03-20T08:32:00Z">
            <w:rPr>
              <w:rStyle w:val="Hyperlink"/>
            </w:rPr>
          </w:rPrChange>
        </w:rPr>
        <w:instrText xml:space="preserve"> HYPERLINK \l "ref-Nachappa2012" \h </w:instrText>
      </w:r>
      <w:r w:rsidRPr="00A4408B">
        <w:rPr>
          <w:rStyle w:val="Hyperlink"/>
          <w:color w:val="auto"/>
          <w:rPrChange w:id="810" w:author="Erik Wenninger" w:date="2019-03-20T08:32:00Z">
            <w:rPr>
              <w:rStyle w:val="Hyperlink"/>
            </w:rPr>
          </w:rPrChange>
        </w:rPr>
        <w:fldChar w:fldCharType="separate"/>
      </w:r>
      <w:r w:rsidRPr="00A4408B">
        <w:rPr>
          <w:rStyle w:val="Hyperlink"/>
          <w:color w:val="auto"/>
          <w:rPrChange w:id="811" w:author="Erik Wenninger" w:date="2019-03-20T08:32:00Z">
            <w:rPr>
              <w:rStyle w:val="Hyperlink"/>
            </w:rPr>
          </w:rPrChange>
        </w:rPr>
        <w:t>2012</w:t>
      </w:r>
      <w:r w:rsidRPr="00A4408B">
        <w:rPr>
          <w:rStyle w:val="Hyperlink"/>
          <w:color w:val="auto"/>
          <w:rPrChange w:id="812" w:author="Erik Wenninger" w:date="2019-03-20T08:32:00Z">
            <w:rPr>
              <w:rStyle w:val="Hyperlink"/>
            </w:rPr>
          </w:rPrChange>
        </w:rPr>
        <w:fldChar w:fldCharType="end"/>
      </w:r>
      <w:r w:rsidRPr="00A4408B">
        <w:t xml:space="preserve">, </w:t>
      </w:r>
      <w:r w:rsidRPr="00A4408B">
        <w:rPr>
          <w:rStyle w:val="Hyperlink"/>
          <w:color w:val="auto"/>
          <w:rPrChange w:id="813" w:author="Erik Wenninger" w:date="2019-03-20T08:32:00Z">
            <w:rPr>
              <w:rStyle w:val="Hyperlink"/>
            </w:rPr>
          </w:rPrChange>
        </w:rPr>
        <w:fldChar w:fldCharType="begin"/>
      </w:r>
      <w:r w:rsidRPr="00A4408B">
        <w:rPr>
          <w:rStyle w:val="Hyperlink"/>
          <w:color w:val="auto"/>
          <w:rPrChange w:id="814" w:author="Erik Wenninger" w:date="2019-03-20T08:32:00Z">
            <w:rPr>
              <w:rStyle w:val="Hyperlink"/>
            </w:rPr>
          </w:rPrChange>
        </w:rPr>
        <w:instrText xml:space="preserve"> HYPERLINK \l "ref-Nachappa2014" \h </w:instrText>
      </w:r>
      <w:r w:rsidRPr="00A4408B">
        <w:rPr>
          <w:rStyle w:val="Hyperlink"/>
          <w:color w:val="auto"/>
          <w:rPrChange w:id="815" w:author="Erik Wenninger" w:date="2019-03-20T08:32:00Z">
            <w:rPr>
              <w:rStyle w:val="Hyperlink"/>
            </w:rPr>
          </w:rPrChange>
        </w:rPr>
        <w:fldChar w:fldCharType="separate"/>
      </w:r>
      <w:r w:rsidRPr="00A4408B">
        <w:rPr>
          <w:rStyle w:val="Hyperlink"/>
          <w:color w:val="auto"/>
          <w:rPrChange w:id="816" w:author="Erik Wenninger" w:date="2019-03-20T08:32:00Z">
            <w:rPr>
              <w:rStyle w:val="Hyperlink"/>
            </w:rPr>
          </w:rPrChange>
        </w:rPr>
        <w:t>2014</w:t>
      </w:r>
      <w:r w:rsidRPr="00A4408B">
        <w:rPr>
          <w:rStyle w:val="Hyperlink"/>
          <w:color w:val="auto"/>
          <w:rPrChange w:id="817" w:author="Erik Wenninger" w:date="2019-03-20T08:32:00Z">
            <w:rPr>
              <w:rStyle w:val="Hyperlink"/>
            </w:rPr>
          </w:rPrChange>
        </w:rPr>
        <w:fldChar w:fldCharType="end"/>
      </w:r>
      <w:r w:rsidRPr="00A4408B">
        <w:t xml:space="preserve">, Yao et al. </w:t>
      </w:r>
      <w:r w:rsidRPr="00A4408B">
        <w:rPr>
          <w:rStyle w:val="Hyperlink"/>
          <w:color w:val="auto"/>
          <w:rPrChange w:id="818" w:author="Erik Wenninger" w:date="2019-03-20T08:32:00Z">
            <w:rPr>
              <w:rStyle w:val="Hyperlink"/>
            </w:rPr>
          </w:rPrChange>
        </w:rPr>
        <w:fldChar w:fldCharType="begin"/>
      </w:r>
      <w:r w:rsidRPr="00A4408B">
        <w:rPr>
          <w:rStyle w:val="Hyperlink"/>
          <w:color w:val="auto"/>
          <w:rPrChange w:id="819" w:author="Erik Wenninger" w:date="2019-03-20T08:32:00Z">
            <w:rPr>
              <w:rStyle w:val="Hyperlink"/>
            </w:rPr>
          </w:rPrChange>
        </w:rPr>
        <w:instrText xml:space="preserve"> HYPERLINK \l "ref-Yao2016" \h </w:instrText>
      </w:r>
      <w:r w:rsidRPr="00A4408B">
        <w:rPr>
          <w:rStyle w:val="Hyperlink"/>
          <w:color w:val="auto"/>
          <w:rPrChange w:id="820" w:author="Erik Wenninger" w:date="2019-03-20T08:32:00Z">
            <w:rPr>
              <w:rStyle w:val="Hyperlink"/>
            </w:rPr>
          </w:rPrChange>
        </w:rPr>
        <w:fldChar w:fldCharType="separate"/>
      </w:r>
      <w:r w:rsidRPr="00A4408B">
        <w:rPr>
          <w:rStyle w:val="Hyperlink"/>
          <w:color w:val="auto"/>
          <w:rPrChange w:id="821" w:author="Erik Wenninger" w:date="2019-03-20T08:32:00Z">
            <w:rPr>
              <w:rStyle w:val="Hyperlink"/>
            </w:rPr>
          </w:rPrChange>
        </w:rPr>
        <w:t>2016</w:t>
      </w:r>
      <w:r w:rsidRPr="00A4408B">
        <w:rPr>
          <w:rStyle w:val="Hyperlink"/>
          <w:color w:val="auto"/>
          <w:rPrChange w:id="822" w:author="Erik Wenninger" w:date="2019-03-20T08:32:00Z">
            <w:rPr>
              <w:rStyle w:val="Hyperlink"/>
            </w:rPr>
          </w:rPrChange>
        </w:rPr>
        <w:fldChar w:fldCharType="end"/>
      </w:r>
      <w:r w:rsidRPr="00A4408B">
        <w:t xml:space="preserve">, Frias et al. </w:t>
      </w:r>
      <w:r w:rsidRPr="00A4408B">
        <w:rPr>
          <w:rStyle w:val="Hyperlink"/>
          <w:color w:val="auto"/>
          <w:rPrChange w:id="823" w:author="Erik Wenninger" w:date="2019-03-20T08:32:00Z">
            <w:rPr>
              <w:rStyle w:val="Hyperlink"/>
            </w:rPr>
          </w:rPrChange>
        </w:rPr>
        <w:fldChar w:fldCharType="begin"/>
      </w:r>
      <w:r w:rsidRPr="00A4408B">
        <w:rPr>
          <w:rStyle w:val="Hyperlink"/>
          <w:color w:val="auto"/>
          <w:rPrChange w:id="824" w:author="Erik Wenninger" w:date="2019-03-20T08:32:00Z">
            <w:rPr>
              <w:rStyle w:val="Hyperlink"/>
            </w:rPr>
          </w:rPrChange>
        </w:rPr>
        <w:instrText xml:space="preserve"> HYPERLINK \l "ref-Frias2018" \h </w:instrText>
      </w:r>
      <w:r w:rsidRPr="00A4408B">
        <w:rPr>
          <w:rStyle w:val="Hyperlink"/>
          <w:color w:val="auto"/>
          <w:rPrChange w:id="825" w:author="Erik Wenninger" w:date="2019-03-20T08:32:00Z">
            <w:rPr>
              <w:rStyle w:val="Hyperlink"/>
            </w:rPr>
          </w:rPrChange>
        </w:rPr>
        <w:fldChar w:fldCharType="separate"/>
      </w:r>
      <w:r w:rsidRPr="00A4408B">
        <w:rPr>
          <w:rStyle w:val="Hyperlink"/>
          <w:color w:val="auto"/>
          <w:rPrChange w:id="826" w:author="Erik Wenninger" w:date="2019-03-20T08:32:00Z">
            <w:rPr>
              <w:rStyle w:val="Hyperlink"/>
            </w:rPr>
          </w:rPrChange>
        </w:rPr>
        <w:t>2018</w:t>
      </w:r>
      <w:r w:rsidRPr="00A4408B">
        <w:rPr>
          <w:rStyle w:val="Hyperlink"/>
          <w:color w:val="auto"/>
          <w:rPrChange w:id="827" w:author="Erik Wenninger" w:date="2019-03-20T08:32:00Z">
            <w:rPr>
              <w:rStyle w:val="Hyperlink"/>
            </w:rPr>
          </w:rPrChange>
        </w:rPr>
        <w:fldChar w:fldCharType="end"/>
      </w:r>
      <w:r w:rsidRPr="00A4408B">
        <w:t>). The antibiotic effects we observed may have different effects on uninfected psyllids.</w:t>
      </w:r>
    </w:p>
    <w:p w14:paraId="384375B0" w14:textId="77777777" w:rsidR="00110CCD" w:rsidRPr="00A4408B" w:rsidRDefault="00A4408B">
      <w:pPr>
        <w:pStyle w:val="BodyText"/>
        <w:spacing w:before="0" w:after="0" w:line="480" w:lineRule="auto"/>
        <w:pPrChange w:id="828" w:author="Erik Wenninger" w:date="2019-03-20T08:32:00Z">
          <w:pPr>
            <w:pStyle w:val="BodyText"/>
          </w:pPr>
        </w:pPrChange>
      </w:pPr>
      <w:r w:rsidRPr="00A4408B">
        <w:t xml:space="preserve">We saw a large degree of variability in fertility for psyllids on all genotypes. We only permitted male access to the female psyllids during the initial period to increase female </w:t>
      </w:r>
      <w:r w:rsidRPr="00A4408B">
        <w:lastRenderedPageBreak/>
        <w:t xml:space="preserve">longevity by preventing possible harassment (Abdullah </w:t>
      </w:r>
      <w:r w:rsidRPr="00A4408B">
        <w:rPr>
          <w:rStyle w:val="Hyperlink"/>
          <w:color w:val="auto"/>
          <w:rPrChange w:id="829" w:author="Erik Wenninger" w:date="2019-03-20T08:32:00Z">
            <w:rPr>
              <w:rStyle w:val="Hyperlink"/>
            </w:rPr>
          </w:rPrChange>
        </w:rPr>
        <w:fldChar w:fldCharType="begin"/>
      </w:r>
      <w:r w:rsidRPr="00A4408B">
        <w:rPr>
          <w:rStyle w:val="Hyperlink"/>
          <w:color w:val="auto"/>
          <w:rPrChange w:id="830" w:author="Erik Wenninger" w:date="2019-03-20T08:32:00Z">
            <w:rPr>
              <w:rStyle w:val="Hyperlink"/>
            </w:rPr>
          </w:rPrChange>
        </w:rPr>
        <w:instrText xml:space="preserve"> HYPERLINK \l "ref-Abdullah2008" \h </w:instrText>
      </w:r>
      <w:r w:rsidRPr="00A4408B">
        <w:rPr>
          <w:rStyle w:val="Hyperlink"/>
          <w:color w:val="auto"/>
          <w:rPrChange w:id="831" w:author="Erik Wenninger" w:date="2019-03-20T08:32:00Z">
            <w:rPr>
              <w:rStyle w:val="Hyperlink"/>
            </w:rPr>
          </w:rPrChange>
        </w:rPr>
        <w:fldChar w:fldCharType="separate"/>
      </w:r>
      <w:r w:rsidRPr="00A4408B">
        <w:rPr>
          <w:rStyle w:val="Hyperlink"/>
          <w:color w:val="auto"/>
          <w:rPrChange w:id="832" w:author="Erik Wenninger" w:date="2019-03-20T08:32:00Z">
            <w:rPr>
              <w:rStyle w:val="Hyperlink"/>
            </w:rPr>
          </w:rPrChange>
        </w:rPr>
        <w:t>2008</w:t>
      </w:r>
      <w:r w:rsidRPr="00A4408B">
        <w:rPr>
          <w:rStyle w:val="Hyperlink"/>
          <w:color w:val="auto"/>
          <w:rPrChange w:id="833" w:author="Erik Wenninger" w:date="2019-03-20T08:32:00Z">
            <w:rPr>
              <w:rStyle w:val="Hyperlink"/>
            </w:rPr>
          </w:rPrChange>
        </w:rPr>
        <w:fldChar w:fldCharType="end"/>
      </w:r>
      <w:r w:rsidRPr="00A4408B">
        <w:t xml:space="preserve">, Wenninger and Hall </w:t>
      </w:r>
      <w:r w:rsidRPr="00A4408B">
        <w:rPr>
          <w:rStyle w:val="Hyperlink"/>
          <w:color w:val="auto"/>
          <w:rPrChange w:id="834" w:author="Erik Wenninger" w:date="2019-03-20T08:32:00Z">
            <w:rPr>
              <w:rStyle w:val="Hyperlink"/>
            </w:rPr>
          </w:rPrChange>
        </w:rPr>
        <w:fldChar w:fldCharType="begin"/>
      </w:r>
      <w:r w:rsidRPr="00A4408B">
        <w:rPr>
          <w:rStyle w:val="Hyperlink"/>
          <w:color w:val="auto"/>
          <w:rPrChange w:id="835" w:author="Erik Wenninger" w:date="2019-03-20T08:32:00Z">
            <w:rPr>
              <w:rStyle w:val="Hyperlink"/>
            </w:rPr>
          </w:rPrChange>
        </w:rPr>
        <w:instrText xml:space="preserve"> HYPERLINK \l "ref-Wenninger2008" \h </w:instrText>
      </w:r>
      <w:r w:rsidRPr="00A4408B">
        <w:rPr>
          <w:rStyle w:val="Hyperlink"/>
          <w:color w:val="auto"/>
          <w:rPrChange w:id="836" w:author="Erik Wenninger" w:date="2019-03-20T08:32:00Z">
            <w:rPr>
              <w:rStyle w:val="Hyperlink"/>
            </w:rPr>
          </w:rPrChange>
        </w:rPr>
        <w:fldChar w:fldCharType="separate"/>
      </w:r>
      <w:r w:rsidRPr="00A4408B">
        <w:rPr>
          <w:rStyle w:val="Hyperlink"/>
          <w:color w:val="auto"/>
          <w:rPrChange w:id="837" w:author="Erik Wenninger" w:date="2019-03-20T08:32:00Z">
            <w:rPr>
              <w:rStyle w:val="Hyperlink"/>
            </w:rPr>
          </w:rPrChange>
        </w:rPr>
        <w:t>2008</w:t>
      </w:r>
      <w:r w:rsidRPr="00A4408B">
        <w:rPr>
          <w:rStyle w:val="Hyperlink"/>
          <w:color w:val="auto"/>
          <w:rPrChange w:id="838" w:author="Erik Wenninger" w:date="2019-03-20T08:32:00Z">
            <w:rPr>
              <w:rStyle w:val="Hyperlink"/>
            </w:rPr>
          </w:rPrChange>
        </w:rPr>
        <w:fldChar w:fldCharType="end"/>
      </w:r>
      <w:r w:rsidRPr="00A4408B">
        <w:t xml:space="preserve">, Arnqvist </w:t>
      </w:r>
      <w:r w:rsidRPr="00A4408B">
        <w:rPr>
          <w:rStyle w:val="Hyperlink"/>
          <w:color w:val="auto"/>
          <w:rPrChange w:id="839" w:author="Erik Wenninger" w:date="2019-03-20T08:32:00Z">
            <w:rPr>
              <w:rStyle w:val="Hyperlink"/>
            </w:rPr>
          </w:rPrChange>
        </w:rPr>
        <w:fldChar w:fldCharType="begin"/>
      </w:r>
      <w:r w:rsidRPr="00A4408B">
        <w:rPr>
          <w:rStyle w:val="Hyperlink"/>
          <w:color w:val="auto"/>
          <w:rPrChange w:id="840" w:author="Erik Wenninger" w:date="2019-03-20T08:32:00Z">
            <w:rPr>
              <w:rStyle w:val="Hyperlink"/>
            </w:rPr>
          </w:rPrChange>
        </w:rPr>
        <w:instrText xml:space="preserve"> HYPERLINK \l "ref-Arnqvist2013" \h </w:instrText>
      </w:r>
      <w:r w:rsidRPr="00A4408B">
        <w:rPr>
          <w:rStyle w:val="Hyperlink"/>
          <w:color w:val="auto"/>
          <w:rPrChange w:id="841" w:author="Erik Wenninger" w:date="2019-03-20T08:32:00Z">
            <w:rPr>
              <w:rStyle w:val="Hyperlink"/>
            </w:rPr>
          </w:rPrChange>
        </w:rPr>
        <w:fldChar w:fldCharType="separate"/>
      </w:r>
      <w:r w:rsidRPr="00A4408B">
        <w:rPr>
          <w:rStyle w:val="Hyperlink"/>
          <w:color w:val="auto"/>
          <w:rPrChange w:id="842" w:author="Erik Wenninger" w:date="2019-03-20T08:32:00Z">
            <w:rPr>
              <w:rStyle w:val="Hyperlink"/>
            </w:rPr>
          </w:rPrChange>
        </w:rPr>
        <w:t>2013</w:t>
      </w:r>
      <w:r w:rsidRPr="00A4408B">
        <w:rPr>
          <w:rStyle w:val="Hyperlink"/>
          <w:color w:val="auto"/>
          <w:rPrChange w:id="843" w:author="Erik Wenninger" w:date="2019-03-20T08:32:00Z">
            <w:rPr>
              <w:rStyle w:val="Hyperlink"/>
            </w:rPr>
          </w:rPrChange>
        </w:rPr>
        <w:fldChar w:fldCharType="end"/>
      </w:r>
      <w:r w:rsidRPr="00A4408B">
        <w:t>). Abdullah (</w:t>
      </w:r>
      <w:r w:rsidRPr="00A4408B">
        <w:rPr>
          <w:rStyle w:val="Hyperlink"/>
          <w:color w:val="auto"/>
          <w:rPrChange w:id="844" w:author="Erik Wenninger" w:date="2019-03-20T08:32:00Z">
            <w:rPr>
              <w:rStyle w:val="Hyperlink"/>
            </w:rPr>
          </w:rPrChange>
        </w:rPr>
        <w:fldChar w:fldCharType="begin"/>
      </w:r>
      <w:r w:rsidRPr="00A4408B">
        <w:rPr>
          <w:rStyle w:val="Hyperlink"/>
          <w:color w:val="auto"/>
          <w:rPrChange w:id="845" w:author="Erik Wenninger" w:date="2019-03-20T08:32:00Z">
            <w:rPr>
              <w:rStyle w:val="Hyperlink"/>
            </w:rPr>
          </w:rPrChange>
        </w:rPr>
        <w:instrText xml:space="preserve"> HYPERLINK \l "ref-Abdullah2008" \h </w:instrText>
      </w:r>
      <w:r w:rsidRPr="00A4408B">
        <w:rPr>
          <w:rStyle w:val="Hyperlink"/>
          <w:color w:val="auto"/>
          <w:rPrChange w:id="846" w:author="Erik Wenninger" w:date="2019-03-20T08:32:00Z">
            <w:rPr>
              <w:rStyle w:val="Hyperlink"/>
            </w:rPr>
          </w:rPrChange>
        </w:rPr>
        <w:fldChar w:fldCharType="separate"/>
      </w:r>
      <w:r w:rsidRPr="00A4408B">
        <w:rPr>
          <w:rStyle w:val="Hyperlink"/>
          <w:color w:val="auto"/>
          <w:rPrChange w:id="847" w:author="Erik Wenninger" w:date="2019-03-20T08:32:00Z">
            <w:rPr>
              <w:rStyle w:val="Hyperlink"/>
            </w:rPr>
          </w:rPrChange>
        </w:rPr>
        <w:t>2008</w:t>
      </w:r>
      <w:r w:rsidRPr="00A4408B">
        <w:rPr>
          <w:rStyle w:val="Hyperlink"/>
          <w:color w:val="auto"/>
          <w:rPrChange w:id="848" w:author="Erik Wenninger" w:date="2019-03-20T08:32:00Z">
            <w:rPr>
              <w:rStyle w:val="Hyperlink"/>
            </w:rPr>
          </w:rPrChange>
        </w:rPr>
        <w:fldChar w:fldCharType="end"/>
      </w:r>
      <w:r w:rsidRPr="00A4408B">
        <w:t xml:space="preserve">, and Yang and Liu </w:t>
      </w:r>
      <w:r w:rsidRPr="00A4408B">
        <w:rPr>
          <w:rStyle w:val="Hyperlink"/>
          <w:color w:val="auto"/>
          <w:rPrChange w:id="849" w:author="Erik Wenninger" w:date="2019-03-20T08:32:00Z">
            <w:rPr>
              <w:rStyle w:val="Hyperlink"/>
            </w:rPr>
          </w:rPrChange>
        </w:rPr>
        <w:fldChar w:fldCharType="begin"/>
      </w:r>
      <w:r w:rsidRPr="00A4408B">
        <w:rPr>
          <w:rStyle w:val="Hyperlink"/>
          <w:color w:val="auto"/>
          <w:rPrChange w:id="850" w:author="Erik Wenninger" w:date="2019-03-20T08:32:00Z">
            <w:rPr>
              <w:rStyle w:val="Hyperlink"/>
            </w:rPr>
          </w:rPrChange>
        </w:rPr>
        <w:instrText xml:space="preserve"> HYPERLINK \l "ref-Yang2009" \h </w:instrText>
      </w:r>
      <w:r w:rsidRPr="00A4408B">
        <w:rPr>
          <w:rStyle w:val="Hyperlink"/>
          <w:color w:val="auto"/>
          <w:rPrChange w:id="851" w:author="Erik Wenninger" w:date="2019-03-20T08:32:00Z">
            <w:rPr>
              <w:rStyle w:val="Hyperlink"/>
            </w:rPr>
          </w:rPrChange>
        </w:rPr>
        <w:fldChar w:fldCharType="separate"/>
      </w:r>
      <w:r w:rsidRPr="00A4408B">
        <w:rPr>
          <w:rStyle w:val="Hyperlink"/>
          <w:color w:val="auto"/>
          <w:rPrChange w:id="852" w:author="Erik Wenninger" w:date="2019-03-20T08:32:00Z">
            <w:rPr>
              <w:rStyle w:val="Hyperlink"/>
            </w:rPr>
          </w:rPrChange>
        </w:rPr>
        <w:t>2009</w:t>
      </w:r>
      <w:r w:rsidRPr="00A4408B">
        <w:rPr>
          <w:rStyle w:val="Hyperlink"/>
          <w:color w:val="auto"/>
          <w:rPrChange w:id="853" w:author="Erik Wenninger" w:date="2019-03-20T08:32:00Z">
            <w:rPr>
              <w:rStyle w:val="Hyperlink"/>
            </w:rPr>
          </w:rPrChange>
        </w:rPr>
        <w:fldChar w:fldCharType="end"/>
      </w:r>
      <w:r w:rsidRPr="00A4408B">
        <w:t xml:space="preserve">, and Yang et al. </w:t>
      </w:r>
      <w:r w:rsidRPr="00A4408B">
        <w:rPr>
          <w:rStyle w:val="Hyperlink"/>
          <w:color w:val="auto"/>
          <w:rPrChange w:id="854" w:author="Erik Wenninger" w:date="2019-03-20T08:32:00Z">
            <w:rPr>
              <w:rStyle w:val="Hyperlink"/>
            </w:rPr>
          </w:rPrChange>
        </w:rPr>
        <w:fldChar w:fldCharType="begin"/>
      </w:r>
      <w:r w:rsidRPr="00A4408B">
        <w:rPr>
          <w:rStyle w:val="Hyperlink"/>
          <w:color w:val="auto"/>
          <w:rPrChange w:id="855" w:author="Erik Wenninger" w:date="2019-03-20T08:32:00Z">
            <w:rPr>
              <w:rStyle w:val="Hyperlink"/>
            </w:rPr>
          </w:rPrChange>
        </w:rPr>
        <w:instrText xml:space="preserve"> HYPERLINK \l "ref-Yang2013" \h </w:instrText>
      </w:r>
      <w:r w:rsidRPr="00A4408B">
        <w:rPr>
          <w:rStyle w:val="Hyperlink"/>
          <w:color w:val="auto"/>
          <w:rPrChange w:id="856" w:author="Erik Wenninger" w:date="2019-03-20T08:32:00Z">
            <w:rPr>
              <w:rStyle w:val="Hyperlink"/>
            </w:rPr>
          </w:rPrChange>
        </w:rPr>
        <w:fldChar w:fldCharType="separate"/>
      </w:r>
      <w:r w:rsidRPr="00A4408B">
        <w:rPr>
          <w:rStyle w:val="Hyperlink"/>
          <w:color w:val="auto"/>
          <w:rPrChange w:id="857" w:author="Erik Wenninger" w:date="2019-03-20T08:32:00Z">
            <w:rPr>
              <w:rStyle w:val="Hyperlink"/>
            </w:rPr>
          </w:rPrChange>
        </w:rPr>
        <w:t>2013</w:t>
      </w:r>
      <w:r w:rsidRPr="00A4408B">
        <w:rPr>
          <w:rStyle w:val="Hyperlink"/>
          <w:color w:val="auto"/>
          <w:rPrChange w:id="858" w:author="Erik Wenninger" w:date="2019-03-20T08:32:00Z">
            <w:rPr>
              <w:rStyle w:val="Hyperlink"/>
            </w:rPr>
          </w:rPrChange>
        </w:rPr>
        <w:fldChar w:fldCharType="end"/>
      </w:r>
      <w:r w:rsidRPr="00A4408B">
        <w:t xml:space="preserve">) all kept female and male psyllids together to freely mate for the duration their observations, which may explain why they observed greater fertility than we did. It is possible that potato psyllids may require multiple mates and/or multiple matings over time to maintain egg fertility (Wenninger and Hall </w:t>
      </w:r>
      <w:r w:rsidRPr="00A4408B">
        <w:rPr>
          <w:rStyle w:val="Hyperlink"/>
          <w:color w:val="auto"/>
          <w:rPrChange w:id="859" w:author="Erik Wenninger" w:date="2019-03-20T08:32:00Z">
            <w:rPr>
              <w:rStyle w:val="Hyperlink"/>
            </w:rPr>
          </w:rPrChange>
        </w:rPr>
        <w:fldChar w:fldCharType="begin"/>
      </w:r>
      <w:r w:rsidRPr="00A4408B">
        <w:rPr>
          <w:rStyle w:val="Hyperlink"/>
          <w:color w:val="auto"/>
          <w:rPrChange w:id="860" w:author="Erik Wenninger" w:date="2019-03-20T08:32:00Z">
            <w:rPr>
              <w:rStyle w:val="Hyperlink"/>
            </w:rPr>
          </w:rPrChange>
        </w:rPr>
        <w:instrText xml:space="preserve"> HYPERLINK \l "ref-Wenninger2008" \h </w:instrText>
      </w:r>
      <w:r w:rsidRPr="00A4408B">
        <w:rPr>
          <w:rStyle w:val="Hyperlink"/>
          <w:color w:val="auto"/>
          <w:rPrChange w:id="861" w:author="Erik Wenninger" w:date="2019-03-20T08:32:00Z">
            <w:rPr>
              <w:rStyle w:val="Hyperlink"/>
            </w:rPr>
          </w:rPrChange>
        </w:rPr>
        <w:fldChar w:fldCharType="separate"/>
      </w:r>
      <w:r w:rsidRPr="00A4408B">
        <w:rPr>
          <w:rStyle w:val="Hyperlink"/>
          <w:color w:val="auto"/>
          <w:rPrChange w:id="862" w:author="Erik Wenninger" w:date="2019-03-20T08:32:00Z">
            <w:rPr>
              <w:rStyle w:val="Hyperlink"/>
            </w:rPr>
          </w:rPrChange>
        </w:rPr>
        <w:t>2008</w:t>
      </w:r>
      <w:r w:rsidRPr="00A4408B">
        <w:rPr>
          <w:rStyle w:val="Hyperlink"/>
          <w:color w:val="auto"/>
          <w:rPrChange w:id="863" w:author="Erik Wenninger" w:date="2019-03-20T08:32:00Z">
            <w:rPr>
              <w:rStyle w:val="Hyperlink"/>
            </w:rPr>
          </w:rPrChange>
        </w:rPr>
        <w:fldChar w:fldCharType="end"/>
      </w:r>
      <w:r w:rsidRPr="00A4408B">
        <w:t xml:space="preserve">, Arnqvist </w:t>
      </w:r>
      <w:r w:rsidRPr="00A4408B">
        <w:rPr>
          <w:rStyle w:val="Hyperlink"/>
          <w:color w:val="auto"/>
          <w:rPrChange w:id="864" w:author="Erik Wenninger" w:date="2019-03-20T08:32:00Z">
            <w:rPr>
              <w:rStyle w:val="Hyperlink"/>
            </w:rPr>
          </w:rPrChange>
        </w:rPr>
        <w:fldChar w:fldCharType="begin"/>
      </w:r>
      <w:r w:rsidRPr="00A4408B">
        <w:rPr>
          <w:rStyle w:val="Hyperlink"/>
          <w:color w:val="auto"/>
          <w:rPrChange w:id="865" w:author="Erik Wenninger" w:date="2019-03-20T08:32:00Z">
            <w:rPr>
              <w:rStyle w:val="Hyperlink"/>
            </w:rPr>
          </w:rPrChange>
        </w:rPr>
        <w:instrText xml:space="preserve"> HYPERLINK \l "ref-Arnqvist2013" \h </w:instrText>
      </w:r>
      <w:r w:rsidRPr="00A4408B">
        <w:rPr>
          <w:rStyle w:val="Hyperlink"/>
          <w:color w:val="auto"/>
          <w:rPrChange w:id="866" w:author="Erik Wenninger" w:date="2019-03-20T08:32:00Z">
            <w:rPr>
              <w:rStyle w:val="Hyperlink"/>
            </w:rPr>
          </w:rPrChange>
        </w:rPr>
        <w:fldChar w:fldCharType="separate"/>
      </w:r>
      <w:r w:rsidRPr="00A4408B">
        <w:rPr>
          <w:rStyle w:val="Hyperlink"/>
          <w:color w:val="auto"/>
          <w:rPrChange w:id="867" w:author="Erik Wenninger" w:date="2019-03-20T08:32:00Z">
            <w:rPr>
              <w:rStyle w:val="Hyperlink"/>
            </w:rPr>
          </w:rPrChange>
        </w:rPr>
        <w:t>2013</w:t>
      </w:r>
      <w:r w:rsidRPr="00A4408B">
        <w:rPr>
          <w:rStyle w:val="Hyperlink"/>
          <w:color w:val="auto"/>
          <w:rPrChange w:id="868" w:author="Erik Wenninger" w:date="2019-03-20T08:32:00Z">
            <w:rPr>
              <w:rStyle w:val="Hyperlink"/>
            </w:rPr>
          </w:rPrChange>
        </w:rPr>
        <w:fldChar w:fldCharType="end"/>
      </w:r>
      <w:r w:rsidRPr="00A4408B">
        <w:t>). Knowlton and Janes (</w:t>
      </w:r>
      <w:r w:rsidRPr="00A4408B">
        <w:rPr>
          <w:rStyle w:val="Hyperlink"/>
          <w:color w:val="auto"/>
          <w:rPrChange w:id="869" w:author="Erik Wenninger" w:date="2019-03-20T08:32:00Z">
            <w:rPr>
              <w:rStyle w:val="Hyperlink"/>
            </w:rPr>
          </w:rPrChange>
        </w:rPr>
        <w:fldChar w:fldCharType="begin"/>
      </w:r>
      <w:r w:rsidRPr="00A4408B">
        <w:rPr>
          <w:rStyle w:val="Hyperlink"/>
          <w:color w:val="auto"/>
          <w:rPrChange w:id="870" w:author="Erik Wenninger" w:date="2019-03-20T08:32:00Z">
            <w:rPr>
              <w:rStyle w:val="Hyperlink"/>
            </w:rPr>
          </w:rPrChange>
        </w:rPr>
        <w:instrText xml:space="preserve"> HYPERLINK \l "ref-Knowlton1931" \h </w:instrText>
      </w:r>
      <w:r w:rsidRPr="00A4408B">
        <w:rPr>
          <w:rStyle w:val="Hyperlink"/>
          <w:color w:val="auto"/>
          <w:rPrChange w:id="871" w:author="Erik Wenninger" w:date="2019-03-20T08:32:00Z">
            <w:rPr>
              <w:rStyle w:val="Hyperlink"/>
            </w:rPr>
          </w:rPrChange>
        </w:rPr>
        <w:fldChar w:fldCharType="separate"/>
      </w:r>
      <w:r w:rsidRPr="00A4408B">
        <w:rPr>
          <w:rStyle w:val="Hyperlink"/>
          <w:color w:val="auto"/>
          <w:rPrChange w:id="872" w:author="Erik Wenninger" w:date="2019-03-20T08:32:00Z">
            <w:rPr>
              <w:rStyle w:val="Hyperlink"/>
            </w:rPr>
          </w:rPrChange>
        </w:rPr>
        <w:t>1931</w:t>
      </w:r>
      <w:r w:rsidRPr="00A4408B">
        <w:rPr>
          <w:rStyle w:val="Hyperlink"/>
          <w:color w:val="auto"/>
          <w:rPrChange w:id="873" w:author="Erik Wenninger" w:date="2019-03-20T08:32:00Z">
            <w:rPr>
              <w:rStyle w:val="Hyperlink"/>
            </w:rPr>
          </w:rPrChange>
        </w:rPr>
        <w:fldChar w:fldCharType="end"/>
      </w:r>
      <w:r w:rsidRPr="00A4408B">
        <w:t xml:space="preserve">) reported (with a limited number of observations) reductions in egg fertility over time after a single mating. There also may be some variability in female reproductive output created by the physiological interactions of male spermatophores, female spermathecae and/or spermatodose (Marchini et al. </w:t>
      </w:r>
      <w:r w:rsidRPr="00A4408B">
        <w:rPr>
          <w:rStyle w:val="Hyperlink"/>
          <w:color w:val="auto"/>
          <w:rPrChange w:id="874" w:author="Erik Wenninger" w:date="2019-03-20T08:32:00Z">
            <w:rPr>
              <w:rStyle w:val="Hyperlink"/>
            </w:rPr>
          </w:rPrChange>
        </w:rPr>
        <w:fldChar w:fldCharType="begin"/>
      </w:r>
      <w:r w:rsidRPr="00A4408B">
        <w:rPr>
          <w:rStyle w:val="Hyperlink"/>
          <w:color w:val="auto"/>
          <w:rPrChange w:id="875" w:author="Erik Wenninger" w:date="2019-03-20T08:32:00Z">
            <w:rPr>
              <w:rStyle w:val="Hyperlink"/>
            </w:rPr>
          </w:rPrChange>
        </w:rPr>
        <w:instrText xml:space="preserve"> HYPERLINK \l "ref-Marchini2011" \h </w:instrText>
      </w:r>
      <w:r w:rsidRPr="00A4408B">
        <w:rPr>
          <w:rStyle w:val="Hyperlink"/>
          <w:color w:val="auto"/>
          <w:rPrChange w:id="876" w:author="Erik Wenninger" w:date="2019-03-20T08:32:00Z">
            <w:rPr>
              <w:rStyle w:val="Hyperlink"/>
            </w:rPr>
          </w:rPrChange>
        </w:rPr>
        <w:fldChar w:fldCharType="separate"/>
      </w:r>
      <w:r w:rsidRPr="00A4408B">
        <w:rPr>
          <w:rStyle w:val="Hyperlink"/>
          <w:color w:val="auto"/>
          <w:rPrChange w:id="877" w:author="Erik Wenninger" w:date="2019-03-20T08:32:00Z">
            <w:rPr>
              <w:rStyle w:val="Hyperlink"/>
            </w:rPr>
          </w:rPrChange>
        </w:rPr>
        <w:t>2011</w:t>
      </w:r>
      <w:r w:rsidRPr="00A4408B">
        <w:rPr>
          <w:rStyle w:val="Hyperlink"/>
          <w:color w:val="auto"/>
          <w:rPrChange w:id="878" w:author="Erik Wenninger" w:date="2019-03-20T08:32:00Z">
            <w:rPr>
              <w:rStyle w:val="Hyperlink"/>
            </w:rPr>
          </w:rPrChange>
        </w:rPr>
        <w:fldChar w:fldCharType="end"/>
      </w:r>
      <w:r w:rsidRPr="00A4408B">
        <w:t xml:space="preserve">), which all influence how long females are able to remain fertile (Qazi and Hogdal </w:t>
      </w:r>
      <w:r w:rsidRPr="00A4408B">
        <w:rPr>
          <w:rStyle w:val="Hyperlink"/>
          <w:color w:val="auto"/>
          <w:rPrChange w:id="879" w:author="Erik Wenninger" w:date="2019-03-20T08:32:00Z">
            <w:rPr>
              <w:rStyle w:val="Hyperlink"/>
            </w:rPr>
          </w:rPrChange>
        </w:rPr>
        <w:fldChar w:fldCharType="begin"/>
      </w:r>
      <w:r w:rsidRPr="00A4408B">
        <w:rPr>
          <w:rStyle w:val="Hyperlink"/>
          <w:color w:val="auto"/>
          <w:rPrChange w:id="880" w:author="Erik Wenninger" w:date="2019-03-20T08:32:00Z">
            <w:rPr>
              <w:rStyle w:val="Hyperlink"/>
            </w:rPr>
          </w:rPrChange>
        </w:rPr>
        <w:instrText xml:space="preserve"> HYPERLINK \l "ref-Qazi2010" \h </w:instrText>
      </w:r>
      <w:r w:rsidRPr="00A4408B">
        <w:rPr>
          <w:rStyle w:val="Hyperlink"/>
          <w:color w:val="auto"/>
          <w:rPrChange w:id="881" w:author="Erik Wenninger" w:date="2019-03-20T08:32:00Z">
            <w:rPr>
              <w:rStyle w:val="Hyperlink"/>
            </w:rPr>
          </w:rPrChange>
        </w:rPr>
        <w:fldChar w:fldCharType="separate"/>
      </w:r>
      <w:r w:rsidRPr="00A4408B">
        <w:rPr>
          <w:rStyle w:val="Hyperlink"/>
          <w:color w:val="auto"/>
          <w:rPrChange w:id="882" w:author="Erik Wenninger" w:date="2019-03-20T08:32:00Z">
            <w:rPr>
              <w:rStyle w:val="Hyperlink"/>
            </w:rPr>
          </w:rPrChange>
        </w:rPr>
        <w:t>2010</w:t>
      </w:r>
      <w:r w:rsidRPr="00A4408B">
        <w:rPr>
          <w:rStyle w:val="Hyperlink"/>
          <w:color w:val="auto"/>
          <w:rPrChange w:id="883" w:author="Erik Wenninger" w:date="2019-03-20T08:32:00Z">
            <w:rPr>
              <w:rStyle w:val="Hyperlink"/>
            </w:rPr>
          </w:rPrChange>
        </w:rPr>
        <w:fldChar w:fldCharType="end"/>
      </w:r>
      <w:r w:rsidRPr="00A4408B">
        <w:t xml:space="preserve">, Schnakenberg et al. </w:t>
      </w:r>
      <w:r w:rsidRPr="00A4408B">
        <w:rPr>
          <w:rStyle w:val="Hyperlink"/>
          <w:color w:val="auto"/>
          <w:rPrChange w:id="884" w:author="Erik Wenninger" w:date="2019-03-20T08:32:00Z">
            <w:rPr>
              <w:rStyle w:val="Hyperlink"/>
            </w:rPr>
          </w:rPrChange>
        </w:rPr>
        <w:fldChar w:fldCharType="begin"/>
      </w:r>
      <w:r w:rsidRPr="00A4408B">
        <w:rPr>
          <w:rStyle w:val="Hyperlink"/>
          <w:color w:val="auto"/>
          <w:rPrChange w:id="885" w:author="Erik Wenninger" w:date="2019-03-20T08:32:00Z">
            <w:rPr>
              <w:rStyle w:val="Hyperlink"/>
            </w:rPr>
          </w:rPrChange>
        </w:rPr>
        <w:instrText xml:space="preserve"> HYPERLINK \l "ref-Schnakenberg2011" \h </w:instrText>
      </w:r>
      <w:r w:rsidRPr="00A4408B">
        <w:rPr>
          <w:rStyle w:val="Hyperlink"/>
          <w:color w:val="auto"/>
          <w:rPrChange w:id="886" w:author="Erik Wenninger" w:date="2019-03-20T08:32:00Z">
            <w:rPr>
              <w:rStyle w:val="Hyperlink"/>
            </w:rPr>
          </w:rPrChange>
        </w:rPr>
        <w:fldChar w:fldCharType="separate"/>
      </w:r>
      <w:r w:rsidRPr="00A4408B">
        <w:rPr>
          <w:rStyle w:val="Hyperlink"/>
          <w:color w:val="auto"/>
          <w:rPrChange w:id="887" w:author="Erik Wenninger" w:date="2019-03-20T08:32:00Z">
            <w:rPr>
              <w:rStyle w:val="Hyperlink"/>
            </w:rPr>
          </w:rPrChange>
        </w:rPr>
        <w:t>2011</w:t>
      </w:r>
      <w:r w:rsidRPr="00A4408B">
        <w:rPr>
          <w:rStyle w:val="Hyperlink"/>
          <w:color w:val="auto"/>
          <w:rPrChange w:id="888" w:author="Erik Wenninger" w:date="2019-03-20T08:32:00Z">
            <w:rPr>
              <w:rStyle w:val="Hyperlink"/>
            </w:rPr>
          </w:rPrChange>
        </w:rPr>
        <w:fldChar w:fldCharType="end"/>
      </w:r>
      <w:r w:rsidRPr="00A4408B">
        <w:t xml:space="preserve">, Wolfner </w:t>
      </w:r>
      <w:r w:rsidRPr="00A4408B">
        <w:rPr>
          <w:rStyle w:val="Hyperlink"/>
          <w:color w:val="auto"/>
          <w:rPrChange w:id="889" w:author="Erik Wenninger" w:date="2019-03-20T08:32:00Z">
            <w:rPr>
              <w:rStyle w:val="Hyperlink"/>
            </w:rPr>
          </w:rPrChange>
        </w:rPr>
        <w:fldChar w:fldCharType="begin"/>
      </w:r>
      <w:r w:rsidRPr="00A4408B">
        <w:rPr>
          <w:rStyle w:val="Hyperlink"/>
          <w:color w:val="auto"/>
          <w:rPrChange w:id="890" w:author="Erik Wenninger" w:date="2019-03-20T08:32:00Z">
            <w:rPr>
              <w:rStyle w:val="Hyperlink"/>
            </w:rPr>
          </w:rPrChange>
        </w:rPr>
        <w:instrText xml:space="preserve"> HYPERLINK \l "ref-Wolfner2011" \h </w:instrText>
      </w:r>
      <w:r w:rsidRPr="00A4408B">
        <w:rPr>
          <w:rStyle w:val="Hyperlink"/>
          <w:color w:val="auto"/>
          <w:rPrChange w:id="891" w:author="Erik Wenninger" w:date="2019-03-20T08:32:00Z">
            <w:rPr>
              <w:rStyle w:val="Hyperlink"/>
            </w:rPr>
          </w:rPrChange>
        </w:rPr>
        <w:fldChar w:fldCharType="separate"/>
      </w:r>
      <w:r w:rsidRPr="00A4408B">
        <w:rPr>
          <w:rStyle w:val="Hyperlink"/>
          <w:color w:val="auto"/>
          <w:rPrChange w:id="892" w:author="Erik Wenninger" w:date="2019-03-20T08:32:00Z">
            <w:rPr>
              <w:rStyle w:val="Hyperlink"/>
            </w:rPr>
          </w:rPrChange>
        </w:rPr>
        <w:t>2011</w:t>
      </w:r>
      <w:r w:rsidRPr="00A4408B">
        <w:rPr>
          <w:rStyle w:val="Hyperlink"/>
          <w:color w:val="auto"/>
          <w:rPrChange w:id="893" w:author="Erik Wenninger" w:date="2019-03-20T08:32:00Z">
            <w:rPr>
              <w:rStyle w:val="Hyperlink"/>
            </w:rPr>
          </w:rPrChange>
        </w:rPr>
        <w:fldChar w:fldCharType="end"/>
      </w:r>
      <w:r w:rsidRPr="00A4408B">
        <w:t xml:space="preserve">, Abe and Kamimura </w:t>
      </w:r>
      <w:r w:rsidRPr="00A4408B">
        <w:rPr>
          <w:rStyle w:val="Hyperlink"/>
          <w:color w:val="auto"/>
          <w:rPrChange w:id="894" w:author="Erik Wenninger" w:date="2019-03-20T08:32:00Z">
            <w:rPr>
              <w:rStyle w:val="Hyperlink"/>
            </w:rPr>
          </w:rPrChange>
        </w:rPr>
        <w:fldChar w:fldCharType="begin"/>
      </w:r>
      <w:r w:rsidRPr="00A4408B">
        <w:rPr>
          <w:rStyle w:val="Hyperlink"/>
          <w:color w:val="auto"/>
          <w:rPrChange w:id="895" w:author="Erik Wenninger" w:date="2019-03-20T08:32:00Z">
            <w:rPr>
              <w:rStyle w:val="Hyperlink"/>
            </w:rPr>
          </w:rPrChange>
        </w:rPr>
        <w:instrText xml:space="preserve"> HYPERLINK \l "ref-Abe2015" \h </w:instrText>
      </w:r>
      <w:r w:rsidRPr="00A4408B">
        <w:rPr>
          <w:rStyle w:val="Hyperlink"/>
          <w:color w:val="auto"/>
          <w:rPrChange w:id="896" w:author="Erik Wenninger" w:date="2019-03-20T08:32:00Z">
            <w:rPr>
              <w:rStyle w:val="Hyperlink"/>
            </w:rPr>
          </w:rPrChange>
        </w:rPr>
        <w:fldChar w:fldCharType="separate"/>
      </w:r>
      <w:r w:rsidRPr="00A4408B">
        <w:rPr>
          <w:rStyle w:val="Hyperlink"/>
          <w:color w:val="auto"/>
          <w:rPrChange w:id="897" w:author="Erik Wenninger" w:date="2019-03-20T08:32:00Z">
            <w:rPr>
              <w:rStyle w:val="Hyperlink"/>
            </w:rPr>
          </w:rPrChange>
        </w:rPr>
        <w:t>2015</w:t>
      </w:r>
      <w:r w:rsidRPr="00A4408B">
        <w:rPr>
          <w:rStyle w:val="Hyperlink"/>
          <w:color w:val="auto"/>
          <w:rPrChange w:id="898" w:author="Erik Wenninger" w:date="2019-03-20T08:32:00Z">
            <w:rPr>
              <w:rStyle w:val="Hyperlink"/>
            </w:rPr>
          </w:rPrChange>
        </w:rPr>
        <w:fldChar w:fldCharType="end"/>
      </w:r>
      <w:r w:rsidRPr="00A4408B">
        <w:t>).</w:t>
      </w:r>
    </w:p>
    <w:p w14:paraId="0F06BB9B" w14:textId="77777777" w:rsidR="00110CCD" w:rsidRPr="00A4408B" w:rsidRDefault="00A4408B">
      <w:pPr>
        <w:pStyle w:val="BodyText"/>
        <w:spacing w:before="0" w:after="0" w:line="480" w:lineRule="auto"/>
        <w:pPrChange w:id="899" w:author="Erik Wenninger" w:date="2019-03-20T08:32:00Z">
          <w:pPr>
            <w:pStyle w:val="BodyText"/>
          </w:pPr>
        </w:pPrChange>
      </w:pPr>
      <w:r w:rsidRPr="00FE5034">
        <w:t xml:space="preserve">In conclusion, we found little evidence of antixenosis or antibiosis with respect to settling behavior, but we saw a reduction in egg fertility on the resistant genotypes 18-24 days after mating. Taken together, these results suggest that the modality of resistance to Lso for the A07781 genotypes (Rashidi et al. </w:t>
      </w:r>
      <w:r w:rsidRPr="00A4408B">
        <w:rPr>
          <w:rStyle w:val="Hyperlink"/>
          <w:color w:val="auto"/>
          <w:rPrChange w:id="900" w:author="Erik Wenninger" w:date="2019-03-20T08:32:00Z">
            <w:rPr>
              <w:rStyle w:val="Hyperlink"/>
            </w:rPr>
          </w:rPrChange>
        </w:rPr>
        <w:fldChar w:fldCharType="begin"/>
      </w:r>
      <w:r w:rsidRPr="00A4408B">
        <w:rPr>
          <w:rStyle w:val="Hyperlink"/>
          <w:color w:val="auto"/>
          <w:rPrChange w:id="901" w:author="Erik Wenninger" w:date="2019-03-20T08:32:00Z">
            <w:rPr>
              <w:rStyle w:val="Hyperlink"/>
            </w:rPr>
          </w:rPrChange>
        </w:rPr>
        <w:instrText xml:space="preserve"> HYPERLINK \l "ref-Rashidi2017" \h </w:instrText>
      </w:r>
      <w:r w:rsidRPr="00A4408B">
        <w:rPr>
          <w:rStyle w:val="Hyperlink"/>
          <w:color w:val="auto"/>
          <w:rPrChange w:id="902" w:author="Erik Wenninger" w:date="2019-03-20T08:32:00Z">
            <w:rPr>
              <w:rStyle w:val="Hyperlink"/>
            </w:rPr>
          </w:rPrChange>
        </w:rPr>
        <w:fldChar w:fldCharType="separate"/>
      </w:r>
      <w:r w:rsidRPr="00A4408B">
        <w:rPr>
          <w:rStyle w:val="Hyperlink"/>
          <w:color w:val="auto"/>
          <w:rPrChange w:id="903" w:author="Erik Wenninger" w:date="2019-03-20T08:32:00Z">
            <w:rPr>
              <w:rStyle w:val="Hyperlink"/>
            </w:rPr>
          </w:rPrChange>
        </w:rPr>
        <w:t>2017</w:t>
      </w:r>
      <w:r w:rsidRPr="00A4408B">
        <w:rPr>
          <w:rStyle w:val="Hyperlink"/>
          <w:color w:val="auto"/>
          <w:rPrChange w:id="904" w:author="Erik Wenninger" w:date="2019-03-20T08:32:00Z">
            <w:rPr>
              <w:rStyle w:val="Hyperlink"/>
            </w:rPr>
          </w:rPrChange>
        </w:rPr>
        <w:fldChar w:fldCharType="end"/>
      </w:r>
      <w:r w:rsidRPr="00A4408B">
        <w:t>) is not likely related to psyllid settling behaviors, but that reduced Lso symptoms may be due to resistance to the pathogen itself, and not the psyllid vector. Further work will be required to clarify the modality of resistance to Lso in the A07781 genotypes.</w:t>
      </w:r>
    </w:p>
    <w:p w14:paraId="1057D48C" w14:textId="77777777" w:rsidR="0070586B" w:rsidRDefault="0070586B">
      <w:pPr>
        <w:rPr>
          <w:ins w:id="905" w:author="Erik Wenninger" w:date="2019-03-20T09:20:00Z"/>
          <w:rFonts w:asciiTheme="majorHAnsi" w:eastAsiaTheme="majorEastAsia" w:hAnsiTheme="majorHAnsi" w:cstheme="majorBidi"/>
          <w:b/>
          <w:bCs/>
        </w:rPr>
      </w:pPr>
      <w:bookmarkStart w:id="906" w:name="ch:tables"/>
      <w:bookmarkEnd w:id="906"/>
      <w:ins w:id="907" w:author="Erik Wenninger" w:date="2019-03-20T09:20:00Z">
        <w:r>
          <w:br w:type="page"/>
        </w:r>
      </w:ins>
    </w:p>
    <w:p w14:paraId="1481AAEC" w14:textId="77777777" w:rsidR="00110CCD" w:rsidRPr="0070586B" w:rsidDel="0070586B" w:rsidRDefault="00A4408B">
      <w:pPr>
        <w:pStyle w:val="Heading1"/>
        <w:spacing w:before="0" w:line="480" w:lineRule="auto"/>
        <w:rPr>
          <w:del w:id="908" w:author="Erik Wenninger" w:date="2019-03-20T09:20:00Z"/>
          <w:color w:val="auto"/>
          <w:sz w:val="24"/>
          <w:szCs w:val="24"/>
        </w:rPr>
        <w:pPrChange w:id="909" w:author="Erik Wenninger" w:date="2019-03-20T08:32:00Z">
          <w:pPr>
            <w:pStyle w:val="Heading1"/>
          </w:pPr>
        </w:pPrChange>
      </w:pPr>
      <w:commentRangeStart w:id="910"/>
      <w:del w:id="911" w:author="Erik Wenninger" w:date="2019-03-20T09:20:00Z">
        <w:r w:rsidRPr="0070586B" w:rsidDel="0070586B">
          <w:rPr>
            <w:color w:val="auto"/>
            <w:sz w:val="24"/>
            <w:szCs w:val="24"/>
          </w:rPr>
          <w:lastRenderedPageBreak/>
          <w:delText>Tables</w:delText>
        </w:r>
      </w:del>
    </w:p>
    <w:p w14:paraId="4D86CBB7" w14:textId="21CCC623" w:rsidR="00110CCD" w:rsidRPr="00A4408B" w:rsidRDefault="00A4408B">
      <w:pPr>
        <w:pStyle w:val="FirstParagraph"/>
        <w:spacing w:before="0" w:after="0" w:line="480" w:lineRule="auto"/>
        <w:pPrChange w:id="912" w:author="Erik Wenninger" w:date="2019-03-20T08:32:00Z">
          <w:pPr>
            <w:pStyle w:val="FirstParagraph"/>
          </w:pPr>
        </w:pPrChange>
      </w:pPr>
      <w:r w:rsidRPr="00A4408B">
        <w:t>Table</w:t>
      </w:r>
      <w:commentRangeEnd w:id="910"/>
      <w:r w:rsidR="00420373">
        <w:rPr>
          <w:rStyle w:val="CommentReference"/>
        </w:rPr>
        <w:commentReference w:id="910"/>
      </w:r>
      <w:r w:rsidRPr="00A4408B">
        <w:t xml:space="preserve"> 1</w:t>
      </w:r>
      <w:ins w:id="913" w:author="Erik Wenninger" w:date="2019-03-20T09:25:00Z">
        <w:r w:rsidR="00BE07A4">
          <w:t>.</w:t>
        </w:r>
      </w:ins>
      <w:del w:id="914" w:author="Erik Wenninger" w:date="2019-03-20T09:25:00Z">
        <w:r w:rsidRPr="00A4408B" w:rsidDel="00BE07A4">
          <w:delText>:</w:delText>
        </w:r>
      </w:del>
      <w:r w:rsidRPr="00A4408B">
        <w:t xml:space="preserve"> Wald’s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4408B">
        <w:t xml:space="preserve"> tests comparing psyllid behaviors </w:t>
      </w:r>
      <w:ins w:id="915" w:author="Erik Wenninger" w:date="2019-03-20T09:48:00Z">
        <w:r w:rsidR="00420373">
          <w:t xml:space="preserve">between sexes and </w:t>
        </w:r>
      </w:ins>
      <w:r w:rsidRPr="00A4408B">
        <w:t>among four genotypes: A07781-10LB, A07781-3LB, A07781-4LB and Russet Burbank</w:t>
      </w:r>
      <w:ins w:id="916" w:author="Erik Wenninger" w:date="2019-03-20T09:35:00Z">
        <w:r w:rsidR="00117454">
          <w:t>.</w:t>
        </w:r>
      </w:ins>
    </w:p>
    <w:tbl>
      <w:tblPr>
        <w:tblW w:w="0" w:type="auto"/>
        <w:tblLook w:val="07E0" w:firstRow="1" w:lastRow="1" w:firstColumn="1" w:lastColumn="1" w:noHBand="1" w:noVBand="1"/>
        <w:tblPrChange w:id="917" w:author="Erik Wenninger" w:date="2019-03-20T09:35:00Z">
          <w:tblPr>
            <w:tblW w:w="0" w:type="auto"/>
            <w:tblLook w:val="07E0" w:firstRow="1" w:lastRow="1" w:firstColumn="1" w:lastColumn="1" w:noHBand="1" w:noVBand="1"/>
          </w:tblPr>
        </w:tblPrChange>
      </w:tblPr>
      <w:tblGrid>
        <w:gridCol w:w="2135"/>
        <w:gridCol w:w="1823"/>
        <w:gridCol w:w="422"/>
        <w:gridCol w:w="797"/>
        <w:gridCol w:w="1023"/>
        <w:gridCol w:w="222"/>
        <w:gridCol w:w="1213"/>
        <w:gridCol w:w="512"/>
        <w:gridCol w:w="512"/>
        <w:tblGridChange w:id="918">
          <w:tblGrid>
            <w:gridCol w:w="2061"/>
            <w:gridCol w:w="74"/>
            <w:gridCol w:w="1749"/>
            <w:gridCol w:w="74"/>
            <w:gridCol w:w="348"/>
            <w:gridCol w:w="74"/>
            <w:gridCol w:w="723"/>
            <w:gridCol w:w="74"/>
            <w:gridCol w:w="949"/>
            <w:gridCol w:w="74"/>
            <w:gridCol w:w="148"/>
            <w:gridCol w:w="74"/>
            <w:gridCol w:w="1139"/>
            <w:gridCol w:w="74"/>
            <w:gridCol w:w="512"/>
            <w:gridCol w:w="438"/>
            <w:gridCol w:w="74"/>
          </w:tblGrid>
        </w:tblGridChange>
      </w:tblGrid>
      <w:tr w:rsidR="00117454" w:rsidRPr="00117454" w14:paraId="788C9013" w14:textId="77777777" w:rsidTr="00117454">
        <w:trPr>
          <w:trPrChange w:id="919" w:author="Erik Wenninger" w:date="2019-03-20T09:35:00Z">
            <w:trPr>
              <w:gridAfter w:val="0"/>
            </w:trPr>
          </w:trPrChange>
        </w:trPr>
        <w:tc>
          <w:tcPr>
            <w:tcW w:w="0" w:type="auto"/>
            <w:tcBorders>
              <w:top w:val="single" w:sz="4" w:space="0" w:color="auto"/>
              <w:bottom w:val="single" w:sz="4" w:space="0" w:color="auto"/>
            </w:tcBorders>
            <w:vAlign w:val="bottom"/>
            <w:tcPrChange w:id="920" w:author="Erik Wenninger" w:date="2019-03-20T09:35:00Z">
              <w:tcPr>
                <w:tcW w:w="0" w:type="auto"/>
                <w:tcBorders>
                  <w:top w:val="single" w:sz="4" w:space="0" w:color="auto"/>
                  <w:bottom w:val="single" w:sz="2" w:space="0" w:color="auto"/>
                </w:tcBorders>
                <w:vAlign w:val="bottom"/>
              </w:tcPr>
            </w:tcPrChange>
          </w:tcPr>
          <w:p w14:paraId="47421D39" w14:textId="77777777" w:rsidR="00117454" w:rsidRPr="00117454" w:rsidRDefault="00117454">
            <w:pPr>
              <w:pStyle w:val="Compact"/>
              <w:spacing w:before="0" w:after="0" w:line="480" w:lineRule="auto"/>
              <w:rPr>
                <w:b/>
                <w:rPrChange w:id="921" w:author="Erik Wenninger" w:date="2019-03-20T09:33:00Z">
                  <w:rPr/>
                </w:rPrChange>
              </w:rPr>
              <w:pPrChange w:id="922" w:author="Erik Wenninger" w:date="2019-03-20T08:32:00Z">
                <w:pPr>
                  <w:pStyle w:val="Compact"/>
                </w:pPr>
              </w:pPrChange>
            </w:pPr>
            <w:r w:rsidRPr="00117454">
              <w:rPr>
                <w:b/>
              </w:rPr>
              <w:t>Behavior</w:t>
            </w:r>
          </w:p>
        </w:tc>
        <w:tc>
          <w:tcPr>
            <w:tcW w:w="0" w:type="auto"/>
            <w:tcBorders>
              <w:top w:val="single" w:sz="4" w:space="0" w:color="auto"/>
              <w:bottom w:val="single" w:sz="4" w:space="0" w:color="auto"/>
            </w:tcBorders>
            <w:tcPrChange w:id="923" w:author="Erik Wenninger" w:date="2019-03-20T09:35:00Z">
              <w:tcPr>
                <w:tcW w:w="0" w:type="auto"/>
                <w:gridSpan w:val="2"/>
                <w:tcBorders>
                  <w:top w:val="single" w:sz="4" w:space="0" w:color="auto"/>
                  <w:bottom w:val="single" w:sz="2" w:space="0" w:color="auto"/>
                </w:tcBorders>
              </w:tcPr>
            </w:tcPrChange>
          </w:tcPr>
          <w:p w14:paraId="4E67E335" w14:textId="77777777" w:rsidR="00117454" w:rsidRPr="00117454" w:rsidRDefault="00117454">
            <w:pPr>
              <w:pStyle w:val="Compact"/>
              <w:spacing w:before="0" w:after="0" w:line="480" w:lineRule="auto"/>
              <w:jc w:val="center"/>
              <w:rPr>
                <w:b/>
                <w:rPrChange w:id="924" w:author="Erik Wenninger" w:date="2019-03-20T09:33:00Z">
                  <w:rPr/>
                </w:rPrChange>
              </w:rPr>
              <w:pPrChange w:id="925" w:author="Erik Wenninger" w:date="2019-03-20T09:34:00Z">
                <w:pPr>
                  <w:pStyle w:val="Compact"/>
                  <w:spacing w:before="0" w:after="0" w:line="480" w:lineRule="auto"/>
                </w:pPr>
              </w:pPrChange>
            </w:pPr>
            <w:ins w:id="926" w:author="Erik Wenninger" w:date="2019-03-20T09:33:00Z">
              <w:r w:rsidRPr="00117454">
                <w:rPr>
                  <w:b/>
                  <w:rPrChange w:id="927" w:author="Erik Wenninger" w:date="2019-03-20T09:33:00Z">
                    <w:rPr/>
                  </w:rPrChange>
                </w:rPr>
                <w:t>Factors</w:t>
              </w:r>
            </w:ins>
          </w:p>
        </w:tc>
        <w:tc>
          <w:tcPr>
            <w:tcW w:w="0" w:type="auto"/>
            <w:gridSpan w:val="3"/>
            <w:tcBorders>
              <w:top w:val="single" w:sz="4" w:space="0" w:color="auto"/>
              <w:bottom w:val="single" w:sz="4" w:space="0" w:color="auto"/>
            </w:tcBorders>
            <w:vAlign w:val="bottom"/>
            <w:tcPrChange w:id="928" w:author="Erik Wenninger" w:date="2019-03-20T09:35:00Z">
              <w:tcPr>
                <w:tcW w:w="0" w:type="auto"/>
                <w:gridSpan w:val="6"/>
                <w:tcBorders>
                  <w:top w:val="single" w:sz="4" w:space="0" w:color="auto"/>
                  <w:bottom w:val="single" w:sz="2" w:space="0" w:color="auto"/>
                </w:tcBorders>
                <w:vAlign w:val="bottom"/>
              </w:tcPr>
            </w:tcPrChange>
          </w:tcPr>
          <w:p w14:paraId="02843762" w14:textId="77777777" w:rsidR="00117454" w:rsidRPr="00117454" w:rsidRDefault="00117454">
            <w:pPr>
              <w:pStyle w:val="Compact"/>
              <w:spacing w:before="0" w:after="0" w:line="480" w:lineRule="auto"/>
              <w:jc w:val="center"/>
              <w:rPr>
                <w:b/>
                <w:rPrChange w:id="929" w:author="Erik Wenninger" w:date="2019-03-20T09:33:00Z">
                  <w:rPr/>
                </w:rPrChange>
              </w:rPr>
              <w:pPrChange w:id="930" w:author="Erik Wenninger" w:date="2019-03-20T09:34:00Z">
                <w:pPr>
                  <w:pStyle w:val="Compact"/>
                  <w:jc w:val="right"/>
                </w:pPr>
              </w:pPrChange>
            </w:pPr>
            <w:r w:rsidRPr="00117454">
              <w:rPr>
                <w:b/>
              </w:rPr>
              <w:t>Incidence</w:t>
            </w:r>
          </w:p>
        </w:tc>
        <w:tc>
          <w:tcPr>
            <w:tcW w:w="0" w:type="auto"/>
            <w:tcBorders>
              <w:top w:val="single" w:sz="4" w:space="0" w:color="auto"/>
              <w:bottom w:val="single" w:sz="4" w:space="0" w:color="auto"/>
            </w:tcBorders>
            <w:tcPrChange w:id="931" w:author="Erik Wenninger" w:date="2019-03-20T09:35:00Z">
              <w:tcPr>
                <w:tcW w:w="0" w:type="auto"/>
                <w:gridSpan w:val="2"/>
                <w:tcBorders>
                  <w:top w:val="single" w:sz="4" w:space="0" w:color="auto"/>
                  <w:bottom w:val="single" w:sz="2" w:space="0" w:color="auto"/>
                </w:tcBorders>
              </w:tcPr>
            </w:tcPrChange>
          </w:tcPr>
          <w:p w14:paraId="254D56E3" w14:textId="77777777" w:rsidR="00117454" w:rsidRPr="00117454" w:rsidRDefault="00117454" w:rsidP="00A4408B">
            <w:pPr>
              <w:pStyle w:val="Compact"/>
              <w:spacing w:before="0" w:after="0" w:line="480" w:lineRule="auto"/>
              <w:rPr>
                <w:b/>
              </w:rPr>
            </w:pPr>
          </w:p>
        </w:tc>
        <w:tc>
          <w:tcPr>
            <w:tcW w:w="0" w:type="auto"/>
            <w:gridSpan w:val="3"/>
            <w:tcBorders>
              <w:top w:val="single" w:sz="4" w:space="0" w:color="auto"/>
              <w:bottom w:val="single" w:sz="4" w:space="0" w:color="auto"/>
            </w:tcBorders>
            <w:vAlign w:val="bottom"/>
            <w:tcPrChange w:id="932" w:author="Erik Wenninger" w:date="2019-03-20T09:35:00Z">
              <w:tcPr>
                <w:tcW w:w="0" w:type="auto"/>
                <w:gridSpan w:val="5"/>
                <w:tcBorders>
                  <w:top w:val="single" w:sz="4" w:space="0" w:color="auto"/>
                  <w:bottom w:val="single" w:sz="2" w:space="0" w:color="auto"/>
                </w:tcBorders>
                <w:vAlign w:val="bottom"/>
              </w:tcPr>
            </w:tcPrChange>
          </w:tcPr>
          <w:p w14:paraId="230B035B" w14:textId="77777777" w:rsidR="00117454" w:rsidRPr="00117454" w:rsidRDefault="00117454">
            <w:pPr>
              <w:pStyle w:val="Compact"/>
              <w:spacing w:before="0" w:after="0" w:line="480" w:lineRule="auto"/>
              <w:jc w:val="center"/>
              <w:rPr>
                <w:b/>
                <w:rPrChange w:id="933" w:author="Erik Wenninger" w:date="2019-03-20T09:33:00Z">
                  <w:rPr/>
                </w:rPrChange>
              </w:rPr>
              <w:pPrChange w:id="934" w:author="Erik Wenninger" w:date="2019-03-20T09:34:00Z">
                <w:pPr>
                  <w:pStyle w:val="Compact"/>
                  <w:jc w:val="right"/>
                </w:pPr>
              </w:pPrChange>
            </w:pPr>
            <w:r w:rsidRPr="00117454">
              <w:rPr>
                <w:b/>
              </w:rPr>
              <w:t>Duration</w:t>
            </w:r>
          </w:p>
        </w:tc>
      </w:tr>
      <w:tr w:rsidR="00117454" w:rsidRPr="00117454" w14:paraId="263B0CA9" w14:textId="77777777" w:rsidTr="00117454">
        <w:trPr>
          <w:trPrChange w:id="935" w:author="Erik Wenninger" w:date="2019-03-20T09:35:00Z">
            <w:trPr>
              <w:gridAfter w:val="0"/>
            </w:trPr>
          </w:trPrChange>
        </w:trPr>
        <w:tc>
          <w:tcPr>
            <w:tcW w:w="0" w:type="auto"/>
            <w:tcBorders>
              <w:top w:val="single" w:sz="4" w:space="0" w:color="auto"/>
              <w:bottom w:val="single" w:sz="0" w:space="0" w:color="auto"/>
            </w:tcBorders>
            <w:vAlign w:val="bottom"/>
            <w:tcPrChange w:id="936" w:author="Erik Wenninger" w:date="2019-03-20T09:35:00Z">
              <w:tcPr>
                <w:tcW w:w="0" w:type="auto"/>
                <w:tcBorders>
                  <w:top w:val="single" w:sz="2" w:space="0" w:color="auto"/>
                  <w:bottom w:val="single" w:sz="0" w:space="0" w:color="auto"/>
                </w:tcBorders>
                <w:vAlign w:val="bottom"/>
              </w:tcPr>
            </w:tcPrChange>
          </w:tcPr>
          <w:p w14:paraId="438016D2" w14:textId="77777777" w:rsidR="00117454" w:rsidRPr="00117454" w:rsidRDefault="00117454">
            <w:pPr>
              <w:pStyle w:val="Compact"/>
              <w:spacing w:before="0" w:after="0" w:line="480" w:lineRule="auto"/>
              <w:pPrChange w:id="937" w:author="Erik Wenninger" w:date="2019-03-20T09:33:00Z">
                <w:pPr>
                  <w:pStyle w:val="Compact"/>
                </w:pPr>
              </w:pPrChange>
            </w:pPr>
            <w:del w:id="938" w:author="Erik Wenninger" w:date="2019-03-20T09:33:00Z">
              <w:r w:rsidRPr="00117454" w:rsidDel="00117454">
                <w:delText>Factors</w:delText>
              </w:r>
            </w:del>
          </w:p>
        </w:tc>
        <w:tc>
          <w:tcPr>
            <w:tcW w:w="0" w:type="auto"/>
            <w:tcBorders>
              <w:top w:val="single" w:sz="4" w:space="0" w:color="auto"/>
              <w:bottom w:val="single" w:sz="0" w:space="0" w:color="auto"/>
            </w:tcBorders>
            <w:tcPrChange w:id="939" w:author="Erik Wenninger" w:date="2019-03-20T09:35:00Z">
              <w:tcPr>
                <w:tcW w:w="0" w:type="auto"/>
                <w:gridSpan w:val="2"/>
                <w:tcBorders>
                  <w:top w:val="single" w:sz="2" w:space="0" w:color="auto"/>
                  <w:bottom w:val="single" w:sz="0" w:space="0" w:color="auto"/>
                </w:tcBorders>
              </w:tcPr>
            </w:tcPrChange>
          </w:tcPr>
          <w:p w14:paraId="23F8621D" w14:textId="77777777" w:rsidR="00117454" w:rsidRPr="00117454" w:rsidRDefault="00117454">
            <w:pPr>
              <w:pStyle w:val="Compact"/>
              <w:spacing w:before="0" w:after="0" w:line="480" w:lineRule="auto"/>
              <w:pPrChange w:id="940" w:author="Erik Wenninger" w:date="2019-03-20T09:34:00Z">
                <w:pPr>
                  <w:pStyle w:val="Compact"/>
                  <w:spacing w:before="0" w:after="0" w:line="480" w:lineRule="auto"/>
                  <w:jc w:val="center"/>
                </w:pPr>
              </w:pPrChange>
            </w:pPr>
          </w:p>
        </w:tc>
        <w:tc>
          <w:tcPr>
            <w:tcW w:w="0" w:type="auto"/>
            <w:tcBorders>
              <w:top w:val="single" w:sz="4" w:space="0" w:color="auto"/>
              <w:bottom w:val="single" w:sz="0" w:space="0" w:color="auto"/>
            </w:tcBorders>
            <w:vAlign w:val="bottom"/>
            <w:tcPrChange w:id="941" w:author="Erik Wenninger" w:date="2019-03-20T09:35:00Z">
              <w:tcPr>
                <w:tcW w:w="0" w:type="auto"/>
                <w:gridSpan w:val="2"/>
                <w:tcBorders>
                  <w:top w:val="single" w:sz="2" w:space="0" w:color="auto"/>
                  <w:bottom w:val="single" w:sz="0" w:space="0" w:color="auto"/>
                </w:tcBorders>
                <w:vAlign w:val="bottom"/>
              </w:tcPr>
            </w:tcPrChange>
          </w:tcPr>
          <w:p w14:paraId="0AD8B4A0" w14:textId="77777777" w:rsidR="00117454" w:rsidRPr="00117454" w:rsidRDefault="00117454">
            <w:pPr>
              <w:pStyle w:val="Compact"/>
              <w:spacing w:before="0" w:after="0" w:line="480" w:lineRule="auto"/>
              <w:jc w:val="center"/>
              <w:pPrChange w:id="942" w:author="Erik Wenninger" w:date="2019-03-20T08:32:00Z">
                <w:pPr>
                  <w:pStyle w:val="Compact"/>
                  <w:jc w:val="center"/>
                </w:pPr>
              </w:pPrChange>
            </w:pPr>
            <w:r w:rsidRPr="00117454">
              <w:t>df</w:t>
            </w:r>
          </w:p>
        </w:tc>
        <w:tc>
          <w:tcPr>
            <w:tcW w:w="0" w:type="auto"/>
            <w:tcBorders>
              <w:top w:val="single" w:sz="4" w:space="0" w:color="auto"/>
              <w:bottom w:val="single" w:sz="0" w:space="0" w:color="auto"/>
            </w:tcBorders>
            <w:vAlign w:val="bottom"/>
            <w:tcPrChange w:id="943" w:author="Erik Wenninger" w:date="2019-03-20T09:35:00Z">
              <w:tcPr>
                <w:tcW w:w="0" w:type="auto"/>
                <w:gridSpan w:val="2"/>
                <w:tcBorders>
                  <w:top w:val="single" w:sz="2" w:space="0" w:color="auto"/>
                  <w:bottom w:val="single" w:sz="0" w:space="0" w:color="auto"/>
                </w:tcBorders>
                <w:vAlign w:val="bottom"/>
              </w:tcPr>
            </w:tcPrChange>
          </w:tcPr>
          <w:p w14:paraId="3696198B" w14:textId="77777777" w:rsidR="00117454" w:rsidRPr="00117454" w:rsidRDefault="00AC64B8">
            <w:pPr>
              <w:pStyle w:val="Compact"/>
              <w:spacing w:before="0" w:after="0" w:line="480" w:lineRule="auto"/>
              <w:jc w:val="right"/>
              <w:pPrChange w:id="944"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bottom w:val="single" w:sz="0" w:space="0" w:color="auto"/>
            </w:tcBorders>
            <w:vAlign w:val="bottom"/>
            <w:tcPrChange w:id="945" w:author="Erik Wenninger" w:date="2019-03-20T09:35:00Z">
              <w:tcPr>
                <w:tcW w:w="0" w:type="auto"/>
                <w:gridSpan w:val="2"/>
                <w:tcBorders>
                  <w:top w:val="single" w:sz="2" w:space="0" w:color="auto"/>
                  <w:bottom w:val="single" w:sz="0" w:space="0" w:color="auto"/>
                </w:tcBorders>
                <w:vAlign w:val="bottom"/>
              </w:tcPr>
            </w:tcPrChange>
          </w:tcPr>
          <w:p w14:paraId="375EC4E9" w14:textId="77777777" w:rsidR="00117454" w:rsidRPr="00117454" w:rsidRDefault="00117454">
            <w:pPr>
              <w:pStyle w:val="Compact"/>
              <w:spacing w:before="0" w:after="0" w:line="480" w:lineRule="auto"/>
              <w:jc w:val="right"/>
              <w:pPrChange w:id="946" w:author="Erik Wenninger" w:date="2019-03-20T08:32:00Z">
                <w:pPr>
                  <w:pStyle w:val="Compact"/>
                  <w:jc w:val="right"/>
                </w:pPr>
              </w:pPrChange>
            </w:pPr>
            <m:oMathPara>
              <m:oMath>
                <m:r>
                  <m:rPr>
                    <m:sty m:val="p"/>
                  </m:rPr>
                  <w:rPr>
                    <w:rFonts w:ascii="Cambria Math" w:hAnsi="Cambria Math"/>
                  </w:rPr>
                  <m:t>Pr</m:t>
                </m:r>
                <m:r>
                  <w:rPr>
                    <w:rFonts w:ascii="Cambria Math" w:hAnsi="Cambria Math"/>
                  </w:rPr>
                  <m:t>&gt;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bottom w:val="single" w:sz="0" w:space="0" w:color="auto"/>
            </w:tcBorders>
            <w:tcPrChange w:id="947" w:author="Erik Wenninger" w:date="2019-03-20T09:35:00Z">
              <w:tcPr>
                <w:tcW w:w="0" w:type="auto"/>
                <w:gridSpan w:val="2"/>
                <w:tcBorders>
                  <w:top w:val="single" w:sz="2" w:space="0" w:color="auto"/>
                  <w:bottom w:val="single" w:sz="0" w:space="0" w:color="auto"/>
                </w:tcBorders>
              </w:tcPr>
            </w:tcPrChange>
          </w:tcPr>
          <w:p w14:paraId="49B4E933" w14:textId="77777777" w:rsidR="00117454" w:rsidRPr="00117454" w:rsidRDefault="00117454" w:rsidP="00A4408B">
            <w:pPr>
              <w:pStyle w:val="Compact"/>
              <w:spacing w:before="0" w:after="0" w:line="480" w:lineRule="auto"/>
              <w:jc w:val="right"/>
              <w:rPr>
                <w:rFonts w:ascii="Calibri" w:eastAsia="Times New Roman" w:hAnsi="Calibri" w:cs="Times New Roman"/>
              </w:rPr>
            </w:pPr>
          </w:p>
        </w:tc>
        <w:tc>
          <w:tcPr>
            <w:tcW w:w="0" w:type="auto"/>
            <w:tcBorders>
              <w:top w:val="single" w:sz="4" w:space="0" w:color="auto"/>
              <w:bottom w:val="single" w:sz="0" w:space="0" w:color="auto"/>
            </w:tcBorders>
            <w:vAlign w:val="bottom"/>
            <w:tcPrChange w:id="948" w:author="Erik Wenninger" w:date="2019-03-20T09:35:00Z">
              <w:tcPr>
                <w:tcW w:w="0" w:type="auto"/>
                <w:gridSpan w:val="2"/>
                <w:tcBorders>
                  <w:top w:val="single" w:sz="2" w:space="0" w:color="auto"/>
                  <w:bottom w:val="single" w:sz="0" w:space="0" w:color="auto"/>
                </w:tcBorders>
                <w:vAlign w:val="bottom"/>
              </w:tcPr>
            </w:tcPrChange>
          </w:tcPr>
          <w:p w14:paraId="3C63191A" w14:textId="77777777" w:rsidR="00117454" w:rsidRPr="00117454" w:rsidRDefault="00AC64B8">
            <w:pPr>
              <w:pStyle w:val="Compact"/>
              <w:spacing w:before="0" w:after="0" w:line="480" w:lineRule="auto"/>
              <w:jc w:val="right"/>
              <w:pPrChange w:id="949"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gridSpan w:val="2"/>
            <w:tcBorders>
              <w:top w:val="single" w:sz="4" w:space="0" w:color="auto"/>
              <w:bottom w:val="single" w:sz="0" w:space="0" w:color="auto"/>
            </w:tcBorders>
            <w:vAlign w:val="bottom"/>
            <w:tcPrChange w:id="950" w:author="Erik Wenninger" w:date="2019-03-20T09:35:00Z">
              <w:tcPr>
                <w:tcW w:w="0" w:type="auto"/>
                <w:gridSpan w:val="3"/>
                <w:tcBorders>
                  <w:top w:val="single" w:sz="2" w:space="0" w:color="auto"/>
                  <w:bottom w:val="single" w:sz="0" w:space="0" w:color="auto"/>
                </w:tcBorders>
                <w:vAlign w:val="bottom"/>
              </w:tcPr>
            </w:tcPrChange>
          </w:tcPr>
          <w:p w14:paraId="40C6D08A" w14:textId="77777777" w:rsidR="00117454" w:rsidRPr="00117454" w:rsidRDefault="00117454">
            <w:pPr>
              <w:pStyle w:val="Compact"/>
              <w:spacing w:before="0" w:after="0" w:line="480" w:lineRule="auto"/>
              <w:jc w:val="right"/>
              <w:pPrChange w:id="951" w:author="Erik Wenninger" w:date="2019-03-20T08:32:00Z">
                <w:pPr>
                  <w:pStyle w:val="Compact"/>
                  <w:jc w:val="right"/>
                </w:pPr>
              </w:pPrChange>
            </w:pPr>
            <m:oMathPara>
              <m:oMath>
                <m:r>
                  <m:rPr>
                    <m:sty m:val="p"/>
                  </m:rPr>
                  <w:rPr>
                    <w:rFonts w:ascii="Cambria Math" w:hAnsi="Cambria Math"/>
                  </w:rPr>
                  <m:t>Pr</m:t>
                </m:r>
                <m:r>
                  <w:rPr>
                    <w:rFonts w:ascii="Cambria Math" w:hAnsi="Cambria Math"/>
                  </w:rPr>
                  <m:t>&gt;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r>
      <w:tr w:rsidR="00117454" w:rsidRPr="00117454" w:rsidDel="00117454" w14:paraId="733A244A" w14:textId="77777777" w:rsidTr="00094A64">
        <w:trPr>
          <w:gridAfter w:val="1"/>
          <w:del w:id="952" w:author="Erik Wenninger" w:date="2019-03-20T09:33:00Z"/>
        </w:trPr>
        <w:tc>
          <w:tcPr>
            <w:tcW w:w="0" w:type="auto"/>
          </w:tcPr>
          <w:p w14:paraId="426170A8" w14:textId="77777777" w:rsidR="00117454" w:rsidRPr="00117454" w:rsidDel="00117454" w:rsidRDefault="00117454">
            <w:pPr>
              <w:pStyle w:val="Compact"/>
              <w:spacing w:before="0" w:after="0" w:line="480" w:lineRule="auto"/>
              <w:rPr>
                <w:del w:id="953" w:author="Erik Wenninger" w:date="2019-03-20T09:33:00Z"/>
              </w:rPr>
              <w:pPrChange w:id="954" w:author="Erik Wenninger" w:date="2019-03-20T08:32:00Z">
                <w:pPr>
                  <w:pStyle w:val="Compact"/>
                </w:pPr>
              </w:pPrChange>
            </w:pPr>
            <w:del w:id="955" w:author="Erik Wenninger" w:date="2019-03-20T09:33:00Z">
              <w:r w:rsidRPr="00117454" w:rsidDel="00117454">
                <w:rPr>
                  <w:rPrChange w:id="956" w:author="Erik Wenninger" w:date="2019-03-20T09:33:00Z">
                    <w:rPr>
                      <w:b/>
                    </w:rPr>
                  </w:rPrChange>
                </w:rPr>
                <w:delText>Probing</w:delText>
              </w:r>
            </w:del>
          </w:p>
        </w:tc>
        <w:tc>
          <w:tcPr>
            <w:tcW w:w="0" w:type="auto"/>
          </w:tcPr>
          <w:p w14:paraId="2F2BBEE4" w14:textId="77777777" w:rsidR="00117454" w:rsidRPr="00117454" w:rsidDel="00117454" w:rsidRDefault="00117454">
            <w:pPr>
              <w:pStyle w:val="Compact"/>
              <w:spacing w:before="0" w:after="0" w:line="480" w:lineRule="auto"/>
              <w:rPr>
                <w:del w:id="957" w:author="Erik Wenninger" w:date="2019-03-20T09:33:00Z"/>
              </w:rPr>
              <w:pPrChange w:id="958" w:author="Erik Wenninger" w:date="2019-03-20T09:34:00Z">
                <w:pPr>
                  <w:pStyle w:val="Compact"/>
                </w:pPr>
              </w:pPrChange>
            </w:pPr>
          </w:p>
        </w:tc>
        <w:tc>
          <w:tcPr>
            <w:tcW w:w="0" w:type="auto"/>
          </w:tcPr>
          <w:p w14:paraId="3C46ECD9" w14:textId="77777777" w:rsidR="00117454" w:rsidRPr="00117454" w:rsidDel="00117454" w:rsidRDefault="00117454">
            <w:pPr>
              <w:pStyle w:val="Compact"/>
              <w:spacing w:before="0" w:after="0" w:line="480" w:lineRule="auto"/>
              <w:rPr>
                <w:del w:id="959" w:author="Erik Wenninger" w:date="2019-03-20T09:33:00Z"/>
              </w:rPr>
              <w:pPrChange w:id="960" w:author="Erik Wenninger" w:date="2019-03-20T09:34:00Z">
                <w:pPr>
                  <w:pStyle w:val="Compact"/>
                </w:pPr>
              </w:pPrChange>
            </w:pPr>
          </w:p>
        </w:tc>
        <w:tc>
          <w:tcPr>
            <w:tcW w:w="0" w:type="auto"/>
          </w:tcPr>
          <w:p w14:paraId="07F90745" w14:textId="77777777" w:rsidR="00117454" w:rsidRPr="00117454" w:rsidDel="00117454" w:rsidRDefault="00117454">
            <w:pPr>
              <w:pStyle w:val="Compact"/>
              <w:spacing w:before="0" w:after="0" w:line="480" w:lineRule="auto"/>
              <w:rPr>
                <w:del w:id="961" w:author="Erik Wenninger" w:date="2019-03-20T09:33:00Z"/>
              </w:rPr>
              <w:pPrChange w:id="962" w:author="Erik Wenninger" w:date="2019-03-20T09:34:00Z">
                <w:pPr>
                  <w:pStyle w:val="Compact"/>
                </w:pPr>
              </w:pPrChange>
            </w:pPr>
          </w:p>
        </w:tc>
        <w:tc>
          <w:tcPr>
            <w:tcW w:w="0" w:type="auto"/>
          </w:tcPr>
          <w:p w14:paraId="77988BA6" w14:textId="77777777" w:rsidR="00117454" w:rsidRPr="00117454" w:rsidDel="00117454" w:rsidRDefault="00117454">
            <w:pPr>
              <w:pStyle w:val="Compact"/>
              <w:spacing w:before="0" w:after="0" w:line="480" w:lineRule="auto"/>
              <w:rPr>
                <w:del w:id="963" w:author="Erik Wenninger" w:date="2019-03-20T09:33:00Z"/>
              </w:rPr>
              <w:pPrChange w:id="964" w:author="Erik Wenninger" w:date="2019-03-20T09:34:00Z">
                <w:pPr>
                  <w:pStyle w:val="Compact"/>
                </w:pPr>
              </w:pPrChange>
            </w:pPr>
          </w:p>
        </w:tc>
        <w:tc>
          <w:tcPr>
            <w:tcW w:w="0" w:type="auto"/>
          </w:tcPr>
          <w:p w14:paraId="3232583D" w14:textId="77777777" w:rsidR="00117454" w:rsidRPr="00117454" w:rsidDel="00117454" w:rsidRDefault="00117454" w:rsidP="00117454">
            <w:pPr>
              <w:pStyle w:val="Compact"/>
              <w:spacing w:before="0" w:after="0" w:line="480" w:lineRule="auto"/>
            </w:pPr>
          </w:p>
        </w:tc>
        <w:tc>
          <w:tcPr>
            <w:tcW w:w="0" w:type="auto"/>
            <w:gridSpan w:val="2"/>
          </w:tcPr>
          <w:p w14:paraId="506FFC98" w14:textId="77777777" w:rsidR="00117454" w:rsidRPr="00117454" w:rsidDel="00117454" w:rsidRDefault="00117454">
            <w:pPr>
              <w:pStyle w:val="Compact"/>
              <w:spacing w:before="0" w:after="0" w:line="480" w:lineRule="auto"/>
              <w:rPr>
                <w:del w:id="965" w:author="Erik Wenninger" w:date="2019-03-20T09:33:00Z"/>
              </w:rPr>
              <w:pPrChange w:id="966" w:author="Erik Wenninger" w:date="2019-03-20T09:34:00Z">
                <w:pPr>
                  <w:pStyle w:val="Compact"/>
                </w:pPr>
              </w:pPrChange>
            </w:pPr>
          </w:p>
        </w:tc>
      </w:tr>
      <w:tr w:rsidR="00117454" w:rsidRPr="00117454" w14:paraId="75C7764C" w14:textId="77777777" w:rsidTr="00094A64">
        <w:tc>
          <w:tcPr>
            <w:tcW w:w="0" w:type="auto"/>
          </w:tcPr>
          <w:p w14:paraId="188F1941" w14:textId="77777777" w:rsidR="00117454" w:rsidRPr="00117454" w:rsidRDefault="00117454">
            <w:pPr>
              <w:pStyle w:val="Compact"/>
              <w:spacing w:before="0" w:after="0" w:line="480" w:lineRule="auto"/>
              <w:pPrChange w:id="967" w:author="Erik Wenninger" w:date="2019-03-20T09:34:00Z">
                <w:pPr>
                  <w:pStyle w:val="Compact"/>
                </w:pPr>
              </w:pPrChange>
            </w:pPr>
            <w:ins w:id="968" w:author="Erik Wenninger" w:date="2019-03-20T09:33:00Z">
              <w:r w:rsidRPr="00117454">
                <w:rPr>
                  <w:rPrChange w:id="969" w:author="Erik Wenninger" w:date="2019-03-20T09:33:00Z">
                    <w:rPr>
                      <w:b/>
                    </w:rPr>
                  </w:rPrChange>
                </w:rPr>
                <w:t>Probing</w:t>
              </w:r>
              <w:r w:rsidRPr="00117454" w:rsidDel="00117454">
                <w:t xml:space="preserve"> </w:t>
              </w:r>
            </w:ins>
            <w:del w:id="970" w:author="Erik Wenninger" w:date="2019-03-20T09:33:00Z">
              <w:r w:rsidRPr="00117454" w:rsidDel="00117454">
                <w:delText>Genotype</w:delText>
              </w:r>
            </w:del>
          </w:p>
        </w:tc>
        <w:tc>
          <w:tcPr>
            <w:tcW w:w="0" w:type="auto"/>
          </w:tcPr>
          <w:p w14:paraId="44C89B85" w14:textId="77777777" w:rsidR="00117454" w:rsidRPr="00117454" w:rsidRDefault="00117454">
            <w:pPr>
              <w:pStyle w:val="Compact"/>
              <w:spacing w:before="0" w:after="0" w:line="480" w:lineRule="auto"/>
              <w:pPrChange w:id="971" w:author="Erik Wenninger" w:date="2019-03-20T09:34:00Z">
                <w:pPr>
                  <w:pStyle w:val="Compact"/>
                  <w:spacing w:before="0" w:after="0" w:line="480" w:lineRule="auto"/>
                  <w:jc w:val="center"/>
                </w:pPr>
              </w:pPrChange>
            </w:pPr>
            <w:ins w:id="972" w:author="Erik Wenninger" w:date="2019-03-20T09:33:00Z">
              <w:r w:rsidRPr="00117454">
                <w:t>Genotype</w:t>
              </w:r>
            </w:ins>
          </w:p>
        </w:tc>
        <w:tc>
          <w:tcPr>
            <w:tcW w:w="0" w:type="auto"/>
          </w:tcPr>
          <w:p w14:paraId="5F030D0A" w14:textId="77777777" w:rsidR="00117454" w:rsidRPr="00117454" w:rsidRDefault="00117454">
            <w:pPr>
              <w:pStyle w:val="Compact"/>
              <w:spacing w:before="0" w:after="0" w:line="480" w:lineRule="auto"/>
              <w:jc w:val="center"/>
              <w:pPrChange w:id="973" w:author="Erik Wenninger" w:date="2019-03-20T08:32:00Z">
                <w:pPr>
                  <w:pStyle w:val="Compact"/>
                  <w:jc w:val="center"/>
                </w:pPr>
              </w:pPrChange>
            </w:pPr>
            <w:r w:rsidRPr="00117454">
              <w:t>3</w:t>
            </w:r>
          </w:p>
        </w:tc>
        <w:tc>
          <w:tcPr>
            <w:tcW w:w="0" w:type="auto"/>
          </w:tcPr>
          <w:p w14:paraId="13181CAA" w14:textId="77777777" w:rsidR="00117454" w:rsidRPr="00117454" w:rsidRDefault="00117454">
            <w:pPr>
              <w:pStyle w:val="Compact"/>
              <w:spacing w:before="0" w:after="0" w:line="480" w:lineRule="auto"/>
              <w:jc w:val="right"/>
              <w:pPrChange w:id="974" w:author="Erik Wenninger" w:date="2019-03-20T08:32:00Z">
                <w:pPr>
                  <w:pStyle w:val="Compact"/>
                  <w:jc w:val="right"/>
                </w:pPr>
              </w:pPrChange>
            </w:pPr>
            <w:r w:rsidRPr="00117454">
              <w:t>27.46</w:t>
            </w:r>
          </w:p>
        </w:tc>
        <w:tc>
          <w:tcPr>
            <w:tcW w:w="0" w:type="auto"/>
          </w:tcPr>
          <w:p w14:paraId="1F106C0B" w14:textId="77777777" w:rsidR="00117454" w:rsidRPr="00117454" w:rsidRDefault="00AC64B8">
            <w:pPr>
              <w:pStyle w:val="Compact"/>
              <w:spacing w:before="0" w:after="0" w:line="480" w:lineRule="auto"/>
              <w:jc w:val="right"/>
              <w:pPrChange w:id="975"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c>
          <w:tcPr>
            <w:tcW w:w="0" w:type="auto"/>
          </w:tcPr>
          <w:p w14:paraId="540DA402" w14:textId="77777777" w:rsidR="00117454" w:rsidRPr="00117454" w:rsidRDefault="00117454" w:rsidP="00117454">
            <w:pPr>
              <w:pStyle w:val="Compact"/>
              <w:spacing w:before="0" w:after="0" w:line="480" w:lineRule="auto"/>
              <w:jc w:val="right"/>
            </w:pPr>
          </w:p>
        </w:tc>
        <w:tc>
          <w:tcPr>
            <w:tcW w:w="0" w:type="auto"/>
          </w:tcPr>
          <w:p w14:paraId="2A59BB8B" w14:textId="77777777" w:rsidR="00117454" w:rsidRPr="00117454" w:rsidRDefault="00117454">
            <w:pPr>
              <w:pStyle w:val="Compact"/>
              <w:spacing w:before="0" w:after="0" w:line="480" w:lineRule="auto"/>
              <w:jc w:val="right"/>
              <w:pPrChange w:id="976" w:author="Erik Wenninger" w:date="2019-03-20T08:32:00Z">
                <w:pPr>
                  <w:pStyle w:val="Compact"/>
                  <w:jc w:val="right"/>
                </w:pPr>
              </w:pPrChange>
            </w:pPr>
            <w:r w:rsidRPr="00117454">
              <w:t>2.51</w:t>
            </w:r>
          </w:p>
        </w:tc>
        <w:tc>
          <w:tcPr>
            <w:tcW w:w="0" w:type="auto"/>
            <w:gridSpan w:val="2"/>
          </w:tcPr>
          <w:p w14:paraId="4F7C7CAA" w14:textId="77777777" w:rsidR="00117454" w:rsidRPr="00117454" w:rsidRDefault="00117454">
            <w:pPr>
              <w:pStyle w:val="Compact"/>
              <w:spacing w:before="0" w:after="0" w:line="480" w:lineRule="auto"/>
              <w:jc w:val="right"/>
              <w:pPrChange w:id="977" w:author="Erik Wenninger" w:date="2019-03-20T08:32:00Z">
                <w:pPr>
                  <w:pStyle w:val="Compact"/>
                  <w:jc w:val="right"/>
                </w:pPr>
              </w:pPrChange>
            </w:pPr>
            <w:r w:rsidRPr="00117454">
              <w:t>0.473</w:t>
            </w:r>
          </w:p>
        </w:tc>
      </w:tr>
      <w:tr w:rsidR="00117454" w:rsidRPr="00117454" w14:paraId="25781C54" w14:textId="77777777" w:rsidTr="00094A64">
        <w:tc>
          <w:tcPr>
            <w:tcW w:w="0" w:type="auto"/>
          </w:tcPr>
          <w:p w14:paraId="00123B13" w14:textId="77777777" w:rsidR="00117454" w:rsidRPr="00117454" w:rsidRDefault="00117454">
            <w:pPr>
              <w:pStyle w:val="Compact"/>
              <w:spacing w:before="0" w:after="0" w:line="480" w:lineRule="auto"/>
              <w:pPrChange w:id="978" w:author="Erik Wenninger" w:date="2019-03-20T08:32:00Z">
                <w:pPr>
                  <w:pStyle w:val="Compact"/>
                </w:pPr>
              </w:pPrChange>
            </w:pPr>
            <w:del w:id="979" w:author="Erik Wenninger" w:date="2019-03-20T09:33:00Z">
              <w:r w:rsidRPr="00117454" w:rsidDel="00117454">
                <w:delText>Sex</w:delText>
              </w:r>
            </w:del>
          </w:p>
        </w:tc>
        <w:tc>
          <w:tcPr>
            <w:tcW w:w="0" w:type="auto"/>
          </w:tcPr>
          <w:p w14:paraId="5670E5F3" w14:textId="77777777" w:rsidR="00117454" w:rsidRPr="00117454" w:rsidRDefault="00117454">
            <w:pPr>
              <w:pStyle w:val="Compact"/>
              <w:spacing w:before="0" w:after="0" w:line="480" w:lineRule="auto"/>
              <w:pPrChange w:id="980" w:author="Erik Wenninger" w:date="2019-03-20T09:34:00Z">
                <w:pPr>
                  <w:pStyle w:val="Compact"/>
                  <w:spacing w:before="0" w:after="0" w:line="480" w:lineRule="auto"/>
                  <w:jc w:val="center"/>
                </w:pPr>
              </w:pPrChange>
            </w:pPr>
            <w:ins w:id="981" w:author="Erik Wenninger" w:date="2019-03-20T09:33:00Z">
              <w:r w:rsidRPr="00117454">
                <w:t>Sex</w:t>
              </w:r>
            </w:ins>
          </w:p>
        </w:tc>
        <w:tc>
          <w:tcPr>
            <w:tcW w:w="0" w:type="auto"/>
          </w:tcPr>
          <w:p w14:paraId="44326EE6" w14:textId="77777777" w:rsidR="00117454" w:rsidRPr="00117454" w:rsidRDefault="00117454">
            <w:pPr>
              <w:pStyle w:val="Compact"/>
              <w:spacing w:before="0" w:after="0" w:line="480" w:lineRule="auto"/>
              <w:jc w:val="center"/>
              <w:pPrChange w:id="982" w:author="Erik Wenninger" w:date="2019-03-20T08:32:00Z">
                <w:pPr>
                  <w:pStyle w:val="Compact"/>
                  <w:jc w:val="center"/>
                </w:pPr>
              </w:pPrChange>
            </w:pPr>
            <w:r w:rsidRPr="00117454">
              <w:t>1</w:t>
            </w:r>
          </w:p>
        </w:tc>
        <w:tc>
          <w:tcPr>
            <w:tcW w:w="0" w:type="auto"/>
          </w:tcPr>
          <w:p w14:paraId="5DD549F1" w14:textId="77777777" w:rsidR="00117454" w:rsidRPr="00117454" w:rsidRDefault="00117454">
            <w:pPr>
              <w:pStyle w:val="Compact"/>
              <w:spacing w:before="0" w:after="0" w:line="480" w:lineRule="auto"/>
              <w:jc w:val="right"/>
              <w:pPrChange w:id="983" w:author="Erik Wenninger" w:date="2019-03-20T08:32:00Z">
                <w:pPr>
                  <w:pStyle w:val="Compact"/>
                  <w:jc w:val="right"/>
                </w:pPr>
              </w:pPrChange>
            </w:pPr>
            <w:r w:rsidRPr="00117454">
              <w:t>3.24</w:t>
            </w:r>
          </w:p>
        </w:tc>
        <w:tc>
          <w:tcPr>
            <w:tcW w:w="0" w:type="auto"/>
          </w:tcPr>
          <w:p w14:paraId="5A827AF7" w14:textId="77777777" w:rsidR="00117454" w:rsidRPr="00117454" w:rsidRDefault="00117454">
            <w:pPr>
              <w:pStyle w:val="Compact"/>
              <w:spacing w:before="0" w:after="0" w:line="480" w:lineRule="auto"/>
              <w:jc w:val="right"/>
              <w:pPrChange w:id="984" w:author="Erik Wenninger" w:date="2019-03-20T08:32:00Z">
                <w:pPr>
                  <w:pStyle w:val="Compact"/>
                  <w:jc w:val="right"/>
                </w:pPr>
              </w:pPrChange>
            </w:pPr>
            <m:oMathPara>
              <m:oMath>
                <m:r>
                  <w:rPr>
                    <w:rFonts w:ascii="Cambria Math" w:hAnsi="Cambria Math"/>
                  </w:rPr>
                  <m:t>0.072</m:t>
                </m:r>
              </m:oMath>
            </m:oMathPara>
          </w:p>
        </w:tc>
        <w:tc>
          <w:tcPr>
            <w:tcW w:w="0" w:type="auto"/>
          </w:tcPr>
          <w:p w14:paraId="5AB43C75" w14:textId="77777777" w:rsidR="00117454" w:rsidRPr="00117454" w:rsidRDefault="00117454" w:rsidP="00117454">
            <w:pPr>
              <w:pStyle w:val="Compact"/>
              <w:spacing w:before="0" w:after="0" w:line="480" w:lineRule="auto"/>
              <w:jc w:val="right"/>
            </w:pPr>
          </w:p>
        </w:tc>
        <w:tc>
          <w:tcPr>
            <w:tcW w:w="0" w:type="auto"/>
          </w:tcPr>
          <w:p w14:paraId="4F802F77" w14:textId="77777777" w:rsidR="00117454" w:rsidRPr="00117454" w:rsidRDefault="00117454">
            <w:pPr>
              <w:pStyle w:val="Compact"/>
              <w:spacing w:before="0" w:after="0" w:line="480" w:lineRule="auto"/>
              <w:jc w:val="right"/>
              <w:pPrChange w:id="985" w:author="Erik Wenninger" w:date="2019-03-20T08:32:00Z">
                <w:pPr>
                  <w:pStyle w:val="Compact"/>
                  <w:jc w:val="right"/>
                </w:pPr>
              </w:pPrChange>
            </w:pPr>
            <w:r w:rsidRPr="00117454">
              <w:t>0.00</w:t>
            </w:r>
          </w:p>
        </w:tc>
        <w:tc>
          <w:tcPr>
            <w:tcW w:w="0" w:type="auto"/>
            <w:gridSpan w:val="2"/>
          </w:tcPr>
          <w:p w14:paraId="03A9D5B4" w14:textId="77777777" w:rsidR="00117454" w:rsidRPr="00117454" w:rsidRDefault="00117454">
            <w:pPr>
              <w:pStyle w:val="Compact"/>
              <w:spacing w:before="0" w:after="0" w:line="480" w:lineRule="auto"/>
              <w:jc w:val="right"/>
              <w:pPrChange w:id="986" w:author="Erik Wenninger" w:date="2019-03-20T08:32:00Z">
                <w:pPr>
                  <w:pStyle w:val="Compact"/>
                  <w:jc w:val="right"/>
                </w:pPr>
              </w:pPrChange>
            </w:pPr>
            <w:r w:rsidRPr="00117454">
              <w:t>0.959</w:t>
            </w:r>
          </w:p>
        </w:tc>
      </w:tr>
      <w:tr w:rsidR="00117454" w:rsidRPr="00117454" w14:paraId="3B046208" w14:textId="77777777" w:rsidTr="00094A64">
        <w:tc>
          <w:tcPr>
            <w:tcW w:w="0" w:type="auto"/>
          </w:tcPr>
          <w:p w14:paraId="0BE3965D" w14:textId="77777777" w:rsidR="00117454" w:rsidRPr="00117454" w:rsidRDefault="00117454">
            <w:pPr>
              <w:pStyle w:val="Compact"/>
              <w:spacing w:before="0" w:after="0" w:line="480" w:lineRule="auto"/>
              <w:pPrChange w:id="987" w:author="Erik Wenninger" w:date="2019-03-20T08:32:00Z">
                <w:pPr>
                  <w:pStyle w:val="Compact"/>
                </w:pPr>
              </w:pPrChange>
            </w:pPr>
            <w:del w:id="988" w:author="Erik Wenninger" w:date="2019-03-20T09:33:00Z">
              <w:r w:rsidRPr="00117454" w:rsidDel="00117454">
                <w:delText xml:space="preserve">Genotype </w:delText>
              </w:r>
              <m:oMath>
                <m:r>
                  <w:rPr>
                    <w:rFonts w:ascii="Cambria Math" w:hAnsi="Cambria Math"/>
                  </w:rPr>
                  <m:t>×</m:t>
                </m:r>
              </m:oMath>
              <w:r w:rsidRPr="00117454" w:rsidDel="00117454">
                <w:delText xml:space="preserve"> Sex</w:delText>
              </w:r>
            </w:del>
          </w:p>
        </w:tc>
        <w:tc>
          <w:tcPr>
            <w:tcW w:w="0" w:type="auto"/>
          </w:tcPr>
          <w:p w14:paraId="350C2B14" w14:textId="77777777" w:rsidR="00117454" w:rsidRPr="00117454" w:rsidRDefault="00117454">
            <w:pPr>
              <w:pStyle w:val="Compact"/>
              <w:spacing w:before="0" w:after="0" w:line="480" w:lineRule="auto"/>
              <w:pPrChange w:id="989" w:author="Erik Wenninger" w:date="2019-03-20T09:34:00Z">
                <w:pPr>
                  <w:pStyle w:val="Compact"/>
                  <w:spacing w:before="0" w:after="0" w:line="480" w:lineRule="auto"/>
                  <w:jc w:val="center"/>
                </w:pPr>
              </w:pPrChange>
            </w:pPr>
            <w:ins w:id="990" w:author="Erik Wenninger" w:date="2019-03-20T09:33:00Z">
              <w:r w:rsidRPr="00117454">
                <w:t xml:space="preserve">Genotype </w:t>
              </w:r>
              <m:oMath>
                <m:r>
                  <w:rPr>
                    <w:rFonts w:ascii="Cambria Math" w:hAnsi="Cambria Math"/>
                  </w:rPr>
                  <m:t>×</m:t>
                </m:r>
              </m:oMath>
              <w:r w:rsidRPr="00117454">
                <w:t xml:space="preserve"> Sex</w:t>
              </w:r>
            </w:ins>
          </w:p>
        </w:tc>
        <w:tc>
          <w:tcPr>
            <w:tcW w:w="0" w:type="auto"/>
          </w:tcPr>
          <w:p w14:paraId="2EDD6812" w14:textId="77777777" w:rsidR="00117454" w:rsidRPr="00117454" w:rsidRDefault="00117454">
            <w:pPr>
              <w:pStyle w:val="Compact"/>
              <w:spacing w:before="0" w:after="0" w:line="480" w:lineRule="auto"/>
              <w:jc w:val="center"/>
              <w:pPrChange w:id="991" w:author="Erik Wenninger" w:date="2019-03-20T08:32:00Z">
                <w:pPr>
                  <w:pStyle w:val="Compact"/>
                  <w:jc w:val="center"/>
                </w:pPr>
              </w:pPrChange>
            </w:pPr>
            <w:r w:rsidRPr="00117454">
              <w:t>3</w:t>
            </w:r>
          </w:p>
        </w:tc>
        <w:tc>
          <w:tcPr>
            <w:tcW w:w="0" w:type="auto"/>
          </w:tcPr>
          <w:p w14:paraId="7EEE5127" w14:textId="77777777" w:rsidR="00117454" w:rsidRPr="00117454" w:rsidRDefault="00117454">
            <w:pPr>
              <w:pStyle w:val="Compact"/>
              <w:spacing w:before="0" w:after="0" w:line="480" w:lineRule="auto"/>
              <w:jc w:val="right"/>
              <w:pPrChange w:id="992" w:author="Erik Wenninger" w:date="2019-03-20T08:32:00Z">
                <w:pPr>
                  <w:pStyle w:val="Compact"/>
                  <w:jc w:val="right"/>
                </w:pPr>
              </w:pPrChange>
            </w:pPr>
            <w:r w:rsidRPr="00117454">
              <w:t>6.49</w:t>
            </w:r>
          </w:p>
        </w:tc>
        <w:tc>
          <w:tcPr>
            <w:tcW w:w="0" w:type="auto"/>
          </w:tcPr>
          <w:p w14:paraId="17AC4479" w14:textId="77777777" w:rsidR="00117454" w:rsidRPr="00117454" w:rsidRDefault="00117454">
            <w:pPr>
              <w:pStyle w:val="Compact"/>
              <w:spacing w:before="0" w:after="0" w:line="480" w:lineRule="auto"/>
              <w:jc w:val="right"/>
              <w:pPrChange w:id="993" w:author="Erik Wenninger" w:date="2019-03-20T08:32:00Z">
                <w:pPr>
                  <w:pStyle w:val="Compact"/>
                  <w:jc w:val="right"/>
                </w:pPr>
              </w:pPrChange>
            </w:pPr>
            <m:oMathPara>
              <m:oMath>
                <m:r>
                  <w:rPr>
                    <w:rFonts w:ascii="Cambria Math" w:hAnsi="Cambria Math"/>
                  </w:rPr>
                  <m:t>0.090</m:t>
                </m:r>
              </m:oMath>
            </m:oMathPara>
          </w:p>
        </w:tc>
        <w:tc>
          <w:tcPr>
            <w:tcW w:w="0" w:type="auto"/>
          </w:tcPr>
          <w:p w14:paraId="46CBA0CF" w14:textId="77777777" w:rsidR="00117454" w:rsidRPr="00117454" w:rsidRDefault="00117454" w:rsidP="00117454">
            <w:pPr>
              <w:pStyle w:val="Compact"/>
              <w:spacing w:before="0" w:after="0" w:line="480" w:lineRule="auto"/>
              <w:jc w:val="right"/>
            </w:pPr>
          </w:p>
        </w:tc>
        <w:tc>
          <w:tcPr>
            <w:tcW w:w="0" w:type="auto"/>
          </w:tcPr>
          <w:p w14:paraId="0CE510A6" w14:textId="77777777" w:rsidR="00117454" w:rsidRPr="00117454" w:rsidRDefault="00117454">
            <w:pPr>
              <w:pStyle w:val="Compact"/>
              <w:spacing w:before="0" w:after="0" w:line="480" w:lineRule="auto"/>
              <w:jc w:val="right"/>
              <w:pPrChange w:id="994" w:author="Erik Wenninger" w:date="2019-03-20T08:32:00Z">
                <w:pPr>
                  <w:pStyle w:val="Compact"/>
                  <w:jc w:val="right"/>
                </w:pPr>
              </w:pPrChange>
            </w:pPr>
            <w:r w:rsidRPr="00117454">
              <w:t>4.74</w:t>
            </w:r>
          </w:p>
        </w:tc>
        <w:tc>
          <w:tcPr>
            <w:tcW w:w="0" w:type="auto"/>
            <w:gridSpan w:val="2"/>
          </w:tcPr>
          <w:p w14:paraId="4ABC75EA" w14:textId="77777777" w:rsidR="00117454" w:rsidRPr="00117454" w:rsidRDefault="00117454">
            <w:pPr>
              <w:pStyle w:val="Compact"/>
              <w:spacing w:before="0" w:after="0" w:line="480" w:lineRule="auto"/>
              <w:jc w:val="right"/>
              <w:pPrChange w:id="995" w:author="Erik Wenninger" w:date="2019-03-20T08:32:00Z">
                <w:pPr>
                  <w:pStyle w:val="Compact"/>
                  <w:jc w:val="right"/>
                </w:pPr>
              </w:pPrChange>
            </w:pPr>
            <w:r w:rsidRPr="00117454">
              <w:t>0.192</w:t>
            </w:r>
          </w:p>
        </w:tc>
      </w:tr>
      <w:tr w:rsidR="00117454" w:rsidRPr="00117454" w14:paraId="1F3B434D" w14:textId="77777777" w:rsidTr="00094A64">
        <w:tc>
          <w:tcPr>
            <w:tcW w:w="0" w:type="auto"/>
          </w:tcPr>
          <w:p w14:paraId="3231A672" w14:textId="77777777" w:rsidR="00117454" w:rsidRPr="00117454" w:rsidRDefault="00117454">
            <w:pPr>
              <w:pStyle w:val="Compact"/>
              <w:spacing w:before="0" w:after="0" w:line="480" w:lineRule="auto"/>
              <w:pPrChange w:id="996" w:author="Erik Wenninger" w:date="2019-03-20T08:32:00Z">
                <w:pPr>
                  <w:pStyle w:val="Compact"/>
                </w:pPr>
              </w:pPrChange>
            </w:pPr>
          </w:p>
        </w:tc>
        <w:tc>
          <w:tcPr>
            <w:tcW w:w="0" w:type="auto"/>
          </w:tcPr>
          <w:p w14:paraId="35CB3F94" w14:textId="77777777" w:rsidR="00117454" w:rsidRPr="00117454" w:rsidRDefault="00117454" w:rsidP="00117454">
            <w:pPr>
              <w:pStyle w:val="Compact"/>
              <w:spacing w:before="0" w:after="0" w:line="480" w:lineRule="auto"/>
            </w:pPr>
          </w:p>
        </w:tc>
        <w:tc>
          <w:tcPr>
            <w:tcW w:w="0" w:type="auto"/>
          </w:tcPr>
          <w:p w14:paraId="5152D446" w14:textId="77777777" w:rsidR="00117454" w:rsidRPr="00117454" w:rsidRDefault="00117454">
            <w:pPr>
              <w:pStyle w:val="Compact"/>
              <w:spacing w:before="0" w:after="0" w:line="480" w:lineRule="auto"/>
              <w:pPrChange w:id="997" w:author="Erik Wenninger" w:date="2019-03-20T08:32:00Z">
                <w:pPr>
                  <w:pStyle w:val="Compact"/>
                </w:pPr>
              </w:pPrChange>
            </w:pPr>
          </w:p>
        </w:tc>
        <w:tc>
          <w:tcPr>
            <w:tcW w:w="0" w:type="auto"/>
          </w:tcPr>
          <w:p w14:paraId="71A67484" w14:textId="77777777" w:rsidR="00117454" w:rsidRPr="00117454" w:rsidRDefault="00117454">
            <w:pPr>
              <w:pStyle w:val="Compact"/>
              <w:spacing w:before="0" w:after="0" w:line="480" w:lineRule="auto"/>
              <w:pPrChange w:id="998" w:author="Erik Wenninger" w:date="2019-03-20T08:32:00Z">
                <w:pPr>
                  <w:pStyle w:val="Compact"/>
                </w:pPr>
              </w:pPrChange>
            </w:pPr>
          </w:p>
        </w:tc>
        <w:tc>
          <w:tcPr>
            <w:tcW w:w="0" w:type="auto"/>
          </w:tcPr>
          <w:p w14:paraId="19D0EC28" w14:textId="77777777" w:rsidR="00117454" w:rsidRPr="00117454" w:rsidRDefault="00117454">
            <w:pPr>
              <w:pStyle w:val="Compact"/>
              <w:spacing w:before="0" w:after="0" w:line="480" w:lineRule="auto"/>
              <w:pPrChange w:id="999" w:author="Erik Wenninger" w:date="2019-03-20T08:32:00Z">
                <w:pPr>
                  <w:pStyle w:val="Compact"/>
                </w:pPr>
              </w:pPrChange>
            </w:pPr>
          </w:p>
        </w:tc>
        <w:tc>
          <w:tcPr>
            <w:tcW w:w="0" w:type="auto"/>
          </w:tcPr>
          <w:p w14:paraId="7F008C46" w14:textId="77777777" w:rsidR="00117454" w:rsidRPr="00117454" w:rsidRDefault="00117454" w:rsidP="00117454">
            <w:pPr>
              <w:pStyle w:val="Compact"/>
              <w:spacing w:before="0" w:after="0" w:line="480" w:lineRule="auto"/>
            </w:pPr>
          </w:p>
        </w:tc>
        <w:tc>
          <w:tcPr>
            <w:tcW w:w="0" w:type="auto"/>
          </w:tcPr>
          <w:p w14:paraId="53126026" w14:textId="77777777" w:rsidR="00117454" w:rsidRPr="00117454" w:rsidRDefault="00117454">
            <w:pPr>
              <w:pStyle w:val="Compact"/>
              <w:spacing w:before="0" w:after="0" w:line="480" w:lineRule="auto"/>
              <w:pPrChange w:id="1000" w:author="Erik Wenninger" w:date="2019-03-20T08:32:00Z">
                <w:pPr>
                  <w:pStyle w:val="Compact"/>
                </w:pPr>
              </w:pPrChange>
            </w:pPr>
          </w:p>
        </w:tc>
        <w:tc>
          <w:tcPr>
            <w:tcW w:w="0" w:type="auto"/>
            <w:gridSpan w:val="2"/>
          </w:tcPr>
          <w:p w14:paraId="02FF826D" w14:textId="77777777" w:rsidR="00117454" w:rsidRPr="00117454" w:rsidRDefault="00117454">
            <w:pPr>
              <w:pStyle w:val="Compact"/>
              <w:spacing w:before="0" w:after="0" w:line="480" w:lineRule="auto"/>
              <w:pPrChange w:id="1001" w:author="Erik Wenninger" w:date="2019-03-20T08:32:00Z">
                <w:pPr>
                  <w:pStyle w:val="Compact"/>
                </w:pPr>
              </w:pPrChange>
            </w:pPr>
          </w:p>
        </w:tc>
      </w:tr>
      <w:tr w:rsidR="00117454" w:rsidRPr="00117454" w:rsidDel="00117454" w14:paraId="023F4959" w14:textId="77777777" w:rsidTr="00094A64">
        <w:trPr>
          <w:del w:id="1002" w:author="Erik Wenninger" w:date="2019-03-20T09:35:00Z"/>
        </w:trPr>
        <w:tc>
          <w:tcPr>
            <w:tcW w:w="0" w:type="auto"/>
          </w:tcPr>
          <w:p w14:paraId="3F91A130" w14:textId="77777777" w:rsidR="00117454" w:rsidRPr="00117454" w:rsidDel="00117454" w:rsidRDefault="00117454">
            <w:pPr>
              <w:pStyle w:val="Compact"/>
              <w:spacing w:before="0" w:after="0" w:line="480" w:lineRule="auto"/>
              <w:rPr>
                <w:del w:id="1003" w:author="Erik Wenninger" w:date="2019-03-20T09:35:00Z"/>
              </w:rPr>
              <w:pPrChange w:id="1004" w:author="Erik Wenninger" w:date="2019-03-20T08:32:00Z">
                <w:pPr>
                  <w:pStyle w:val="Compact"/>
                </w:pPr>
              </w:pPrChange>
            </w:pPr>
            <w:del w:id="1005" w:author="Erik Wenninger" w:date="2019-03-20T09:35:00Z">
              <w:r w:rsidRPr="00117454" w:rsidDel="00117454">
                <w:rPr>
                  <w:rPrChange w:id="1006" w:author="Erik Wenninger" w:date="2019-03-20T09:33:00Z">
                    <w:rPr>
                      <w:b/>
                    </w:rPr>
                  </w:rPrChange>
                </w:rPr>
                <w:delText>Walking</w:delText>
              </w:r>
            </w:del>
          </w:p>
        </w:tc>
        <w:tc>
          <w:tcPr>
            <w:tcW w:w="0" w:type="auto"/>
          </w:tcPr>
          <w:p w14:paraId="50E19277" w14:textId="77777777" w:rsidR="00117454" w:rsidRPr="00117454" w:rsidDel="00117454" w:rsidRDefault="00117454" w:rsidP="00117454">
            <w:pPr>
              <w:pStyle w:val="Compact"/>
              <w:spacing w:before="0" w:after="0" w:line="480" w:lineRule="auto"/>
              <w:rPr>
                <w:del w:id="1007" w:author="Erik Wenninger" w:date="2019-03-20T09:35:00Z"/>
              </w:rPr>
            </w:pPr>
          </w:p>
        </w:tc>
        <w:tc>
          <w:tcPr>
            <w:tcW w:w="0" w:type="auto"/>
          </w:tcPr>
          <w:p w14:paraId="78BCCBE0" w14:textId="77777777" w:rsidR="00117454" w:rsidRPr="00117454" w:rsidDel="00117454" w:rsidRDefault="00117454">
            <w:pPr>
              <w:pStyle w:val="Compact"/>
              <w:spacing w:before="0" w:after="0" w:line="480" w:lineRule="auto"/>
              <w:rPr>
                <w:del w:id="1008" w:author="Erik Wenninger" w:date="2019-03-20T09:35:00Z"/>
              </w:rPr>
              <w:pPrChange w:id="1009" w:author="Erik Wenninger" w:date="2019-03-20T08:32:00Z">
                <w:pPr>
                  <w:pStyle w:val="Compact"/>
                </w:pPr>
              </w:pPrChange>
            </w:pPr>
          </w:p>
        </w:tc>
        <w:tc>
          <w:tcPr>
            <w:tcW w:w="0" w:type="auto"/>
          </w:tcPr>
          <w:p w14:paraId="7DE638BF" w14:textId="77777777" w:rsidR="00117454" w:rsidRPr="00117454" w:rsidDel="00117454" w:rsidRDefault="00117454">
            <w:pPr>
              <w:pStyle w:val="Compact"/>
              <w:spacing w:before="0" w:after="0" w:line="480" w:lineRule="auto"/>
              <w:rPr>
                <w:del w:id="1010" w:author="Erik Wenninger" w:date="2019-03-20T09:35:00Z"/>
              </w:rPr>
              <w:pPrChange w:id="1011" w:author="Erik Wenninger" w:date="2019-03-20T08:32:00Z">
                <w:pPr>
                  <w:pStyle w:val="Compact"/>
                </w:pPr>
              </w:pPrChange>
            </w:pPr>
          </w:p>
        </w:tc>
        <w:tc>
          <w:tcPr>
            <w:tcW w:w="0" w:type="auto"/>
          </w:tcPr>
          <w:p w14:paraId="041BF8A4" w14:textId="77777777" w:rsidR="00117454" w:rsidRPr="00117454" w:rsidDel="00117454" w:rsidRDefault="00117454">
            <w:pPr>
              <w:pStyle w:val="Compact"/>
              <w:spacing w:before="0" w:after="0" w:line="480" w:lineRule="auto"/>
              <w:rPr>
                <w:del w:id="1012" w:author="Erik Wenninger" w:date="2019-03-20T09:35:00Z"/>
              </w:rPr>
              <w:pPrChange w:id="1013" w:author="Erik Wenninger" w:date="2019-03-20T08:32:00Z">
                <w:pPr>
                  <w:pStyle w:val="Compact"/>
                </w:pPr>
              </w:pPrChange>
            </w:pPr>
          </w:p>
        </w:tc>
        <w:tc>
          <w:tcPr>
            <w:tcW w:w="0" w:type="auto"/>
          </w:tcPr>
          <w:p w14:paraId="401E6BCB" w14:textId="77777777" w:rsidR="00117454" w:rsidRPr="00117454" w:rsidDel="00117454" w:rsidRDefault="00117454" w:rsidP="00117454">
            <w:pPr>
              <w:pStyle w:val="Compact"/>
              <w:spacing w:before="0" w:after="0" w:line="480" w:lineRule="auto"/>
              <w:rPr>
                <w:del w:id="1014" w:author="Erik Wenninger" w:date="2019-03-20T09:35:00Z"/>
              </w:rPr>
            </w:pPr>
          </w:p>
        </w:tc>
        <w:tc>
          <w:tcPr>
            <w:tcW w:w="0" w:type="auto"/>
          </w:tcPr>
          <w:p w14:paraId="6A1A17C5" w14:textId="77777777" w:rsidR="00117454" w:rsidRPr="00117454" w:rsidDel="00117454" w:rsidRDefault="00117454">
            <w:pPr>
              <w:pStyle w:val="Compact"/>
              <w:spacing w:before="0" w:after="0" w:line="480" w:lineRule="auto"/>
              <w:rPr>
                <w:del w:id="1015" w:author="Erik Wenninger" w:date="2019-03-20T09:35:00Z"/>
              </w:rPr>
              <w:pPrChange w:id="1016" w:author="Erik Wenninger" w:date="2019-03-20T08:32:00Z">
                <w:pPr>
                  <w:pStyle w:val="Compact"/>
                </w:pPr>
              </w:pPrChange>
            </w:pPr>
          </w:p>
        </w:tc>
        <w:tc>
          <w:tcPr>
            <w:tcW w:w="0" w:type="auto"/>
            <w:gridSpan w:val="2"/>
          </w:tcPr>
          <w:p w14:paraId="060ED648" w14:textId="77777777" w:rsidR="00117454" w:rsidRPr="00117454" w:rsidDel="00117454" w:rsidRDefault="00117454">
            <w:pPr>
              <w:pStyle w:val="Compact"/>
              <w:spacing w:before="0" w:after="0" w:line="480" w:lineRule="auto"/>
              <w:rPr>
                <w:del w:id="1017" w:author="Erik Wenninger" w:date="2019-03-20T09:35:00Z"/>
              </w:rPr>
              <w:pPrChange w:id="1018" w:author="Erik Wenninger" w:date="2019-03-20T08:32:00Z">
                <w:pPr>
                  <w:pStyle w:val="Compact"/>
                </w:pPr>
              </w:pPrChange>
            </w:pPr>
          </w:p>
        </w:tc>
      </w:tr>
      <w:tr w:rsidR="00117454" w:rsidRPr="00117454" w14:paraId="69DE3D32" w14:textId="77777777" w:rsidTr="00094A64">
        <w:tc>
          <w:tcPr>
            <w:tcW w:w="0" w:type="auto"/>
          </w:tcPr>
          <w:p w14:paraId="50ED8FDB" w14:textId="77777777" w:rsidR="00117454" w:rsidRPr="00117454" w:rsidRDefault="00117454">
            <w:pPr>
              <w:pStyle w:val="Compact"/>
              <w:spacing w:before="0" w:after="0" w:line="480" w:lineRule="auto"/>
              <w:pPrChange w:id="1019" w:author="Erik Wenninger" w:date="2019-03-20T08:32:00Z">
                <w:pPr>
                  <w:pStyle w:val="Compact"/>
                </w:pPr>
              </w:pPrChange>
            </w:pPr>
            <w:ins w:id="1020" w:author="Erik Wenninger" w:date="2019-03-20T09:35:00Z">
              <w:r w:rsidRPr="007310DD">
                <w:t>Walking</w:t>
              </w:r>
              <w:r w:rsidRPr="00117454" w:rsidDel="00117454">
                <w:t xml:space="preserve"> </w:t>
              </w:r>
            </w:ins>
            <w:del w:id="1021" w:author="Erik Wenninger" w:date="2019-03-20T09:34:00Z">
              <w:r w:rsidRPr="00117454" w:rsidDel="00117454">
                <w:delText>Genotype</w:delText>
              </w:r>
            </w:del>
          </w:p>
        </w:tc>
        <w:tc>
          <w:tcPr>
            <w:tcW w:w="0" w:type="auto"/>
          </w:tcPr>
          <w:p w14:paraId="44B4AB10" w14:textId="77777777" w:rsidR="00117454" w:rsidRPr="00117454" w:rsidRDefault="00117454">
            <w:pPr>
              <w:pStyle w:val="Compact"/>
              <w:spacing w:before="0" w:after="0" w:line="480" w:lineRule="auto"/>
              <w:pPrChange w:id="1022" w:author="Erik Wenninger" w:date="2019-03-20T09:34:00Z">
                <w:pPr>
                  <w:pStyle w:val="Compact"/>
                  <w:spacing w:before="0" w:after="0" w:line="480" w:lineRule="auto"/>
                  <w:jc w:val="center"/>
                </w:pPr>
              </w:pPrChange>
            </w:pPr>
            <w:ins w:id="1023" w:author="Erik Wenninger" w:date="2019-03-20T09:34:00Z">
              <w:r w:rsidRPr="00117454">
                <w:t>Genotype</w:t>
              </w:r>
            </w:ins>
          </w:p>
        </w:tc>
        <w:tc>
          <w:tcPr>
            <w:tcW w:w="0" w:type="auto"/>
          </w:tcPr>
          <w:p w14:paraId="621361DF" w14:textId="77777777" w:rsidR="00117454" w:rsidRPr="00117454" w:rsidRDefault="00117454">
            <w:pPr>
              <w:pStyle w:val="Compact"/>
              <w:spacing w:before="0" w:after="0" w:line="480" w:lineRule="auto"/>
              <w:jc w:val="center"/>
              <w:pPrChange w:id="1024" w:author="Erik Wenninger" w:date="2019-03-20T08:32:00Z">
                <w:pPr>
                  <w:pStyle w:val="Compact"/>
                  <w:jc w:val="center"/>
                </w:pPr>
              </w:pPrChange>
            </w:pPr>
            <w:r w:rsidRPr="00117454">
              <w:t>3</w:t>
            </w:r>
          </w:p>
        </w:tc>
        <w:tc>
          <w:tcPr>
            <w:tcW w:w="0" w:type="auto"/>
          </w:tcPr>
          <w:p w14:paraId="1C9E98C8" w14:textId="77777777" w:rsidR="00117454" w:rsidRPr="00117454" w:rsidRDefault="00117454">
            <w:pPr>
              <w:pStyle w:val="Compact"/>
              <w:spacing w:before="0" w:after="0" w:line="480" w:lineRule="auto"/>
              <w:jc w:val="right"/>
              <w:pPrChange w:id="1025" w:author="Erik Wenninger" w:date="2019-03-20T08:32:00Z">
                <w:pPr>
                  <w:pStyle w:val="Compact"/>
                  <w:jc w:val="right"/>
                </w:pPr>
              </w:pPrChange>
            </w:pPr>
            <w:r w:rsidRPr="00117454">
              <w:t>16.17</w:t>
            </w:r>
          </w:p>
        </w:tc>
        <w:tc>
          <w:tcPr>
            <w:tcW w:w="0" w:type="auto"/>
          </w:tcPr>
          <w:p w14:paraId="0B57F24C" w14:textId="77777777" w:rsidR="00117454" w:rsidRPr="00117454" w:rsidRDefault="00AC64B8">
            <w:pPr>
              <w:pStyle w:val="Compact"/>
              <w:spacing w:before="0" w:after="0" w:line="480" w:lineRule="auto"/>
              <w:jc w:val="right"/>
              <w:pPrChange w:id="1026"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0.001</m:t>
                    </m:r>
                  </m:e>
                  <m:sup>
                    <m:r>
                      <w:rPr>
                        <w:rFonts w:ascii="Cambria Math" w:hAnsi="Cambria Math"/>
                      </w:rPr>
                      <m:t>*</m:t>
                    </m:r>
                  </m:sup>
                </m:sSup>
              </m:oMath>
            </m:oMathPara>
          </w:p>
        </w:tc>
        <w:tc>
          <w:tcPr>
            <w:tcW w:w="0" w:type="auto"/>
          </w:tcPr>
          <w:p w14:paraId="47F70595" w14:textId="77777777" w:rsidR="00117454" w:rsidRPr="00117454" w:rsidRDefault="00117454" w:rsidP="00117454">
            <w:pPr>
              <w:pStyle w:val="Compact"/>
              <w:spacing w:before="0" w:after="0" w:line="480" w:lineRule="auto"/>
              <w:jc w:val="right"/>
            </w:pPr>
          </w:p>
        </w:tc>
        <w:tc>
          <w:tcPr>
            <w:tcW w:w="0" w:type="auto"/>
          </w:tcPr>
          <w:p w14:paraId="6A9DF2E7" w14:textId="77777777" w:rsidR="00117454" w:rsidRPr="00117454" w:rsidRDefault="00117454">
            <w:pPr>
              <w:pStyle w:val="Compact"/>
              <w:spacing w:before="0" w:after="0" w:line="480" w:lineRule="auto"/>
              <w:jc w:val="right"/>
              <w:pPrChange w:id="1027" w:author="Erik Wenninger" w:date="2019-03-20T08:32:00Z">
                <w:pPr>
                  <w:pStyle w:val="Compact"/>
                  <w:jc w:val="right"/>
                </w:pPr>
              </w:pPrChange>
            </w:pPr>
            <w:r w:rsidRPr="00117454">
              <w:t>4.66</w:t>
            </w:r>
          </w:p>
        </w:tc>
        <w:tc>
          <w:tcPr>
            <w:tcW w:w="0" w:type="auto"/>
            <w:gridSpan w:val="2"/>
          </w:tcPr>
          <w:p w14:paraId="487C7696" w14:textId="77777777" w:rsidR="00117454" w:rsidRPr="00117454" w:rsidRDefault="00117454">
            <w:pPr>
              <w:pStyle w:val="Compact"/>
              <w:spacing w:before="0" w:after="0" w:line="480" w:lineRule="auto"/>
              <w:jc w:val="right"/>
              <w:pPrChange w:id="1028" w:author="Erik Wenninger" w:date="2019-03-20T08:32:00Z">
                <w:pPr>
                  <w:pStyle w:val="Compact"/>
                  <w:jc w:val="right"/>
                </w:pPr>
              </w:pPrChange>
            </w:pPr>
            <w:r w:rsidRPr="00117454">
              <w:t>0.199</w:t>
            </w:r>
          </w:p>
        </w:tc>
      </w:tr>
      <w:tr w:rsidR="00117454" w:rsidRPr="00117454" w14:paraId="7365311D" w14:textId="77777777" w:rsidTr="00094A64">
        <w:tc>
          <w:tcPr>
            <w:tcW w:w="0" w:type="auto"/>
          </w:tcPr>
          <w:p w14:paraId="0DDE85CD" w14:textId="77777777" w:rsidR="00117454" w:rsidRPr="00117454" w:rsidRDefault="00117454">
            <w:pPr>
              <w:pStyle w:val="Compact"/>
              <w:spacing w:before="0" w:after="0" w:line="480" w:lineRule="auto"/>
              <w:pPrChange w:id="1029" w:author="Erik Wenninger" w:date="2019-03-20T08:32:00Z">
                <w:pPr>
                  <w:pStyle w:val="Compact"/>
                </w:pPr>
              </w:pPrChange>
            </w:pPr>
            <w:del w:id="1030" w:author="Erik Wenninger" w:date="2019-03-20T09:34:00Z">
              <w:r w:rsidRPr="00117454" w:rsidDel="00117454">
                <w:delText>Sex</w:delText>
              </w:r>
            </w:del>
          </w:p>
        </w:tc>
        <w:tc>
          <w:tcPr>
            <w:tcW w:w="0" w:type="auto"/>
          </w:tcPr>
          <w:p w14:paraId="2CBFCCC3" w14:textId="77777777" w:rsidR="00117454" w:rsidRPr="00117454" w:rsidRDefault="00117454">
            <w:pPr>
              <w:pStyle w:val="Compact"/>
              <w:spacing w:before="0" w:after="0" w:line="480" w:lineRule="auto"/>
              <w:pPrChange w:id="1031" w:author="Erik Wenninger" w:date="2019-03-20T09:34:00Z">
                <w:pPr>
                  <w:pStyle w:val="Compact"/>
                  <w:spacing w:before="0" w:after="0" w:line="480" w:lineRule="auto"/>
                  <w:jc w:val="center"/>
                </w:pPr>
              </w:pPrChange>
            </w:pPr>
            <w:ins w:id="1032" w:author="Erik Wenninger" w:date="2019-03-20T09:34:00Z">
              <w:r w:rsidRPr="00117454">
                <w:t>Sex</w:t>
              </w:r>
            </w:ins>
          </w:p>
        </w:tc>
        <w:tc>
          <w:tcPr>
            <w:tcW w:w="0" w:type="auto"/>
          </w:tcPr>
          <w:p w14:paraId="551F0CA9" w14:textId="77777777" w:rsidR="00117454" w:rsidRPr="00117454" w:rsidRDefault="00117454">
            <w:pPr>
              <w:pStyle w:val="Compact"/>
              <w:spacing w:before="0" w:after="0" w:line="480" w:lineRule="auto"/>
              <w:jc w:val="center"/>
              <w:pPrChange w:id="1033" w:author="Erik Wenninger" w:date="2019-03-20T08:32:00Z">
                <w:pPr>
                  <w:pStyle w:val="Compact"/>
                  <w:jc w:val="center"/>
                </w:pPr>
              </w:pPrChange>
            </w:pPr>
            <w:r w:rsidRPr="00117454">
              <w:t>1</w:t>
            </w:r>
          </w:p>
        </w:tc>
        <w:tc>
          <w:tcPr>
            <w:tcW w:w="0" w:type="auto"/>
          </w:tcPr>
          <w:p w14:paraId="23359599" w14:textId="77777777" w:rsidR="00117454" w:rsidRPr="00117454" w:rsidRDefault="00117454">
            <w:pPr>
              <w:pStyle w:val="Compact"/>
              <w:spacing w:before="0" w:after="0" w:line="480" w:lineRule="auto"/>
              <w:jc w:val="right"/>
              <w:pPrChange w:id="1034" w:author="Erik Wenninger" w:date="2019-03-20T08:32:00Z">
                <w:pPr>
                  <w:pStyle w:val="Compact"/>
                  <w:jc w:val="right"/>
                </w:pPr>
              </w:pPrChange>
            </w:pPr>
            <w:r w:rsidRPr="00117454">
              <w:t>1.65</w:t>
            </w:r>
          </w:p>
        </w:tc>
        <w:tc>
          <w:tcPr>
            <w:tcW w:w="0" w:type="auto"/>
          </w:tcPr>
          <w:p w14:paraId="59B8DF21" w14:textId="77777777" w:rsidR="00117454" w:rsidRPr="00117454" w:rsidRDefault="00117454">
            <w:pPr>
              <w:pStyle w:val="Compact"/>
              <w:spacing w:before="0" w:after="0" w:line="480" w:lineRule="auto"/>
              <w:jc w:val="right"/>
              <w:pPrChange w:id="1035" w:author="Erik Wenninger" w:date="2019-03-20T08:32:00Z">
                <w:pPr>
                  <w:pStyle w:val="Compact"/>
                  <w:jc w:val="right"/>
                </w:pPr>
              </w:pPrChange>
            </w:pPr>
            <w:r w:rsidRPr="00117454">
              <w:t>0.200</w:t>
            </w:r>
          </w:p>
        </w:tc>
        <w:tc>
          <w:tcPr>
            <w:tcW w:w="0" w:type="auto"/>
          </w:tcPr>
          <w:p w14:paraId="2454D8F2" w14:textId="77777777" w:rsidR="00117454" w:rsidRPr="00117454" w:rsidRDefault="00117454" w:rsidP="00117454">
            <w:pPr>
              <w:pStyle w:val="Compact"/>
              <w:spacing w:before="0" w:after="0" w:line="480" w:lineRule="auto"/>
              <w:jc w:val="right"/>
            </w:pPr>
          </w:p>
        </w:tc>
        <w:tc>
          <w:tcPr>
            <w:tcW w:w="0" w:type="auto"/>
          </w:tcPr>
          <w:p w14:paraId="66137B3A" w14:textId="77777777" w:rsidR="00117454" w:rsidRPr="00117454" w:rsidRDefault="00117454">
            <w:pPr>
              <w:pStyle w:val="Compact"/>
              <w:spacing w:before="0" w:after="0" w:line="480" w:lineRule="auto"/>
              <w:jc w:val="right"/>
              <w:pPrChange w:id="1036" w:author="Erik Wenninger" w:date="2019-03-20T08:32:00Z">
                <w:pPr>
                  <w:pStyle w:val="Compact"/>
                  <w:jc w:val="right"/>
                </w:pPr>
              </w:pPrChange>
            </w:pPr>
            <w:r w:rsidRPr="00117454">
              <w:t>0.036</w:t>
            </w:r>
          </w:p>
        </w:tc>
        <w:tc>
          <w:tcPr>
            <w:tcW w:w="0" w:type="auto"/>
            <w:gridSpan w:val="2"/>
          </w:tcPr>
          <w:p w14:paraId="146B4C92" w14:textId="77777777" w:rsidR="00117454" w:rsidRPr="00117454" w:rsidRDefault="00117454">
            <w:pPr>
              <w:pStyle w:val="Compact"/>
              <w:spacing w:before="0" w:after="0" w:line="480" w:lineRule="auto"/>
              <w:jc w:val="right"/>
              <w:pPrChange w:id="1037" w:author="Erik Wenninger" w:date="2019-03-20T08:32:00Z">
                <w:pPr>
                  <w:pStyle w:val="Compact"/>
                  <w:jc w:val="right"/>
                </w:pPr>
              </w:pPrChange>
            </w:pPr>
            <w:r w:rsidRPr="00117454">
              <w:t>0.850</w:t>
            </w:r>
          </w:p>
        </w:tc>
      </w:tr>
      <w:tr w:rsidR="00117454" w:rsidRPr="00117454" w14:paraId="33A2DA05" w14:textId="77777777" w:rsidTr="00094A64">
        <w:tc>
          <w:tcPr>
            <w:tcW w:w="0" w:type="auto"/>
          </w:tcPr>
          <w:p w14:paraId="0C1A0898" w14:textId="77777777" w:rsidR="00117454" w:rsidRPr="00117454" w:rsidRDefault="00117454">
            <w:pPr>
              <w:pStyle w:val="Compact"/>
              <w:spacing w:before="0" w:after="0" w:line="480" w:lineRule="auto"/>
              <w:pPrChange w:id="1038" w:author="Erik Wenninger" w:date="2019-03-20T08:32:00Z">
                <w:pPr>
                  <w:pStyle w:val="Compact"/>
                </w:pPr>
              </w:pPrChange>
            </w:pPr>
            <w:del w:id="1039" w:author="Erik Wenninger" w:date="2019-03-20T09:34:00Z">
              <w:r w:rsidRPr="00117454" w:rsidDel="00117454">
                <w:delText xml:space="preserve">Genotype </w:delText>
              </w:r>
              <m:oMath>
                <m:r>
                  <w:rPr>
                    <w:rFonts w:ascii="Cambria Math" w:hAnsi="Cambria Math"/>
                  </w:rPr>
                  <m:t>×</m:t>
                </m:r>
              </m:oMath>
              <w:r w:rsidRPr="00117454" w:rsidDel="00117454">
                <w:delText xml:space="preserve"> Sex</w:delText>
              </w:r>
            </w:del>
          </w:p>
        </w:tc>
        <w:tc>
          <w:tcPr>
            <w:tcW w:w="0" w:type="auto"/>
          </w:tcPr>
          <w:p w14:paraId="5DC867CA" w14:textId="77777777" w:rsidR="00117454" w:rsidRPr="00117454" w:rsidRDefault="00117454">
            <w:pPr>
              <w:pStyle w:val="Compact"/>
              <w:spacing w:before="0" w:after="0" w:line="480" w:lineRule="auto"/>
              <w:pPrChange w:id="1040" w:author="Erik Wenninger" w:date="2019-03-20T09:34:00Z">
                <w:pPr>
                  <w:pStyle w:val="Compact"/>
                  <w:spacing w:before="0" w:after="0" w:line="480" w:lineRule="auto"/>
                  <w:jc w:val="center"/>
                </w:pPr>
              </w:pPrChange>
            </w:pPr>
            <w:ins w:id="1041" w:author="Erik Wenninger" w:date="2019-03-20T09:34:00Z">
              <w:r w:rsidRPr="00117454">
                <w:t xml:space="preserve">Genotype </w:t>
              </w:r>
              <m:oMath>
                <m:r>
                  <w:rPr>
                    <w:rFonts w:ascii="Cambria Math" w:hAnsi="Cambria Math"/>
                  </w:rPr>
                  <m:t>×</m:t>
                </m:r>
              </m:oMath>
              <w:r w:rsidRPr="00117454">
                <w:t xml:space="preserve"> Sex</w:t>
              </w:r>
            </w:ins>
          </w:p>
        </w:tc>
        <w:tc>
          <w:tcPr>
            <w:tcW w:w="0" w:type="auto"/>
          </w:tcPr>
          <w:p w14:paraId="6C428F8A" w14:textId="77777777" w:rsidR="00117454" w:rsidRPr="00117454" w:rsidRDefault="00117454">
            <w:pPr>
              <w:pStyle w:val="Compact"/>
              <w:spacing w:before="0" w:after="0" w:line="480" w:lineRule="auto"/>
              <w:jc w:val="center"/>
              <w:pPrChange w:id="1042" w:author="Erik Wenninger" w:date="2019-03-20T08:32:00Z">
                <w:pPr>
                  <w:pStyle w:val="Compact"/>
                  <w:jc w:val="center"/>
                </w:pPr>
              </w:pPrChange>
            </w:pPr>
            <w:r w:rsidRPr="00117454">
              <w:t>3</w:t>
            </w:r>
          </w:p>
        </w:tc>
        <w:tc>
          <w:tcPr>
            <w:tcW w:w="0" w:type="auto"/>
          </w:tcPr>
          <w:p w14:paraId="50899532" w14:textId="77777777" w:rsidR="00117454" w:rsidRPr="00117454" w:rsidRDefault="00117454">
            <w:pPr>
              <w:pStyle w:val="Compact"/>
              <w:spacing w:before="0" w:after="0" w:line="480" w:lineRule="auto"/>
              <w:jc w:val="right"/>
              <w:pPrChange w:id="1043" w:author="Erik Wenninger" w:date="2019-03-20T08:32:00Z">
                <w:pPr>
                  <w:pStyle w:val="Compact"/>
                  <w:jc w:val="right"/>
                </w:pPr>
              </w:pPrChange>
            </w:pPr>
            <w:r w:rsidRPr="00117454">
              <w:t>11.13</w:t>
            </w:r>
          </w:p>
        </w:tc>
        <w:tc>
          <w:tcPr>
            <w:tcW w:w="0" w:type="auto"/>
          </w:tcPr>
          <w:p w14:paraId="492D86F1" w14:textId="77777777" w:rsidR="00117454" w:rsidRPr="00117454" w:rsidRDefault="00AC64B8">
            <w:pPr>
              <w:pStyle w:val="Compact"/>
              <w:spacing w:before="0" w:after="0" w:line="480" w:lineRule="auto"/>
              <w:jc w:val="right"/>
              <w:pPrChange w:id="1044"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0.011</m:t>
                    </m:r>
                  </m:e>
                  <m:sup>
                    <m:r>
                      <w:rPr>
                        <w:rFonts w:ascii="Cambria Math" w:hAnsi="Cambria Math"/>
                      </w:rPr>
                      <m:t>*</m:t>
                    </m:r>
                  </m:sup>
                </m:sSup>
              </m:oMath>
            </m:oMathPara>
          </w:p>
        </w:tc>
        <w:tc>
          <w:tcPr>
            <w:tcW w:w="0" w:type="auto"/>
          </w:tcPr>
          <w:p w14:paraId="729E94FA" w14:textId="77777777" w:rsidR="00117454" w:rsidRPr="00117454" w:rsidRDefault="00117454" w:rsidP="00117454">
            <w:pPr>
              <w:pStyle w:val="Compact"/>
              <w:spacing w:before="0" w:after="0" w:line="480" w:lineRule="auto"/>
              <w:jc w:val="right"/>
            </w:pPr>
          </w:p>
        </w:tc>
        <w:tc>
          <w:tcPr>
            <w:tcW w:w="0" w:type="auto"/>
          </w:tcPr>
          <w:p w14:paraId="48C63B52" w14:textId="77777777" w:rsidR="00117454" w:rsidRPr="00117454" w:rsidRDefault="00117454">
            <w:pPr>
              <w:pStyle w:val="Compact"/>
              <w:spacing w:before="0" w:after="0" w:line="480" w:lineRule="auto"/>
              <w:jc w:val="right"/>
              <w:pPrChange w:id="1045" w:author="Erik Wenninger" w:date="2019-03-20T08:32:00Z">
                <w:pPr>
                  <w:pStyle w:val="Compact"/>
                  <w:jc w:val="right"/>
                </w:pPr>
              </w:pPrChange>
            </w:pPr>
            <w:r w:rsidRPr="00117454">
              <w:t>10.73</w:t>
            </w:r>
          </w:p>
        </w:tc>
        <w:tc>
          <w:tcPr>
            <w:tcW w:w="0" w:type="auto"/>
            <w:gridSpan w:val="2"/>
          </w:tcPr>
          <w:p w14:paraId="77DEA668" w14:textId="77777777" w:rsidR="00117454" w:rsidRPr="00117454" w:rsidRDefault="00AC64B8">
            <w:pPr>
              <w:pStyle w:val="Compact"/>
              <w:spacing w:before="0" w:after="0" w:line="480" w:lineRule="auto"/>
              <w:jc w:val="right"/>
              <w:pPrChange w:id="1046"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0.013</m:t>
                    </m:r>
                  </m:e>
                  <m:sup>
                    <m:r>
                      <w:rPr>
                        <w:rFonts w:ascii="Cambria Math" w:hAnsi="Cambria Math"/>
                      </w:rPr>
                      <m:t>*</m:t>
                    </m:r>
                  </m:sup>
                </m:sSup>
              </m:oMath>
            </m:oMathPara>
          </w:p>
        </w:tc>
      </w:tr>
      <w:tr w:rsidR="00117454" w:rsidRPr="00117454" w14:paraId="1064B6F6" w14:textId="77777777" w:rsidTr="00094A64">
        <w:tc>
          <w:tcPr>
            <w:tcW w:w="0" w:type="auto"/>
          </w:tcPr>
          <w:p w14:paraId="0992BD93" w14:textId="77777777" w:rsidR="00117454" w:rsidRPr="00117454" w:rsidRDefault="00117454">
            <w:pPr>
              <w:pStyle w:val="Compact"/>
              <w:spacing w:before="0" w:after="0" w:line="480" w:lineRule="auto"/>
              <w:pPrChange w:id="1047" w:author="Erik Wenninger" w:date="2019-03-20T08:32:00Z">
                <w:pPr>
                  <w:pStyle w:val="Compact"/>
                </w:pPr>
              </w:pPrChange>
            </w:pPr>
          </w:p>
        </w:tc>
        <w:tc>
          <w:tcPr>
            <w:tcW w:w="0" w:type="auto"/>
          </w:tcPr>
          <w:p w14:paraId="5D7F5604" w14:textId="77777777" w:rsidR="00117454" w:rsidRPr="00117454" w:rsidRDefault="00117454" w:rsidP="00117454">
            <w:pPr>
              <w:pStyle w:val="Compact"/>
              <w:spacing w:before="0" w:after="0" w:line="480" w:lineRule="auto"/>
            </w:pPr>
          </w:p>
        </w:tc>
        <w:tc>
          <w:tcPr>
            <w:tcW w:w="0" w:type="auto"/>
          </w:tcPr>
          <w:p w14:paraId="7913B855" w14:textId="77777777" w:rsidR="00117454" w:rsidRPr="00117454" w:rsidRDefault="00117454">
            <w:pPr>
              <w:pStyle w:val="Compact"/>
              <w:spacing w:before="0" w:after="0" w:line="480" w:lineRule="auto"/>
              <w:pPrChange w:id="1048" w:author="Erik Wenninger" w:date="2019-03-20T08:32:00Z">
                <w:pPr>
                  <w:pStyle w:val="Compact"/>
                </w:pPr>
              </w:pPrChange>
            </w:pPr>
          </w:p>
        </w:tc>
        <w:tc>
          <w:tcPr>
            <w:tcW w:w="0" w:type="auto"/>
          </w:tcPr>
          <w:p w14:paraId="04938FC4" w14:textId="77777777" w:rsidR="00117454" w:rsidRPr="00117454" w:rsidRDefault="00117454">
            <w:pPr>
              <w:pStyle w:val="Compact"/>
              <w:spacing w:before="0" w:after="0" w:line="480" w:lineRule="auto"/>
              <w:pPrChange w:id="1049" w:author="Erik Wenninger" w:date="2019-03-20T08:32:00Z">
                <w:pPr>
                  <w:pStyle w:val="Compact"/>
                </w:pPr>
              </w:pPrChange>
            </w:pPr>
          </w:p>
        </w:tc>
        <w:tc>
          <w:tcPr>
            <w:tcW w:w="0" w:type="auto"/>
          </w:tcPr>
          <w:p w14:paraId="2BFF017C" w14:textId="77777777" w:rsidR="00117454" w:rsidRPr="00117454" w:rsidRDefault="00117454">
            <w:pPr>
              <w:pStyle w:val="Compact"/>
              <w:spacing w:before="0" w:after="0" w:line="480" w:lineRule="auto"/>
              <w:pPrChange w:id="1050" w:author="Erik Wenninger" w:date="2019-03-20T08:32:00Z">
                <w:pPr>
                  <w:pStyle w:val="Compact"/>
                </w:pPr>
              </w:pPrChange>
            </w:pPr>
          </w:p>
        </w:tc>
        <w:tc>
          <w:tcPr>
            <w:tcW w:w="0" w:type="auto"/>
          </w:tcPr>
          <w:p w14:paraId="70E8BD1F" w14:textId="77777777" w:rsidR="00117454" w:rsidRPr="00117454" w:rsidRDefault="00117454" w:rsidP="00117454">
            <w:pPr>
              <w:pStyle w:val="Compact"/>
              <w:spacing w:before="0" w:after="0" w:line="480" w:lineRule="auto"/>
            </w:pPr>
          </w:p>
        </w:tc>
        <w:tc>
          <w:tcPr>
            <w:tcW w:w="0" w:type="auto"/>
          </w:tcPr>
          <w:p w14:paraId="2BAC4E9E" w14:textId="77777777" w:rsidR="00117454" w:rsidRPr="00117454" w:rsidRDefault="00117454">
            <w:pPr>
              <w:pStyle w:val="Compact"/>
              <w:spacing w:before="0" w:after="0" w:line="480" w:lineRule="auto"/>
              <w:pPrChange w:id="1051" w:author="Erik Wenninger" w:date="2019-03-20T08:32:00Z">
                <w:pPr>
                  <w:pStyle w:val="Compact"/>
                </w:pPr>
              </w:pPrChange>
            </w:pPr>
          </w:p>
        </w:tc>
        <w:tc>
          <w:tcPr>
            <w:tcW w:w="0" w:type="auto"/>
            <w:gridSpan w:val="2"/>
          </w:tcPr>
          <w:p w14:paraId="0C50BCB9" w14:textId="77777777" w:rsidR="00117454" w:rsidRPr="00117454" w:rsidRDefault="00117454">
            <w:pPr>
              <w:pStyle w:val="Compact"/>
              <w:spacing w:before="0" w:after="0" w:line="480" w:lineRule="auto"/>
              <w:pPrChange w:id="1052" w:author="Erik Wenninger" w:date="2019-03-20T08:32:00Z">
                <w:pPr>
                  <w:pStyle w:val="Compact"/>
                </w:pPr>
              </w:pPrChange>
            </w:pPr>
          </w:p>
        </w:tc>
      </w:tr>
      <w:tr w:rsidR="00117454" w:rsidRPr="00117454" w:rsidDel="00117454" w14:paraId="63C9F29E" w14:textId="77777777" w:rsidTr="00094A64">
        <w:trPr>
          <w:del w:id="1053" w:author="Erik Wenninger" w:date="2019-03-20T09:37:00Z"/>
        </w:trPr>
        <w:tc>
          <w:tcPr>
            <w:tcW w:w="0" w:type="auto"/>
          </w:tcPr>
          <w:p w14:paraId="02CBC63A" w14:textId="77777777" w:rsidR="00117454" w:rsidRPr="00117454" w:rsidDel="00117454" w:rsidRDefault="00117454">
            <w:pPr>
              <w:pStyle w:val="Compact"/>
              <w:spacing w:before="0" w:after="0" w:line="480" w:lineRule="auto"/>
              <w:rPr>
                <w:del w:id="1054" w:author="Erik Wenninger" w:date="2019-03-20T09:37:00Z"/>
              </w:rPr>
              <w:pPrChange w:id="1055" w:author="Erik Wenninger" w:date="2019-03-20T08:32:00Z">
                <w:pPr>
                  <w:pStyle w:val="Compact"/>
                </w:pPr>
              </w:pPrChange>
            </w:pPr>
            <w:del w:id="1056" w:author="Erik Wenninger" w:date="2019-03-20T09:36:00Z">
              <w:r w:rsidRPr="00117454" w:rsidDel="00117454">
                <w:rPr>
                  <w:rPrChange w:id="1057" w:author="Erik Wenninger" w:date="2019-03-20T09:33:00Z">
                    <w:rPr>
                      <w:b/>
                    </w:rPr>
                  </w:rPrChange>
                </w:rPr>
                <w:delText>Cleaning</w:delText>
              </w:r>
            </w:del>
          </w:p>
        </w:tc>
        <w:tc>
          <w:tcPr>
            <w:tcW w:w="0" w:type="auto"/>
          </w:tcPr>
          <w:p w14:paraId="5E803DCA" w14:textId="77777777" w:rsidR="00117454" w:rsidRPr="00117454" w:rsidDel="00117454" w:rsidRDefault="00117454" w:rsidP="00117454">
            <w:pPr>
              <w:pStyle w:val="Compact"/>
              <w:spacing w:before="0" w:after="0" w:line="480" w:lineRule="auto"/>
              <w:rPr>
                <w:del w:id="1058" w:author="Erik Wenninger" w:date="2019-03-20T09:37:00Z"/>
              </w:rPr>
            </w:pPr>
          </w:p>
        </w:tc>
        <w:tc>
          <w:tcPr>
            <w:tcW w:w="0" w:type="auto"/>
          </w:tcPr>
          <w:p w14:paraId="78CF5A5B" w14:textId="77777777" w:rsidR="00117454" w:rsidRPr="00117454" w:rsidDel="00117454" w:rsidRDefault="00117454">
            <w:pPr>
              <w:pStyle w:val="Compact"/>
              <w:spacing w:before="0" w:after="0" w:line="480" w:lineRule="auto"/>
              <w:rPr>
                <w:del w:id="1059" w:author="Erik Wenninger" w:date="2019-03-20T09:37:00Z"/>
              </w:rPr>
              <w:pPrChange w:id="1060" w:author="Erik Wenninger" w:date="2019-03-20T08:32:00Z">
                <w:pPr>
                  <w:pStyle w:val="Compact"/>
                </w:pPr>
              </w:pPrChange>
            </w:pPr>
          </w:p>
        </w:tc>
        <w:tc>
          <w:tcPr>
            <w:tcW w:w="0" w:type="auto"/>
          </w:tcPr>
          <w:p w14:paraId="45CA3C16" w14:textId="77777777" w:rsidR="00117454" w:rsidRPr="00117454" w:rsidDel="00117454" w:rsidRDefault="00117454">
            <w:pPr>
              <w:pStyle w:val="Compact"/>
              <w:spacing w:before="0" w:after="0" w:line="480" w:lineRule="auto"/>
              <w:rPr>
                <w:del w:id="1061" w:author="Erik Wenninger" w:date="2019-03-20T09:37:00Z"/>
              </w:rPr>
              <w:pPrChange w:id="1062" w:author="Erik Wenninger" w:date="2019-03-20T08:32:00Z">
                <w:pPr>
                  <w:pStyle w:val="Compact"/>
                </w:pPr>
              </w:pPrChange>
            </w:pPr>
          </w:p>
        </w:tc>
        <w:tc>
          <w:tcPr>
            <w:tcW w:w="0" w:type="auto"/>
          </w:tcPr>
          <w:p w14:paraId="7A6FE889" w14:textId="77777777" w:rsidR="00117454" w:rsidRPr="00117454" w:rsidDel="00117454" w:rsidRDefault="00117454">
            <w:pPr>
              <w:pStyle w:val="Compact"/>
              <w:spacing w:before="0" w:after="0" w:line="480" w:lineRule="auto"/>
              <w:rPr>
                <w:del w:id="1063" w:author="Erik Wenninger" w:date="2019-03-20T09:37:00Z"/>
              </w:rPr>
              <w:pPrChange w:id="1064" w:author="Erik Wenninger" w:date="2019-03-20T08:32:00Z">
                <w:pPr>
                  <w:pStyle w:val="Compact"/>
                </w:pPr>
              </w:pPrChange>
            </w:pPr>
          </w:p>
        </w:tc>
        <w:tc>
          <w:tcPr>
            <w:tcW w:w="0" w:type="auto"/>
          </w:tcPr>
          <w:p w14:paraId="3238DA17" w14:textId="77777777" w:rsidR="00117454" w:rsidRPr="00117454" w:rsidDel="00117454" w:rsidRDefault="00117454" w:rsidP="00117454">
            <w:pPr>
              <w:pStyle w:val="Compact"/>
              <w:spacing w:before="0" w:after="0" w:line="480" w:lineRule="auto"/>
              <w:rPr>
                <w:del w:id="1065" w:author="Erik Wenninger" w:date="2019-03-20T09:37:00Z"/>
              </w:rPr>
            </w:pPr>
          </w:p>
        </w:tc>
        <w:tc>
          <w:tcPr>
            <w:tcW w:w="0" w:type="auto"/>
          </w:tcPr>
          <w:p w14:paraId="4A1363D2" w14:textId="77777777" w:rsidR="00117454" w:rsidRPr="00117454" w:rsidDel="00117454" w:rsidRDefault="00117454">
            <w:pPr>
              <w:pStyle w:val="Compact"/>
              <w:spacing w:before="0" w:after="0" w:line="480" w:lineRule="auto"/>
              <w:rPr>
                <w:del w:id="1066" w:author="Erik Wenninger" w:date="2019-03-20T09:37:00Z"/>
              </w:rPr>
              <w:pPrChange w:id="1067" w:author="Erik Wenninger" w:date="2019-03-20T08:32:00Z">
                <w:pPr>
                  <w:pStyle w:val="Compact"/>
                </w:pPr>
              </w:pPrChange>
            </w:pPr>
          </w:p>
        </w:tc>
        <w:tc>
          <w:tcPr>
            <w:tcW w:w="0" w:type="auto"/>
            <w:gridSpan w:val="2"/>
          </w:tcPr>
          <w:p w14:paraId="64E9435B" w14:textId="77777777" w:rsidR="00117454" w:rsidRPr="00117454" w:rsidDel="00117454" w:rsidRDefault="00117454">
            <w:pPr>
              <w:pStyle w:val="Compact"/>
              <w:spacing w:before="0" w:after="0" w:line="480" w:lineRule="auto"/>
              <w:rPr>
                <w:del w:id="1068" w:author="Erik Wenninger" w:date="2019-03-20T09:37:00Z"/>
              </w:rPr>
              <w:pPrChange w:id="1069" w:author="Erik Wenninger" w:date="2019-03-20T08:32:00Z">
                <w:pPr>
                  <w:pStyle w:val="Compact"/>
                </w:pPr>
              </w:pPrChange>
            </w:pPr>
          </w:p>
        </w:tc>
      </w:tr>
      <w:tr w:rsidR="00117454" w:rsidRPr="00117454" w14:paraId="68E2D6E6" w14:textId="77777777" w:rsidTr="00094A64">
        <w:tc>
          <w:tcPr>
            <w:tcW w:w="0" w:type="auto"/>
          </w:tcPr>
          <w:p w14:paraId="556D7B34" w14:textId="77777777" w:rsidR="00117454" w:rsidRPr="00117454" w:rsidRDefault="00117454">
            <w:pPr>
              <w:pStyle w:val="Compact"/>
              <w:spacing w:before="0" w:after="0" w:line="480" w:lineRule="auto"/>
              <w:pPrChange w:id="1070" w:author="Erik Wenninger" w:date="2019-03-20T08:32:00Z">
                <w:pPr>
                  <w:pStyle w:val="Compact"/>
                </w:pPr>
              </w:pPrChange>
            </w:pPr>
            <w:ins w:id="1071" w:author="Erik Wenninger" w:date="2019-03-20T09:37:00Z">
              <w:r w:rsidRPr="007310DD">
                <w:t>Cleaning</w:t>
              </w:r>
              <w:r w:rsidRPr="00117454" w:rsidDel="00117454">
                <w:t xml:space="preserve"> </w:t>
              </w:r>
            </w:ins>
            <w:del w:id="1072" w:author="Erik Wenninger" w:date="2019-03-20T09:36:00Z">
              <w:r w:rsidRPr="00117454" w:rsidDel="00117454">
                <w:delText>Genotype</w:delText>
              </w:r>
            </w:del>
          </w:p>
        </w:tc>
        <w:tc>
          <w:tcPr>
            <w:tcW w:w="0" w:type="auto"/>
          </w:tcPr>
          <w:p w14:paraId="641C51A1" w14:textId="77777777" w:rsidR="00117454" w:rsidRPr="00117454" w:rsidRDefault="00117454">
            <w:pPr>
              <w:pStyle w:val="Compact"/>
              <w:spacing w:before="0" w:after="0" w:line="480" w:lineRule="auto"/>
              <w:pPrChange w:id="1073" w:author="Erik Wenninger" w:date="2019-03-20T09:34:00Z">
                <w:pPr>
                  <w:pStyle w:val="Compact"/>
                  <w:spacing w:before="0" w:after="0" w:line="480" w:lineRule="auto"/>
                  <w:jc w:val="center"/>
                </w:pPr>
              </w:pPrChange>
            </w:pPr>
            <w:ins w:id="1074" w:author="Erik Wenninger" w:date="2019-03-20T09:36:00Z">
              <w:r w:rsidRPr="00117454">
                <w:t>Genotype</w:t>
              </w:r>
            </w:ins>
          </w:p>
        </w:tc>
        <w:tc>
          <w:tcPr>
            <w:tcW w:w="0" w:type="auto"/>
          </w:tcPr>
          <w:p w14:paraId="2D74823A" w14:textId="77777777" w:rsidR="00117454" w:rsidRPr="00117454" w:rsidRDefault="00117454">
            <w:pPr>
              <w:pStyle w:val="Compact"/>
              <w:spacing w:before="0" w:after="0" w:line="480" w:lineRule="auto"/>
              <w:jc w:val="center"/>
              <w:pPrChange w:id="1075" w:author="Erik Wenninger" w:date="2019-03-20T08:32:00Z">
                <w:pPr>
                  <w:pStyle w:val="Compact"/>
                  <w:jc w:val="center"/>
                </w:pPr>
              </w:pPrChange>
            </w:pPr>
            <w:r w:rsidRPr="00117454">
              <w:t>3</w:t>
            </w:r>
          </w:p>
        </w:tc>
        <w:tc>
          <w:tcPr>
            <w:tcW w:w="0" w:type="auto"/>
          </w:tcPr>
          <w:p w14:paraId="69B4C4C2" w14:textId="77777777" w:rsidR="00117454" w:rsidRPr="00117454" w:rsidRDefault="00117454">
            <w:pPr>
              <w:pStyle w:val="Compact"/>
              <w:spacing w:before="0" w:after="0" w:line="480" w:lineRule="auto"/>
              <w:jc w:val="right"/>
              <w:pPrChange w:id="1076" w:author="Erik Wenninger" w:date="2019-03-20T08:32:00Z">
                <w:pPr>
                  <w:pStyle w:val="Compact"/>
                  <w:jc w:val="right"/>
                </w:pPr>
              </w:pPrChange>
            </w:pPr>
            <w:r w:rsidRPr="00117454">
              <w:t>5.98</w:t>
            </w:r>
          </w:p>
        </w:tc>
        <w:tc>
          <w:tcPr>
            <w:tcW w:w="0" w:type="auto"/>
          </w:tcPr>
          <w:p w14:paraId="56ED3093" w14:textId="77777777" w:rsidR="00117454" w:rsidRPr="00117454" w:rsidRDefault="00117454">
            <w:pPr>
              <w:pStyle w:val="Compact"/>
              <w:spacing w:before="0" w:after="0" w:line="480" w:lineRule="auto"/>
              <w:jc w:val="right"/>
              <w:pPrChange w:id="1077" w:author="Erik Wenninger" w:date="2019-03-20T08:32:00Z">
                <w:pPr>
                  <w:pStyle w:val="Compact"/>
                  <w:jc w:val="right"/>
                </w:pPr>
              </w:pPrChange>
            </w:pPr>
            <w:r w:rsidRPr="00117454">
              <w:t>0.113</w:t>
            </w:r>
          </w:p>
        </w:tc>
        <w:tc>
          <w:tcPr>
            <w:tcW w:w="0" w:type="auto"/>
          </w:tcPr>
          <w:p w14:paraId="646D5908" w14:textId="77777777" w:rsidR="00117454" w:rsidRPr="00117454" w:rsidRDefault="00117454" w:rsidP="00117454">
            <w:pPr>
              <w:pStyle w:val="Compact"/>
              <w:spacing w:before="0" w:after="0" w:line="480" w:lineRule="auto"/>
              <w:jc w:val="right"/>
            </w:pPr>
          </w:p>
        </w:tc>
        <w:tc>
          <w:tcPr>
            <w:tcW w:w="0" w:type="auto"/>
          </w:tcPr>
          <w:p w14:paraId="51FD7BBF" w14:textId="77777777" w:rsidR="00117454" w:rsidRPr="00117454" w:rsidRDefault="00117454">
            <w:pPr>
              <w:pStyle w:val="Compact"/>
              <w:spacing w:before="0" w:after="0" w:line="480" w:lineRule="auto"/>
              <w:jc w:val="right"/>
              <w:pPrChange w:id="1078" w:author="Erik Wenninger" w:date="2019-03-20T08:32:00Z">
                <w:pPr>
                  <w:pStyle w:val="Compact"/>
                  <w:jc w:val="right"/>
                </w:pPr>
              </w:pPrChange>
            </w:pPr>
            <w:r w:rsidRPr="00117454">
              <w:t>2.23</w:t>
            </w:r>
          </w:p>
        </w:tc>
        <w:tc>
          <w:tcPr>
            <w:tcW w:w="0" w:type="auto"/>
            <w:gridSpan w:val="2"/>
          </w:tcPr>
          <w:p w14:paraId="04812130" w14:textId="77777777" w:rsidR="00117454" w:rsidRPr="00117454" w:rsidRDefault="00117454">
            <w:pPr>
              <w:pStyle w:val="Compact"/>
              <w:spacing w:before="0" w:after="0" w:line="480" w:lineRule="auto"/>
              <w:jc w:val="right"/>
              <w:pPrChange w:id="1079" w:author="Erik Wenninger" w:date="2019-03-20T08:32:00Z">
                <w:pPr>
                  <w:pStyle w:val="Compact"/>
                  <w:jc w:val="right"/>
                </w:pPr>
              </w:pPrChange>
            </w:pPr>
            <w:r w:rsidRPr="00117454">
              <w:t>0.525</w:t>
            </w:r>
          </w:p>
        </w:tc>
      </w:tr>
      <w:tr w:rsidR="00117454" w:rsidRPr="00117454" w14:paraId="790DD6D8" w14:textId="77777777" w:rsidTr="00094A64">
        <w:tc>
          <w:tcPr>
            <w:tcW w:w="0" w:type="auto"/>
          </w:tcPr>
          <w:p w14:paraId="615B12B0" w14:textId="77777777" w:rsidR="00117454" w:rsidRPr="00117454" w:rsidRDefault="00117454">
            <w:pPr>
              <w:pStyle w:val="Compact"/>
              <w:spacing w:before="0" w:after="0" w:line="480" w:lineRule="auto"/>
              <w:pPrChange w:id="1080" w:author="Erik Wenninger" w:date="2019-03-20T08:32:00Z">
                <w:pPr>
                  <w:pStyle w:val="Compact"/>
                </w:pPr>
              </w:pPrChange>
            </w:pPr>
            <w:del w:id="1081" w:author="Erik Wenninger" w:date="2019-03-20T09:36:00Z">
              <w:r w:rsidRPr="00117454" w:rsidDel="00117454">
                <w:delText>Sex</w:delText>
              </w:r>
            </w:del>
          </w:p>
        </w:tc>
        <w:tc>
          <w:tcPr>
            <w:tcW w:w="0" w:type="auto"/>
          </w:tcPr>
          <w:p w14:paraId="7DE8E1AB" w14:textId="77777777" w:rsidR="00117454" w:rsidRPr="00117454" w:rsidRDefault="00117454">
            <w:pPr>
              <w:pStyle w:val="Compact"/>
              <w:spacing w:before="0" w:after="0" w:line="480" w:lineRule="auto"/>
              <w:pPrChange w:id="1082" w:author="Erik Wenninger" w:date="2019-03-20T09:34:00Z">
                <w:pPr>
                  <w:pStyle w:val="Compact"/>
                  <w:spacing w:before="0" w:after="0" w:line="480" w:lineRule="auto"/>
                  <w:jc w:val="center"/>
                </w:pPr>
              </w:pPrChange>
            </w:pPr>
            <w:ins w:id="1083" w:author="Erik Wenninger" w:date="2019-03-20T09:36:00Z">
              <w:r w:rsidRPr="00117454">
                <w:t>Sex</w:t>
              </w:r>
            </w:ins>
          </w:p>
        </w:tc>
        <w:tc>
          <w:tcPr>
            <w:tcW w:w="0" w:type="auto"/>
          </w:tcPr>
          <w:p w14:paraId="6A26675D" w14:textId="77777777" w:rsidR="00117454" w:rsidRPr="00117454" w:rsidRDefault="00117454">
            <w:pPr>
              <w:pStyle w:val="Compact"/>
              <w:spacing w:before="0" w:after="0" w:line="480" w:lineRule="auto"/>
              <w:jc w:val="center"/>
              <w:pPrChange w:id="1084" w:author="Erik Wenninger" w:date="2019-03-20T08:32:00Z">
                <w:pPr>
                  <w:pStyle w:val="Compact"/>
                  <w:jc w:val="center"/>
                </w:pPr>
              </w:pPrChange>
            </w:pPr>
            <w:r w:rsidRPr="00117454">
              <w:t>1</w:t>
            </w:r>
          </w:p>
        </w:tc>
        <w:tc>
          <w:tcPr>
            <w:tcW w:w="0" w:type="auto"/>
          </w:tcPr>
          <w:p w14:paraId="5E583991" w14:textId="77777777" w:rsidR="00117454" w:rsidRPr="00117454" w:rsidRDefault="00117454">
            <w:pPr>
              <w:pStyle w:val="Compact"/>
              <w:spacing w:before="0" w:after="0" w:line="480" w:lineRule="auto"/>
              <w:jc w:val="right"/>
              <w:pPrChange w:id="1085" w:author="Erik Wenninger" w:date="2019-03-20T08:32:00Z">
                <w:pPr>
                  <w:pStyle w:val="Compact"/>
                  <w:jc w:val="right"/>
                </w:pPr>
              </w:pPrChange>
            </w:pPr>
            <w:r w:rsidRPr="00117454">
              <w:t>0.45</w:t>
            </w:r>
          </w:p>
        </w:tc>
        <w:tc>
          <w:tcPr>
            <w:tcW w:w="0" w:type="auto"/>
          </w:tcPr>
          <w:p w14:paraId="79A56742" w14:textId="77777777" w:rsidR="00117454" w:rsidRPr="00117454" w:rsidRDefault="00117454">
            <w:pPr>
              <w:pStyle w:val="Compact"/>
              <w:spacing w:before="0" w:after="0" w:line="480" w:lineRule="auto"/>
              <w:jc w:val="right"/>
              <w:pPrChange w:id="1086" w:author="Erik Wenninger" w:date="2019-03-20T08:32:00Z">
                <w:pPr>
                  <w:pStyle w:val="Compact"/>
                  <w:jc w:val="right"/>
                </w:pPr>
              </w:pPrChange>
            </w:pPr>
            <w:r w:rsidRPr="00117454">
              <w:t>0.503</w:t>
            </w:r>
          </w:p>
        </w:tc>
        <w:tc>
          <w:tcPr>
            <w:tcW w:w="0" w:type="auto"/>
          </w:tcPr>
          <w:p w14:paraId="59774B48" w14:textId="77777777" w:rsidR="00117454" w:rsidRPr="00117454" w:rsidRDefault="00117454" w:rsidP="00117454">
            <w:pPr>
              <w:pStyle w:val="Compact"/>
              <w:spacing w:before="0" w:after="0" w:line="480" w:lineRule="auto"/>
              <w:jc w:val="right"/>
            </w:pPr>
          </w:p>
        </w:tc>
        <w:tc>
          <w:tcPr>
            <w:tcW w:w="0" w:type="auto"/>
          </w:tcPr>
          <w:p w14:paraId="508FF02F" w14:textId="77777777" w:rsidR="00117454" w:rsidRPr="00117454" w:rsidRDefault="00117454">
            <w:pPr>
              <w:pStyle w:val="Compact"/>
              <w:spacing w:before="0" w:after="0" w:line="480" w:lineRule="auto"/>
              <w:jc w:val="right"/>
              <w:pPrChange w:id="1087" w:author="Erik Wenninger" w:date="2019-03-20T08:32:00Z">
                <w:pPr>
                  <w:pStyle w:val="Compact"/>
                  <w:jc w:val="right"/>
                </w:pPr>
              </w:pPrChange>
            </w:pPr>
            <w:r w:rsidRPr="00117454">
              <w:t>0.48</w:t>
            </w:r>
          </w:p>
        </w:tc>
        <w:tc>
          <w:tcPr>
            <w:tcW w:w="0" w:type="auto"/>
            <w:gridSpan w:val="2"/>
          </w:tcPr>
          <w:p w14:paraId="3CFE0B8C" w14:textId="77777777" w:rsidR="00117454" w:rsidRPr="00117454" w:rsidRDefault="00117454">
            <w:pPr>
              <w:pStyle w:val="Compact"/>
              <w:spacing w:before="0" w:after="0" w:line="480" w:lineRule="auto"/>
              <w:jc w:val="right"/>
              <w:pPrChange w:id="1088" w:author="Erik Wenninger" w:date="2019-03-20T08:32:00Z">
                <w:pPr>
                  <w:pStyle w:val="Compact"/>
                  <w:jc w:val="right"/>
                </w:pPr>
              </w:pPrChange>
            </w:pPr>
            <w:r w:rsidRPr="00117454">
              <w:t>0.490</w:t>
            </w:r>
          </w:p>
        </w:tc>
      </w:tr>
      <w:tr w:rsidR="00117454" w:rsidRPr="00117454" w14:paraId="22325E6B" w14:textId="77777777" w:rsidTr="00094A64">
        <w:tc>
          <w:tcPr>
            <w:tcW w:w="0" w:type="auto"/>
          </w:tcPr>
          <w:p w14:paraId="22F80645" w14:textId="77777777" w:rsidR="00117454" w:rsidRPr="00117454" w:rsidRDefault="00117454">
            <w:pPr>
              <w:pStyle w:val="Compact"/>
              <w:spacing w:before="0" w:after="0" w:line="480" w:lineRule="auto"/>
              <w:pPrChange w:id="1089" w:author="Erik Wenninger" w:date="2019-03-20T08:32:00Z">
                <w:pPr>
                  <w:pStyle w:val="Compact"/>
                </w:pPr>
              </w:pPrChange>
            </w:pPr>
            <w:del w:id="1090" w:author="Erik Wenninger" w:date="2019-03-20T09:36:00Z">
              <w:r w:rsidRPr="00117454" w:rsidDel="00117454">
                <w:delText xml:space="preserve">Genotype </w:delText>
              </w:r>
              <m:oMath>
                <m:r>
                  <w:rPr>
                    <w:rFonts w:ascii="Cambria Math" w:hAnsi="Cambria Math"/>
                  </w:rPr>
                  <m:t>×</m:t>
                </m:r>
              </m:oMath>
              <w:r w:rsidRPr="00117454" w:rsidDel="00117454">
                <w:delText xml:space="preserve"> Sex</w:delText>
              </w:r>
            </w:del>
          </w:p>
        </w:tc>
        <w:tc>
          <w:tcPr>
            <w:tcW w:w="0" w:type="auto"/>
          </w:tcPr>
          <w:p w14:paraId="20154AD4" w14:textId="77777777" w:rsidR="00117454" w:rsidRPr="00117454" w:rsidRDefault="00117454">
            <w:pPr>
              <w:pStyle w:val="Compact"/>
              <w:spacing w:before="0" w:after="0" w:line="480" w:lineRule="auto"/>
              <w:pPrChange w:id="1091" w:author="Erik Wenninger" w:date="2019-03-20T09:34:00Z">
                <w:pPr>
                  <w:pStyle w:val="Compact"/>
                  <w:spacing w:before="0" w:after="0" w:line="480" w:lineRule="auto"/>
                  <w:jc w:val="center"/>
                </w:pPr>
              </w:pPrChange>
            </w:pPr>
            <w:ins w:id="1092" w:author="Erik Wenninger" w:date="2019-03-20T09:36:00Z">
              <w:r w:rsidRPr="00117454">
                <w:t xml:space="preserve">Genotype </w:t>
              </w:r>
              <m:oMath>
                <m:r>
                  <w:rPr>
                    <w:rFonts w:ascii="Cambria Math" w:hAnsi="Cambria Math"/>
                  </w:rPr>
                  <m:t>×</m:t>
                </m:r>
              </m:oMath>
              <w:r w:rsidRPr="00117454">
                <w:t xml:space="preserve"> Sex</w:t>
              </w:r>
            </w:ins>
          </w:p>
        </w:tc>
        <w:tc>
          <w:tcPr>
            <w:tcW w:w="0" w:type="auto"/>
          </w:tcPr>
          <w:p w14:paraId="6BE45E9C" w14:textId="77777777" w:rsidR="00117454" w:rsidRPr="00117454" w:rsidRDefault="00117454">
            <w:pPr>
              <w:pStyle w:val="Compact"/>
              <w:spacing w:before="0" w:after="0" w:line="480" w:lineRule="auto"/>
              <w:jc w:val="center"/>
              <w:pPrChange w:id="1093" w:author="Erik Wenninger" w:date="2019-03-20T08:32:00Z">
                <w:pPr>
                  <w:pStyle w:val="Compact"/>
                  <w:jc w:val="center"/>
                </w:pPr>
              </w:pPrChange>
            </w:pPr>
            <w:r w:rsidRPr="00117454">
              <w:t>3</w:t>
            </w:r>
          </w:p>
        </w:tc>
        <w:tc>
          <w:tcPr>
            <w:tcW w:w="0" w:type="auto"/>
          </w:tcPr>
          <w:p w14:paraId="330E7E55" w14:textId="77777777" w:rsidR="00117454" w:rsidRPr="00117454" w:rsidRDefault="00117454">
            <w:pPr>
              <w:pStyle w:val="Compact"/>
              <w:spacing w:before="0" w:after="0" w:line="480" w:lineRule="auto"/>
              <w:jc w:val="right"/>
              <w:pPrChange w:id="1094" w:author="Erik Wenninger" w:date="2019-03-20T08:32:00Z">
                <w:pPr>
                  <w:pStyle w:val="Compact"/>
                  <w:jc w:val="right"/>
                </w:pPr>
              </w:pPrChange>
            </w:pPr>
            <w:r w:rsidRPr="00117454">
              <w:t>0.33</w:t>
            </w:r>
          </w:p>
        </w:tc>
        <w:tc>
          <w:tcPr>
            <w:tcW w:w="0" w:type="auto"/>
          </w:tcPr>
          <w:p w14:paraId="4E115FDD" w14:textId="77777777" w:rsidR="00117454" w:rsidRPr="00117454" w:rsidRDefault="00117454">
            <w:pPr>
              <w:pStyle w:val="Compact"/>
              <w:spacing w:before="0" w:after="0" w:line="480" w:lineRule="auto"/>
              <w:jc w:val="right"/>
              <w:pPrChange w:id="1095" w:author="Erik Wenninger" w:date="2019-03-20T08:32:00Z">
                <w:pPr>
                  <w:pStyle w:val="Compact"/>
                  <w:jc w:val="right"/>
                </w:pPr>
              </w:pPrChange>
            </w:pPr>
            <w:r w:rsidRPr="00117454">
              <w:t>0.955</w:t>
            </w:r>
          </w:p>
        </w:tc>
        <w:tc>
          <w:tcPr>
            <w:tcW w:w="0" w:type="auto"/>
          </w:tcPr>
          <w:p w14:paraId="0B978B16" w14:textId="77777777" w:rsidR="00117454" w:rsidRPr="00117454" w:rsidRDefault="00117454" w:rsidP="00117454">
            <w:pPr>
              <w:pStyle w:val="Compact"/>
              <w:spacing w:before="0" w:after="0" w:line="480" w:lineRule="auto"/>
              <w:jc w:val="right"/>
            </w:pPr>
          </w:p>
        </w:tc>
        <w:tc>
          <w:tcPr>
            <w:tcW w:w="0" w:type="auto"/>
          </w:tcPr>
          <w:p w14:paraId="4FBF90C0" w14:textId="77777777" w:rsidR="00117454" w:rsidRPr="00117454" w:rsidRDefault="00117454">
            <w:pPr>
              <w:pStyle w:val="Compact"/>
              <w:spacing w:before="0" w:after="0" w:line="480" w:lineRule="auto"/>
              <w:jc w:val="right"/>
              <w:pPrChange w:id="1096" w:author="Erik Wenninger" w:date="2019-03-20T08:32:00Z">
                <w:pPr>
                  <w:pStyle w:val="Compact"/>
                  <w:jc w:val="right"/>
                </w:pPr>
              </w:pPrChange>
            </w:pPr>
            <w:r w:rsidRPr="00117454">
              <w:t>0.09</w:t>
            </w:r>
          </w:p>
        </w:tc>
        <w:tc>
          <w:tcPr>
            <w:tcW w:w="0" w:type="auto"/>
            <w:gridSpan w:val="2"/>
          </w:tcPr>
          <w:p w14:paraId="0320F3B7" w14:textId="77777777" w:rsidR="00117454" w:rsidRPr="00117454" w:rsidRDefault="00117454">
            <w:pPr>
              <w:pStyle w:val="Compact"/>
              <w:spacing w:before="0" w:after="0" w:line="480" w:lineRule="auto"/>
              <w:jc w:val="right"/>
              <w:pPrChange w:id="1097" w:author="Erik Wenninger" w:date="2019-03-20T08:32:00Z">
                <w:pPr>
                  <w:pStyle w:val="Compact"/>
                  <w:jc w:val="right"/>
                </w:pPr>
              </w:pPrChange>
            </w:pPr>
            <w:r w:rsidRPr="00117454">
              <w:t>0.993</w:t>
            </w:r>
          </w:p>
        </w:tc>
      </w:tr>
      <w:tr w:rsidR="00117454" w:rsidRPr="00117454" w14:paraId="3E72CA14" w14:textId="77777777" w:rsidTr="00094A64">
        <w:tc>
          <w:tcPr>
            <w:tcW w:w="0" w:type="auto"/>
          </w:tcPr>
          <w:p w14:paraId="015CE56D" w14:textId="77777777" w:rsidR="00117454" w:rsidRPr="00117454" w:rsidRDefault="00117454">
            <w:pPr>
              <w:pStyle w:val="Compact"/>
              <w:spacing w:before="0" w:after="0" w:line="480" w:lineRule="auto"/>
              <w:pPrChange w:id="1098" w:author="Erik Wenninger" w:date="2019-03-20T08:32:00Z">
                <w:pPr>
                  <w:pStyle w:val="Compact"/>
                </w:pPr>
              </w:pPrChange>
            </w:pPr>
          </w:p>
        </w:tc>
        <w:tc>
          <w:tcPr>
            <w:tcW w:w="0" w:type="auto"/>
          </w:tcPr>
          <w:p w14:paraId="63DA33B4" w14:textId="77777777" w:rsidR="00117454" w:rsidRPr="00117454" w:rsidRDefault="00117454" w:rsidP="00117454">
            <w:pPr>
              <w:pStyle w:val="Compact"/>
              <w:spacing w:before="0" w:after="0" w:line="480" w:lineRule="auto"/>
            </w:pPr>
          </w:p>
        </w:tc>
        <w:tc>
          <w:tcPr>
            <w:tcW w:w="0" w:type="auto"/>
          </w:tcPr>
          <w:p w14:paraId="44FE6791" w14:textId="77777777" w:rsidR="00117454" w:rsidRPr="00117454" w:rsidRDefault="00117454">
            <w:pPr>
              <w:pStyle w:val="Compact"/>
              <w:spacing w:before="0" w:after="0" w:line="480" w:lineRule="auto"/>
              <w:pPrChange w:id="1099" w:author="Erik Wenninger" w:date="2019-03-20T08:32:00Z">
                <w:pPr>
                  <w:pStyle w:val="Compact"/>
                </w:pPr>
              </w:pPrChange>
            </w:pPr>
          </w:p>
        </w:tc>
        <w:tc>
          <w:tcPr>
            <w:tcW w:w="0" w:type="auto"/>
          </w:tcPr>
          <w:p w14:paraId="6ED80F8C" w14:textId="77777777" w:rsidR="00117454" w:rsidRPr="00117454" w:rsidRDefault="00117454">
            <w:pPr>
              <w:pStyle w:val="Compact"/>
              <w:spacing w:before="0" w:after="0" w:line="480" w:lineRule="auto"/>
              <w:pPrChange w:id="1100" w:author="Erik Wenninger" w:date="2019-03-20T08:32:00Z">
                <w:pPr>
                  <w:pStyle w:val="Compact"/>
                </w:pPr>
              </w:pPrChange>
            </w:pPr>
          </w:p>
        </w:tc>
        <w:tc>
          <w:tcPr>
            <w:tcW w:w="0" w:type="auto"/>
          </w:tcPr>
          <w:p w14:paraId="71D960F2" w14:textId="77777777" w:rsidR="00117454" w:rsidRPr="00117454" w:rsidRDefault="00117454">
            <w:pPr>
              <w:pStyle w:val="Compact"/>
              <w:spacing w:before="0" w:after="0" w:line="480" w:lineRule="auto"/>
              <w:pPrChange w:id="1101" w:author="Erik Wenninger" w:date="2019-03-20T08:32:00Z">
                <w:pPr>
                  <w:pStyle w:val="Compact"/>
                </w:pPr>
              </w:pPrChange>
            </w:pPr>
          </w:p>
        </w:tc>
        <w:tc>
          <w:tcPr>
            <w:tcW w:w="0" w:type="auto"/>
          </w:tcPr>
          <w:p w14:paraId="3B69241E" w14:textId="77777777" w:rsidR="00117454" w:rsidRPr="00117454" w:rsidRDefault="00117454" w:rsidP="00117454">
            <w:pPr>
              <w:pStyle w:val="Compact"/>
              <w:spacing w:before="0" w:after="0" w:line="480" w:lineRule="auto"/>
            </w:pPr>
          </w:p>
        </w:tc>
        <w:tc>
          <w:tcPr>
            <w:tcW w:w="0" w:type="auto"/>
          </w:tcPr>
          <w:p w14:paraId="4B9B64A5" w14:textId="77777777" w:rsidR="00117454" w:rsidRPr="00117454" w:rsidRDefault="00117454">
            <w:pPr>
              <w:pStyle w:val="Compact"/>
              <w:spacing w:before="0" w:after="0" w:line="480" w:lineRule="auto"/>
              <w:pPrChange w:id="1102" w:author="Erik Wenninger" w:date="2019-03-20T08:32:00Z">
                <w:pPr>
                  <w:pStyle w:val="Compact"/>
                </w:pPr>
              </w:pPrChange>
            </w:pPr>
          </w:p>
        </w:tc>
        <w:tc>
          <w:tcPr>
            <w:tcW w:w="0" w:type="auto"/>
            <w:gridSpan w:val="2"/>
          </w:tcPr>
          <w:p w14:paraId="2370EE4D" w14:textId="77777777" w:rsidR="00117454" w:rsidRPr="00117454" w:rsidRDefault="00117454">
            <w:pPr>
              <w:pStyle w:val="Compact"/>
              <w:spacing w:before="0" w:after="0" w:line="480" w:lineRule="auto"/>
              <w:pPrChange w:id="1103" w:author="Erik Wenninger" w:date="2019-03-20T08:32:00Z">
                <w:pPr>
                  <w:pStyle w:val="Compact"/>
                </w:pPr>
              </w:pPrChange>
            </w:pPr>
          </w:p>
        </w:tc>
      </w:tr>
      <w:tr w:rsidR="00117454" w:rsidRPr="00117454" w:rsidDel="00117454" w14:paraId="696EDD4A" w14:textId="77777777" w:rsidTr="00094A64">
        <w:trPr>
          <w:del w:id="1104" w:author="Erik Wenninger" w:date="2019-03-20T09:37:00Z"/>
        </w:trPr>
        <w:tc>
          <w:tcPr>
            <w:tcW w:w="0" w:type="auto"/>
          </w:tcPr>
          <w:p w14:paraId="54BF2D64" w14:textId="77777777" w:rsidR="00117454" w:rsidRPr="00117454" w:rsidDel="00117454" w:rsidRDefault="00117454">
            <w:pPr>
              <w:pStyle w:val="Compact"/>
              <w:spacing w:before="0" w:after="0" w:line="480" w:lineRule="auto"/>
              <w:rPr>
                <w:del w:id="1105" w:author="Erik Wenninger" w:date="2019-03-20T09:37:00Z"/>
              </w:rPr>
              <w:pPrChange w:id="1106" w:author="Erik Wenninger" w:date="2019-03-20T08:32:00Z">
                <w:pPr>
                  <w:pStyle w:val="Compact"/>
                </w:pPr>
              </w:pPrChange>
            </w:pPr>
            <w:del w:id="1107" w:author="Erik Wenninger" w:date="2019-03-20T09:36:00Z">
              <w:r w:rsidRPr="00117454" w:rsidDel="00117454">
                <w:rPr>
                  <w:rPrChange w:id="1108" w:author="Erik Wenninger" w:date="2019-03-20T09:33:00Z">
                    <w:rPr>
                      <w:b/>
                    </w:rPr>
                  </w:rPrChange>
                </w:rPr>
                <w:delText>Off-Leaf</w:delText>
              </w:r>
            </w:del>
          </w:p>
        </w:tc>
        <w:tc>
          <w:tcPr>
            <w:tcW w:w="0" w:type="auto"/>
          </w:tcPr>
          <w:p w14:paraId="453D4426" w14:textId="77777777" w:rsidR="00117454" w:rsidRPr="00117454" w:rsidDel="00117454" w:rsidRDefault="00117454" w:rsidP="00117454">
            <w:pPr>
              <w:pStyle w:val="Compact"/>
              <w:spacing w:before="0" w:after="0" w:line="480" w:lineRule="auto"/>
              <w:rPr>
                <w:del w:id="1109" w:author="Erik Wenninger" w:date="2019-03-20T09:37:00Z"/>
              </w:rPr>
            </w:pPr>
          </w:p>
        </w:tc>
        <w:tc>
          <w:tcPr>
            <w:tcW w:w="0" w:type="auto"/>
          </w:tcPr>
          <w:p w14:paraId="5A6C3215" w14:textId="77777777" w:rsidR="00117454" w:rsidRPr="00117454" w:rsidDel="00117454" w:rsidRDefault="00117454">
            <w:pPr>
              <w:pStyle w:val="Compact"/>
              <w:spacing w:before="0" w:after="0" w:line="480" w:lineRule="auto"/>
              <w:rPr>
                <w:del w:id="1110" w:author="Erik Wenninger" w:date="2019-03-20T09:37:00Z"/>
              </w:rPr>
              <w:pPrChange w:id="1111" w:author="Erik Wenninger" w:date="2019-03-20T08:32:00Z">
                <w:pPr>
                  <w:pStyle w:val="Compact"/>
                </w:pPr>
              </w:pPrChange>
            </w:pPr>
          </w:p>
        </w:tc>
        <w:tc>
          <w:tcPr>
            <w:tcW w:w="0" w:type="auto"/>
          </w:tcPr>
          <w:p w14:paraId="03CA2606" w14:textId="77777777" w:rsidR="00117454" w:rsidRPr="00117454" w:rsidDel="00117454" w:rsidRDefault="00117454">
            <w:pPr>
              <w:pStyle w:val="Compact"/>
              <w:spacing w:before="0" w:after="0" w:line="480" w:lineRule="auto"/>
              <w:rPr>
                <w:del w:id="1112" w:author="Erik Wenninger" w:date="2019-03-20T09:37:00Z"/>
              </w:rPr>
              <w:pPrChange w:id="1113" w:author="Erik Wenninger" w:date="2019-03-20T08:32:00Z">
                <w:pPr>
                  <w:pStyle w:val="Compact"/>
                </w:pPr>
              </w:pPrChange>
            </w:pPr>
          </w:p>
        </w:tc>
        <w:tc>
          <w:tcPr>
            <w:tcW w:w="0" w:type="auto"/>
          </w:tcPr>
          <w:p w14:paraId="7D217836" w14:textId="77777777" w:rsidR="00117454" w:rsidRPr="00117454" w:rsidDel="00117454" w:rsidRDefault="00117454">
            <w:pPr>
              <w:pStyle w:val="Compact"/>
              <w:spacing w:before="0" w:after="0" w:line="480" w:lineRule="auto"/>
              <w:rPr>
                <w:del w:id="1114" w:author="Erik Wenninger" w:date="2019-03-20T09:37:00Z"/>
              </w:rPr>
              <w:pPrChange w:id="1115" w:author="Erik Wenninger" w:date="2019-03-20T08:32:00Z">
                <w:pPr>
                  <w:pStyle w:val="Compact"/>
                </w:pPr>
              </w:pPrChange>
            </w:pPr>
          </w:p>
        </w:tc>
        <w:tc>
          <w:tcPr>
            <w:tcW w:w="0" w:type="auto"/>
          </w:tcPr>
          <w:p w14:paraId="080DAD20" w14:textId="77777777" w:rsidR="00117454" w:rsidRPr="00117454" w:rsidDel="00117454" w:rsidRDefault="00117454" w:rsidP="00117454">
            <w:pPr>
              <w:pStyle w:val="Compact"/>
              <w:spacing w:before="0" w:after="0" w:line="480" w:lineRule="auto"/>
              <w:rPr>
                <w:del w:id="1116" w:author="Erik Wenninger" w:date="2019-03-20T09:37:00Z"/>
              </w:rPr>
            </w:pPr>
          </w:p>
        </w:tc>
        <w:tc>
          <w:tcPr>
            <w:tcW w:w="0" w:type="auto"/>
          </w:tcPr>
          <w:p w14:paraId="0FB761B2" w14:textId="77777777" w:rsidR="00117454" w:rsidRPr="00117454" w:rsidDel="00117454" w:rsidRDefault="00117454">
            <w:pPr>
              <w:pStyle w:val="Compact"/>
              <w:spacing w:before="0" w:after="0" w:line="480" w:lineRule="auto"/>
              <w:rPr>
                <w:del w:id="1117" w:author="Erik Wenninger" w:date="2019-03-20T09:37:00Z"/>
              </w:rPr>
              <w:pPrChange w:id="1118" w:author="Erik Wenninger" w:date="2019-03-20T08:32:00Z">
                <w:pPr>
                  <w:pStyle w:val="Compact"/>
                </w:pPr>
              </w:pPrChange>
            </w:pPr>
          </w:p>
        </w:tc>
        <w:tc>
          <w:tcPr>
            <w:tcW w:w="0" w:type="auto"/>
            <w:gridSpan w:val="2"/>
          </w:tcPr>
          <w:p w14:paraId="092B9E91" w14:textId="77777777" w:rsidR="00117454" w:rsidRPr="00117454" w:rsidDel="00117454" w:rsidRDefault="00117454">
            <w:pPr>
              <w:pStyle w:val="Compact"/>
              <w:spacing w:before="0" w:after="0" w:line="480" w:lineRule="auto"/>
              <w:rPr>
                <w:del w:id="1119" w:author="Erik Wenninger" w:date="2019-03-20T09:37:00Z"/>
              </w:rPr>
              <w:pPrChange w:id="1120" w:author="Erik Wenninger" w:date="2019-03-20T08:32:00Z">
                <w:pPr>
                  <w:pStyle w:val="Compact"/>
                </w:pPr>
              </w:pPrChange>
            </w:pPr>
          </w:p>
        </w:tc>
      </w:tr>
      <w:tr w:rsidR="00117454" w:rsidRPr="00117454" w14:paraId="6628CF7A" w14:textId="77777777" w:rsidTr="00094A64">
        <w:tc>
          <w:tcPr>
            <w:tcW w:w="0" w:type="auto"/>
          </w:tcPr>
          <w:p w14:paraId="5D2C5E10" w14:textId="77777777" w:rsidR="00117454" w:rsidRPr="00117454" w:rsidRDefault="00117454">
            <w:pPr>
              <w:pStyle w:val="Compact"/>
              <w:spacing w:before="0" w:after="0" w:line="480" w:lineRule="auto"/>
              <w:pPrChange w:id="1121" w:author="Erik Wenninger" w:date="2019-03-20T08:32:00Z">
                <w:pPr>
                  <w:pStyle w:val="Compact"/>
                </w:pPr>
              </w:pPrChange>
            </w:pPr>
            <w:ins w:id="1122" w:author="Erik Wenninger" w:date="2019-03-20T09:36:00Z">
              <w:r w:rsidRPr="007310DD">
                <w:t>Off-Leaf</w:t>
              </w:r>
              <w:r w:rsidRPr="00117454" w:rsidDel="00117454">
                <w:t xml:space="preserve"> </w:t>
              </w:r>
            </w:ins>
            <w:del w:id="1123" w:author="Erik Wenninger" w:date="2019-03-20T09:36:00Z">
              <w:r w:rsidRPr="00117454" w:rsidDel="00117454">
                <w:delText>Genotype</w:delText>
              </w:r>
            </w:del>
          </w:p>
        </w:tc>
        <w:tc>
          <w:tcPr>
            <w:tcW w:w="0" w:type="auto"/>
          </w:tcPr>
          <w:p w14:paraId="0A216129" w14:textId="77777777" w:rsidR="00117454" w:rsidRPr="00117454" w:rsidRDefault="00117454">
            <w:pPr>
              <w:pStyle w:val="Compact"/>
              <w:spacing w:before="0" w:after="0" w:line="480" w:lineRule="auto"/>
              <w:pPrChange w:id="1124" w:author="Erik Wenninger" w:date="2019-03-20T09:34:00Z">
                <w:pPr>
                  <w:pStyle w:val="Compact"/>
                  <w:spacing w:before="0" w:after="0" w:line="480" w:lineRule="auto"/>
                  <w:jc w:val="center"/>
                </w:pPr>
              </w:pPrChange>
            </w:pPr>
            <w:ins w:id="1125" w:author="Erik Wenninger" w:date="2019-03-20T09:36:00Z">
              <w:r w:rsidRPr="00117454">
                <w:t>Genotype</w:t>
              </w:r>
            </w:ins>
          </w:p>
        </w:tc>
        <w:tc>
          <w:tcPr>
            <w:tcW w:w="0" w:type="auto"/>
          </w:tcPr>
          <w:p w14:paraId="3D99111A" w14:textId="77777777" w:rsidR="00117454" w:rsidRPr="00117454" w:rsidRDefault="00117454">
            <w:pPr>
              <w:pStyle w:val="Compact"/>
              <w:spacing w:before="0" w:after="0" w:line="480" w:lineRule="auto"/>
              <w:jc w:val="center"/>
              <w:pPrChange w:id="1126" w:author="Erik Wenninger" w:date="2019-03-20T08:32:00Z">
                <w:pPr>
                  <w:pStyle w:val="Compact"/>
                  <w:jc w:val="center"/>
                </w:pPr>
              </w:pPrChange>
            </w:pPr>
            <w:r w:rsidRPr="00117454">
              <w:t>3</w:t>
            </w:r>
          </w:p>
        </w:tc>
        <w:tc>
          <w:tcPr>
            <w:tcW w:w="0" w:type="auto"/>
          </w:tcPr>
          <w:p w14:paraId="3431D68E" w14:textId="77777777" w:rsidR="00117454" w:rsidRPr="00117454" w:rsidRDefault="00117454">
            <w:pPr>
              <w:pStyle w:val="Compact"/>
              <w:spacing w:before="0" w:after="0" w:line="480" w:lineRule="auto"/>
              <w:jc w:val="right"/>
              <w:pPrChange w:id="1127" w:author="Erik Wenninger" w:date="2019-03-20T08:32:00Z">
                <w:pPr>
                  <w:pStyle w:val="Compact"/>
                  <w:jc w:val="right"/>
                </w:pPr>
              </w:pPrChange>
            </w:pPr>
            <w:r w:rsidRPr="00117454">
              <w:t>1.15</w:t>
            </w:r>
          </w:p>
        </w:tc>
        <w:tc>
          <w:tcPr>
            <w:tcW w:w="0" w:type="auto"/>
          </w:tcPr>
          <w:p w14:paraId="7700E3B1" w14:textId="77777777" w:rsidR="00117454" w:rsidRPr="00117454" w:rsidRDefault="00117454">
            <w:pPr>
              <w:pStyle w:val="Compact"/>
              <w:spacing w:before="0" w:after="0" w:line="480" w:lineRule="auto"/>
              <w:jc w:val="right"/>
              <w:pPrChange w:id="1128" w:author="Erik Wenninger" w:date="2019-03-20T08:32:00Z">
                <w:pPr>
                  <w:pStyle w:val="Compact"/>
                  <w:jc w:val="right"/>
                </w:pPr>
              </w:pPrChange>
            </w:pPr>
            <w:r w:rsidRPr="00117454">
              <w:t>0.765</w:t>
            </w:r>
          </w:p>
        </w:tc>
        <w:tc>
          <w:tcPr>
            <w:tcW w:w="0" w:type="auto"/>
          </w:tcPr>
          <w:p w14:paraId="782C02E5" w14:textId="77777777" w:rsidR="00117454" w:rsidRPr="00117454" w:rsidRDefault="00117454" w:rsidP="00117454">
            <w:pPr>
              <w:pStyle w:val="Compact"/>
              <w:spacing w:before="0" w:after="0" w:line="480" w:lineRule="auto"/>
              <w:jc w:val="right"/>
            </w:pPr>
          </w:p>
        </w:tc>
        <w:tc>
          <w:tcPr>
            <w:tcW w:w="0" w:type="auto"/>
          </w:tcPr>
          <w:p w14:paraId="4B78064C" w14:textId="77777777" w:rsidR="00117454" w:rsidRPr="00117454" w:rsidRDefault="00117454">
            <w:pPr>
              <w:pStyle w:val="Compact"/>
              <w:spacing w:before="0" w:after="0" w:line="480" w:lineRule="auto"/>
              <w:jc w:val="right"/>
              <w:pPrChange w:id="1129" w:author="Erik Wenninger" w:date="2019-03-20T08:32:00Z">
                <w:pPr>
                  <w:pStyle w:val="Compact"/>
                  <w:jc w:val="right"/>
                </w:pPr>
              </w:pPrChange>
            </w:pPr>
            <w:r w:rsidRPr="00117454">
              <w:t>2.23</w:t>
            </w:r>
          </w:p>
        </w:tc>
        <w:tc>
          <w:tcPr>
            <w:tcW w:w="0" w:type="auto"/>
            <w:gridSpan w:val="2"/>
          </w:tcPr>
          <w:p w14:paraId="56967C3B" w14:textId="77777777" w:rsidR="00117454" w:rsidRPr="00117454" w:rsidRDefault="00AC64B8">
            <w:pPr>
              <w:pStyle w:val="Compact"/>
              <w:spacing w:before="0" w:after="0" w:line="480" w:lineRule="auto"/>
              <w:jc w:val="right"/>
              <w:pPrChange w:id="1130"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0.023</m:t>
                    </m:r>
                  </m:e>
                  <m:sup>
                    <m:r>
                      <w:rPr>
                        <w:rFonts w:ascii="Cambria Math" w:hAnsi="Cambria Math"/>
                      </w:rPr>
                      <m:t>*</m:t>
                    </m:r>
                  </m:sup>
                </m:sSup>
              </m:oMath>
            </m:oMathPara>
          </w:p>
        </w:tc>
      </w:tr>
      <w:tr w:rsidR="00117454" w:rsidRPr="00117454" w14:paraId="7842A37D" w14:textId="77777777" w:rsidTr="00117454">
        <w:tc>
          <w:tcPr>
            <w:tcW w:w="0" w:type="auto"/>
            <w:tcPrChange w:id="1131" w:author="Erik Wenninger" w:date="2019-03-20T09:37:00Z">
              <w:tcPr>
                <w:tcW w:w="0" w:type="auto"/>
                <w:gridSpan w:val="2"/>
              </w:tcPr>
            </w:tcPrChange>
          </w:tcPr>
          <w:p w14:paraId="46AC78AD" w14:textId="77777777" w:rsidR="00117454" w:rsidRPr="00117454" w:rsidRDefault="00117454">
            <w:pPr>
              <w:pStyle w:val="Compact"/>
              <w:spacing w:before="0" w:after="0" w:line="480" w:lineRule="auto"/>
              <w:pPrChange w:id="1132" w:author="Erik Wenninger" w:date="2019-03-20T08:32:00Z">
                <w:pPr>
                  <w:pStyle w:val="Compact"/>
                </w:pPr>
              </w:pPrChange>
            </w:pPr>
            <w:del w:id="1133" w:author="Erik Wenninger" w:date="2019-03-20T09:36:00Z">
              <w:r w:rsidRPr="00117454" w:rsidDel="00117454">
                <w:lastRenderedPageBreak/>
                <w:delText>Sex</w:delText>
              </w:r>
            </w:del>
          </w:p>
        </w:tc>
        <w:tc>
          <w:tcPr>
            <w:tcW w:w="0" w:type="auto"/>
            <w:tcPrChange w:id="1134" w:author="Erik Wenninger" w:date="2019-03-20T09:37:00Z">
              <w:tcPr>
                <w:tcW w:w="0" w:type="auto"/>
                <w:gridSpan w:val="2"/>
              </w:tcPr>
            </w:tcPrChange>
          </w:tcPr>
          <w:p w14:paraId="619E5A44" w14:textId="77777777" w:rsidR="00117454" w:rsidRPr="00117454" w:rsidRDefault="00117454">
            <w:pPr>
              <w:pStyle w:val="Compact"/>
              <w:spacing w:before="0" w:after="0" w:line="480" w:lineRule="auto"/>
              <w:pPrChange w:id="1135" w:author="Erik Wenninger" w:date="2019-03-20T09:34:00Z">
                <w:pPr>
                  <w:pStyle w:val="Compact"/>
                  <w:spacing w:before="0" w:after="0" w:line="480" w:lineRule="auto"/>
                  <w:jc w:val="center"/>
                </w:pPr>
              </w:pPrChange>
            </w:pPr>
            <w:ins w:id="1136" w:author="Erik Wenninger" w:date="2019-03-20T09:36:00Z">
              <w:r w:rsidRPr="00117454">
                <w:t>Sex</w:t>
              </w:r>
            </w:ins>
          </w:p>
        </w:tc>
        <w:tc>
          <w:tcPr>
            <w:tcW w:w="0" w:type="auto"/>
            <w:tcPrChange w:id="1137" w:author="Erik Wenninger" w:date="2019-03-20T09:37:00Z">
              <w:tcPr>
                <w:tcW w:w="0" w:type="auto"/>
                <w:gridSpan w:val="2"/>
              </w:tcPr>
            </w:tcPrChange>
          </w:tcPr>
          <w:p w14:paraId="12F9BF3E" w14:textId="77777777" w:rsidR="00117454" w:rsidRPr="00117454" w:rsidRDefault="00117454">
            <w:pPr>
              <w:pStyle w:val="Compact"/>
              <w:spacing w:before="0" w:after="0" w:line="480" w:lineRule="auto"/>
              <w:jc w:val="center"/>
              <w:pPrChange w:id="1138" w:author="Erik Wenninger" w:date="2019-03-20T08:32:00Z">
                <w:pPr>
                  <w:pStyle w:val="Compact"/>
                  <w:jc w:val="center"/>
                </w:pPr>
              </w:pPrChange>
            </w:pPr>
            <w:r w:rsidRPr="00117454">
              <w:t>1</w:t>
            </w:r>
          </w:p>
        </w:tc>
        <w:tc>
          <w:tcPr>
            <w:tcW w:w="0" w:type="auto"/>
            <w:tcPrChange w:id="1139" w:author="Erik Wenninger" w:date="2019-03-20T09:37:00Z">
              <w:tcPr>
                <w:tcW w:w="0" w:type="auto"/>
                <w:gridSpan w:val="2"/>
              </w:tcPr>
            </w:tcPrChange>
          </w:tcPr>
          <w:p w14:paraId="122A6D84" w14:textId="77777777" w:rsidR="00117454" w:rsidRPr="00117454" w:rsidRDefault="00117454">
            <w:pPr>
              <w:pStyle w:val="Compact"/>
              <w:spacing w:before="0" w:after="0" w:line="480" w:lineRule="auto"/>
              <w:jc w:val="right"/>
              <w:pPrChange w:id="1140" w:author="Erik Wenninger" w:date="2019-03-20T08:32:00Z">
                <w:pPr>
                  <w:pStyle w:val="Compact"/>
                  <w:jc w:val="right"/>
                </w:pPr>
              </w:pPrChange>
            </w:pPr>
            <w:r w:rsidRPr="00117454">
              <w:t>0.71</w:t>
            </w:r>
          </w:p>
        </w:tc>
        <w:tc>
          <w:tcPr>
            <w:tcW w:w="0" w:type="auto"/>
            <w:tcPrChange w:id="1141" w:author="Erik Wenninger" w:date="2019-03-20T09:37:00Z">
              <w:tcPr>
                <w:tcW w:w="0" w:type="auto"/>
                <w:gridSpan w:val="2"/>
              </w:tcPr>
            </w:tcPrChange>
          </w:tcPr>
          <w:p w14:paraId="00B81914" w14:textId="77777777" w:rsidR="00117454" w:rsidRPr="00117454" w:rsidRDefault="00117454">
            <w:pPr>
              <w:pStyle w:val="Compact"/>
              <w:spacing w:before="0" w:after="0" w:line="480" w:lineRule="auto"/>
              <w:jc w:val="right"/>
              <w:pPrChange w:id="1142" w:author="Erik Wenninger" w:date="2019-03-20T08:32:00Z">
                <w:pPr>
                  <w:pStyle w:val="Compact"/>
                  <w:jc w:val="right"/>
                </w:pPr>
              </w:pPrChange>
            </w:pPr>
            <w:r w:rsidRPr="00117454">
              <w:t>0.401</w:t>
            </w:r>
          </w:p>
        </w:tc>
        <w:tc>
          <w:tcPr>
            <w:tcW w:w="0" w:type="auto"/>
            <w:tcPrChange w:id="1143" w:author="Erik Wenninger" w:date="2019-03-20T09:37:00Z">
              <w:tcPr>
                <w:tcW w:w="0" w:type="auto"/>
                <w:gridSpan w:val="2"/>
              </w:tcPr>
            </w:tcPrChange>
          </w:tcPr>
          <w:p w14:paraId="31A6C99E" w14:textId="77777777" w:rsidR="00117454" w:rsidRPr="00117454" w:rsidRDefault="00117454" w:rsidP="00117454">
            <w:pPr>
              <w:pStyle w:val="Compact"/>
              <w:spacing w:before="0" w:after="0" w:line="480" w:lineRule="auto"/>
              <w:jc w:val="right"/>
            </w:pPr>
          </w:p>
        </w:tc>
        <w:tc>
          <w:tcPr>
            <w:tcW w:w="0" w:type="auto"/>
            <w:tcPrChange w:id="1144" w:author="Erik Wenninger" w:date="2019-03-20T09:37:00Z">
              <w:tcPr>
                <w:tcW w:w="0" w:type="auto"/>
                <w:gridSpan w:val="2"/>
              </w:tcPr>
            </w:tcPrChange>
          </w:tcPr>
          <w:p w14:paraId="66917276" w14:textId="77777777" w:rsidR="00117454" w:rsidRPr="00117454" w:rsidRDefault="00117454">
            <w:pPr>
              <w:pStyle w:val="Compact"/>
              <w:spacing w:before="0" w:after="0" w:line="480" w:lineRule="auto"/>
              <w:jc w:val="right"/>
              <w:pPrChange w:id="1145" w:author="Erik Wenninger" w:date="2019-03-20T08:32:00Z">
                <w:pPr>
                  <w:pStyle w:val="Compact"/>
                  <w:jc w:val="right"/>
                </w:pPr>
              </w:pPrChange>
            </w:pPr>
            <w:r w:rsidRPr="00117454">
              <w:t>0.48</w:t>
            </w:r>
          </w:p>
        </w:tc>
        <w:tc>
          <w:tcPr>
            <w:tcW w:w="0" w:type="auto"/>
            <w:gridSpan w:val="2"/>
            <w:tcPrChange w:id="1146" w:author="Erik Wenninger" w:date="2019-03-20T09:37:00Z">
              <w:tcPr>
                <w:tcW w:w="0" w:type="auto"/>
                <w:gridSpan w:val="3"/>
              </w:tcPr>
            </w:tcPrChange>
          </w:tcPr>
          <w:p w14:paraId="74E109D2" w14:textId="77777777" w:rsidR="00117454" w:rsidRPr="00117454" w:rsidRDefault="00117454">
            <w:pPr>
              <w:pStyle w:val="Compact"/>
              <w:spacing w:before="0" w:after="0" w:line="480" w:lineRule="auto"/>
              <w:jc w:val="right"/>
              <w:pPrChange w:id="1147" w:author="Erik Wenninger" w:date="2019-03-20T08:32:00Z">
                <w:pPr>
                  <w:pStyle w:val="Compact"/>
                  <w:jc w:val="right"/>
                </w:pPr>
              </w:pPrChange>
            </w:pPr>
            <w:r w:rsidRPr="00117454">
              <w:t>0.832</w:t>
            </w:r>
          </w:p>
        </w:tc>
      </w:tr>
      <w:tr w:rsidR="00117454" w:rsidRPr="00117454" w14:paraId="0EE40687" w14:textId="77777777" w:rsidTr="00117454">
        <w:tc>
          <w:tcPr>
            <w:tcW w:w="0" w:type="auto"/>
            <w:tcBorders>
              <w:bottom w:val="single" w:sz="4" w:space="0" w:color="auto"/>
            </w:tcBorders>
            <w:tcPrChange w:id="1148" w:author="Erik Wenninger" w:date="2019-03-20T09:37:00Z">
              <w:tcPr>
                <w:tcW w:w="0" w:type="auto"/>
                <w:gridSpan w:val="2"/>
              </w:tcPr>
            </w:tcPrChange>
          </w:tcPr>
          <w:p w14:paraId="2F86E953" w14:textId="77777777" w:rsidR="00117454" w:rsidRPr="00117454" w:rsidRDefault="00117454">
            <w:pPr>
              <w:pStyle w:val="Compact"/>
              <w:spacing w:before="0" w:after="0" w:line="480" w:lineRule="auto"/>
              <w:pPrChange w:id="1149" w:author="Erik Wenninger" w:date="2019-03-20T08:32:00Z">
                <w:pPr>
                  <w:pStyle w:val="Compact"/>
                </w:pPr>
              </w:pPrChange>
            </w:pPr>
            <w:del w:id="1150" w:author="Erik Wenninger" w:date="2019-03-20T09:36:00Z">
              <w:r w:rsidRPr="00117454" w:rsidDel="00117454">
                <w:delText xml:space="preserve">Genotype </w:delText>
              </w:r>
              <m:oMath>
                <m:r>
                  <w:rPr>
                    <w:rFonts w:ascii="Cambria Math" w:hAnsi="Cambria Math"/>
                  </w:rPr>
                  <m:t>×</m:t>
                </m:r>
              </m:oMath>
              <w:r w:rsidRPr="00117454" w:rsidDel="00117454">
                <w:delText xml:space="preserve"> Sex</w:delText>
              </w:r>
            </w:del>
          </w:p>
        </w:tc>
        <w:tc>
          <w:tcPr>
            <w:tcW w:w="0" w:type="auto"/>
            <w:tcBorders>
              <w:bottom w:val="single" w:sz="4" w:space="0" w:color="auto"/>
            </w:tcBorders>
            <w:tcPrChange w:id="1151" w:author="Erik Wenninger" w:date="2019-03-20T09:37:00Z">
              <w:tcPr>
                <w:tcW w:w="0" w:type="auto"/>
                <w:gridSpan w:val="2"/>
              </w:tcPr>
            </w:tcPrChange>
          </w:tcPr>
          <w:p w14:paraId="65B1D2D1" w14:textId="77777777" w:rsidR="00117454" w:rsidRPr="00117454" w:rsidRDefault="00117454">
            <w:pPr>
              <w:pStyle w:val="Compact"/>
              <w:spacing w:before="0" w:after="0" w:line="480" w:lineRule="auto"/>
              <w:pPrChange w:id="1152" w:author="Erik Wenninger" w:date="2019-03-20T09:34:00Z">
                <w:pPr>
                  <w:pStyle w:val="Compact"/>
                  <w:spacing w:before="0" w:after="0" w:line="480" w:lineRule="auto"/>
                  <w:jc w:val="center"/>
                </w:pPr>
              </w:pPrChange>
            </w:pPr>
            <w:ins w:id="1153" w:author="Erik Wenninger" w:date="2019-03-20T09:36:00Z">
              <w:r w:rsidRPr="00117454">
                <w:t xml:space="preserve">Genotype </w:t>
              </w:r>
              <m:oMath>
                <m:r>
                  <w:rPr>
                    <w:rFonts w:ascii="Cambria Math" w:hAnsi="Cambria Math"/>
                  </w:rPr>
                  <m:t>×</m:t>
                </m:r>
              </m:oMath>
              <w:r w:rsidRPr="00117454">
                <w:t xml:space="preserve"> Sex</w:t>
              </w:r>
            </w:ins>
          </w:p>
        </w:tc>
        <w:tc>
          <w:tcPr>
            <w:tcW w:w="0" w:type="auto"/>
            <w:tcBorders>
              <w:bottom w:val="single" w:sz="4" w:space="0" w:color="auto"/>
            </w:tcBorders>
            <w:tcPrChange w:id="1154" w:author="Erik Wenninger" w:date="2019-03-20T09:37:00Z">
              <w:tcPr>
                <w:tcW w:w="0" w:type="auto"/>
                <w:gridSpan w:val="2"/>
              </w:tcPr>
            </w:tcPrChange>
          </w:tcPr>
          <w:p w14:paraId="71F18892" w14:textId="77777777" w:rsidR="00117454" w:rsidRPr="00117454" w:rsidRDefault="00117454">
            <w:pPr>
              <w:pStyle w:val="Compact"/>
              <w:spacing w:before="0" w:after="0" w:line="480" w:lineRule="auto"/>
              <w:jc w:val="center"/>
              <w:pPrChange w:id="1155" w:author="Erik Wenninger" w:date="2019-03-20T08:32:00Z">
                <w:pPr>
                  <w:pStyle w:val="Compact"/>
                  <w:jc w:val="center"/>
                </w:pPr>
              </w:pPrChange>
            </w:pPr>
            <w:r w:rsidRPr="00117454">
              <w:t>3</w:t>
            </w:r>
          </w:p>
        </w:tc>
        <w:tc>
          <w:tcPr>
            <w:tcW w:w="0" w:type="auto"/>
            <w:tcBorders>
              <w:bottom w:val="single" w:sz="4" w:space="0" w:color="auto"/>
            </w:tcBorders>
            <w:tcPrChange w:id="1156" w:author="Erik Wenninger" w:date="2019-03-20T09:37:00Z">
              <w:tcPr>
                <w:tcW w:w="0" w:type="auto"/>
                <w:gridSpan w:val="2"/>
              </w:tcPr>
            </w:tcPrChange>
          </w:tcPr>
          <w:p w14:paraId="5A11316A" w14:textId="77777777" w:rsidR="00117454" w:rsidRPr="00117454" w:rsidRDefault="00117454">
            <w:pPr>
              <w:pStyle w:val="Compact"/>
              <w:spacing w:before="0" w:after="0" w:line="480" w:lineRule="auto"/>
              <w:jc w:val="right"/>
              <w:pPrChange w:id="1157" w:author="Erik Wenninger" w:date="2019-03-20T08:32:00Z">
                <w:pPr>
                  <w:pStyle w:val="Compact"/>
                  <w:jc w:val="right"/>
                </w:pPr>
              </w:pPrChange>
            </w:pPr>
            <w:r w:rsidRPr="00117454">
              <w:t>—</w:t>
            </w:r>
          </w:p>
        </w:tc>
        <w:tc>
          <w:tcPr>
            <w:tcW w:w="0" w:type="auto"/>
            <w:tcBorders>
              <w:bottom w:val="single" w:sz="4" w:space="0" w:color="auto"/>
            </w:tcBorders>
            <w:tcPrChange w:id="1158" w:author="Erik Wenninger" w:date="2019-03-20T09:37:00Z">
              <w:tcPr>
                <w:tcW w:w="0" w:type="auto"/>
                <w:gridSpan w:val="2"/>
              </w:tcPr>
            </w:tcPrChange>
          </w:tcPr>
          <w:p w14:paraId="60A18A65" w14:textId="77777777" w:rsidR="00117454" w:rsidRPr="00117454" w:rsidRDefault="00117454">
            <w:pPr>
              <w:pStyle w:val="Compact"/>
              <w:spacing w:before="0" w:after="0" w:line="480" w:lineRule="auto"/>
              <w:jc w:val="right"/>
              <w:pPrChange w:id="1159" w:author="Erik Wenninger" w:date="2019-03-20T08:32:00Z">
                <w:pPr>
                  <w:pStyle w:val="Compact"/>
                  <w:jc w:val="right"/>
                </w:pPr>
              </w:pPrChange>
            </w:pPr>
            <w:r w:rsidRPr="00117454">
              <w:t>—</w:t>
            </w:r>
          </w:p>
        </w:tc>
        <w:tc>
          <w:tcPr>
            <w:tcW w:w="0" w:type="auto"/>
            <w:tcBorders>
              <w:bottom w:val="single" w:sz="4" w:space="0" w:color="auto"/>
            </w:tcBorders>
            <w:tcPrChange w:id="1160" w:author="Erik Wenninger" w:date="2019-03-20T09:37:00Z">
              <w:tcPr>
                <w:tcW w:w="0" w:type="auto"/>
                <w:gridSpan w:val="2"/>
              </w:tcPr>
            </w:tcPrChange>
          </w:tcPr>
          <w:p w14:paraId="30472B32" w14:textId="77777777" w:rsidR="00117454" w:rsidRPr="00117454" w:rsidRDefault="00117454" w:rsidP="00117454">
            <w:pPr>
              <w:pStyle w:val="Compact"/>
              <w:spacing w:before="0" w:after="0" w:line="480" w:lineRule="auto"/>
              <w:jc w:val="right"/>
            </w:pPr>
          </w:p>
        </w:tc>
        <w:tc>
          <w:tcPr>
            <w:tcW w:w="0" w:type="auto"/>
            <w:tcBorders>
              <w:bottom w:val="single" w:sz="4" w:space="0" w:color="auto"/>
            </w:tcBorders>
            <w:tcPrChange w:id="1161" w:author="Erik Wenninger" w:date="2019-03-20T09:37:00Z">
              <w:tcPr>
                <w:tcW w:w="0" w:type="auto"/>
                <w:gridSpan w:val="2"/>
              </w:tcPr>
            </w:tcPrChange>
          </w:tcPr>
          <w:p w14:paraId="3550E339" w14:textId="77777777" w:rsidR="00117454" w:rsidRPr="00117454" w:rsidRDefault="00117454">
            <w:pPr>
              <w:pStyle w:val="Compact"/>
              <w:spacing w:before="0" w:after="0" w:line="480" w:lineRule="auto"/>
              <w:jc w:val="right"/>
              <w:pPrChange w:id="1162" w:author="Erik Wenninger" w:date="2019-03-20T08:32:00Z">
                <w:pPr>
                  <w:pStyle w:val="Compact"/>
                  <w:jc w:val="right"/>
                </w:pPr>
              </w:pPrChange>
            </w:pPr>
            <w:r w:rsidRPr="00117454">
              <w:t>—</w:t>
            </w:r>
          </w:p>
        </w:tc>
        <w:tc>
          <w:tcPr>
            <w:tcW w:w="0" w:type="auto"/>
            <w:gridSpan w:val="2"/>
            <w:tcBorders>
              <w:bottom w:val="single" w:sz="4" w:space="0" w:color="auto"/>
            </w:tcBorders>
            <w:tcPrChange w:id="1163" w:author="Erik Wenninger" w:date="2019-03-20T09:37:00Z">
              <w:tcPr>
                <w:tcW w:w="0" w:type="auto"/>
                <w:gridSpan w:val="3"/>
              </w:tcPr>
            </w:tcPrChange>
          </w:tcPr>
          <w:p w14:paraId="7B29D52D" w14:textId="77777777" w:rsidR="00117454" w:rsidRPr="00117454" w:rsidRDefault="00117454">
            <w:pPr>
              <w:pStyle w:val="Compact"/>
              <w:spacing w:before="0" w:after="0" w:line="480" w:lineRule="auto"/>
              <w:jc w:val="right"/>
              <w:pPrChange w:id="1164" w:author="Erik Wenninger" w:date="2019-03-20T08:32:00Z">
                <w:pPr>
                  <w:pStyle w:val="Compact"/>
                  <w:jc w:val="right"/>
                </w:pPr>
              </w:pPrChange>
            </w:pPr>
            <w:r w:rsidRPr="00117454">
              <w:t>—</w:t>
            </w:r>
          </w:p>
        </w:tc>
      </w:tr>
    </w:tbl>
    <w:commentRangeStart w:id="1165"/>
    <w:p w14:paraId="5CDB212A" w14:textId="77777777" w:rsidR="00110CCD" w:rsidRPr="00FE5034" w:rsidRDefault="00AC64B8">
      <w:pPr>
        <w:pStyle w:val="BodyText"/>
        <w:spacing w:before="0" w:after="0" w:line="480" w:lineRule="auto"/>
        <w:pPrChange w:id="1166" w:author="Erik Wenninger" w:date="2019-03-20T08:32:00Z">
          <w:pPr>
            <w:pStyle w:val="BodyText"/>
          </w:pPr>
        </w:pPrChange>
      </w:pPr>
      <m:oMath>
        <m:sSup>
          <m:sSupPr>
            <m:ctrlPr>
              <w:rPr>
                <w:rFonts w:ascii="Cambria Math" w:hAnsi="Cambria Math"/>
              </w:rPr>
            </m:ctrlPr>
          </m:sSupPr>
          <m:e/>
          <m:sup>
            <m:r>
              <w:rPr>
                <w:rFonts w:ascii="Cambria Math" w:hAnsi="Cambria Math"/>
              </w:rPr>
              <m:t>*</m:t>
            </m:r>
          </m:sup>
        </m:sSup>
      </m:oMath>
      <w:r w:rsidR="00A4408B" w:rsidRPr="00A4408B">
        <w:t xml:space="preserve"> indicates </w:t>
      </w:r>
      <w:commentRangeEnd w:id="1165"/>
      <w:r w:rsidR="00117454">
        <w:rPr>
          <w:rStyle w:val="CommentReference"/>
        </w:rPr>
        <w:commentReference w:id="1165"/>
      </w:r>
      <w:r w:rsidR="00A4408B" w:rsidRPr="00A4408B">
        <w:t>values which are significant at P &gt; 0.05</w:t>
      </w:r>
      <w:r w:rsidR="00A4408B" w:rsidRPr="00A4408B">
        <w:br/>
      </w:r>
      <w:commentRangeStart w:id="1167"/>
      <w:r w:rsidR="00A4408B" w:rsidRPr="00A4408B">
        <w:t>The</w:t>
      </w:r>
      <w:commentRangeEnd w:id="1167"/>
      <w:r w:rsidR="00117454">
        <w:rPr>
          <w:rStyle w:val="CommentReference"/>
        </w:rPr>
        <w:commentReference w:id="1167"/>
      </w:r>
      <w:r w:rsidR="00A4408B" w:rsidRPr="00A4408B">
        <w:t xml:space="preserve"> interaction genotype </w:t>
      </w:r>
      <m:oMath>
        <m:r>
          <w:rPr>
            <w:rFonts w:ascii="Cambria Math" w:hAnsi="Cambria Math"/>
          </w:rPr>
          <m:t>×</m:t>
        </m:r>
      </m:oMath>
      <w:r w:rsidR="00A4408B" w:rsidRPr="00A4408B">
        <w:t xml:space="preserve"> sex was unable to be analyzed due to the low number of psyllids which left the leaf (n = 20 out of 181)</w:t>
      </w:r>
    </w:p>
    <w:p w14:paraId="5D9423F8" w14:textId="77777777" w:rsidR="0070586B" w:rsidRDefault="0070586B">
      <w:pPr>
        <w:rPr>
          <w:ins w:id="1168" w:author="Erik Wenninger" w:date="2019-03-20T09:20:00Z"/>
        </w:rPr>
      </w:pPr>
      <w:ins w:id="1169" w:author="Erik Wenninger" w:date="2019-03-20T09:20:00Z">
        <w:r>
          <w:br w:type="page"/>
        </w:r>
      </w:ins>
    </w:p>
    <w:p w14:paraId="1734C786" w14:textId="74D222B2" w:rsidR="00110CCD" w:rsidRPr="00FE5034" w:rsidRDefault="00A4408B">
      <w:pPr>
        <w:pStyle w:val="BodyText"/>
        <w:spacing w:before="0" w:after="0" w:line="480" w:lineRule="auto"/>
        <w:pPrChange w:id="1170" w:author="Erik Wenninger" w:date="2019-03-20T08:32:00Z">
          <w:pPr>
            <w:pStyle w:val="BodyText"/>
          </w:pPr>
        </w:pPrChange>
      </w:pPr>
      <w:r w:rsidRPr="00FE5034">
        <w:lastRenderedPageBreak/>
        <w:t xml:space="preserve">Table 2: </w:t>
      </w:r>
      <w:ins w:id="1171" w:author="Erik Wenninger" w:date="2019-03-20T09:40:00Z">
        <w:r w:rsidR="00117454">
          <w:t>Mean ± SEM p</w:t>
        </w:r>
      </w:ins>
      <w:del w:id="1172" w:author="Erik Wenninger" w:date="2019-03-20T09:40:00Z">
        <w:r w:rsidRPr="00FE5034" w:rsidDel="00117454">
          <w:delText>P</w:delText>
        </w:r>
      </w:del>
      <w:r w:rsidRPr="00FE5034">
        <w:t xml:space="preserve">otato psyllid probing </w:t>
      </w:r>
      <w:ins w:id="1173" w:author="Erik Wenninger" w:date="2019-03-20T09:40:00Z">
        <w:r w:rsidR="00117454">
          <w:t>durations</w:t>
        </w:r>
      </w:ins>
      <w:del w:id="1174" w:author="Erik Wenninger" w:date="2019-03-20T09:40:00Z">
        <w:r w:rsidRPr="00FE5034" w:rsidDel="00117454">
          <w:delText>behaviors</w:delText>
        </w:r>
      </w:del>
      <w:r w:rsidRPr="00FE5034">
        <w:t xml:space="preserve"> recorde</w:t>
      </w:r>
      <w:ins w:id="1175" w:author="Erik Wenninger" w:date="2019-03-20T09:40:00Z">
        <w:r w:rsidR="00117454">
          <w:t>d</w:t>
        </w:r>
      </w:ins>
      <w:del w:id="1176" w:author="Erik Wenninger" w:date="2019-03-20T09:40:00Z">
        <w:r w:rsidRPr="00FE5034" w:rsidDel="00117454">
          <w:delText>r</w:delText>
        </w:r>
      </w:del>
      <w:r w:rsidRPr="00FE5034">
        <w:t xml:space="preserve"> during 300</w:t>
      </w:r>
      <w:ins w:id="1177" w:author="Erik Wenninger" w:date="2019-03-20T09:41:00Z">
        <w:r w:rsidR="00117454">
          <w:t>-</w:t>
        </w:r>
      </w:ins>
      <w:r w:rsidRPr="00FE5034">
        <w:t>s</w:t>
      </w:r>
      <w:ins w:id="1178" w:author="Erik Wenninger" w:date="2019-03-20T09:41:00Z">
        <w:r w:rsidR="00117454">
          <w:t>econd</w:t>
        </w:r>
      </w:ins>
      <w:r w:rsidRPr="00FE5034">
        <w:t xml:space="preserve"> no-choice tests </w:t>
      </w:r>
      <w:ins w:id="1179" w:author="Erik Wenninger" w:date="2019-03-20T09:47:00Z">
        <w:r w:rsidR="00420373">
          <w:t xml:space="preserve">compared between sexes </w:t>
        </w:r>
      </w:ins>
      <w:r w:rsidRPr="00FE5034">
        <w:t>on four different genotypes</w:t>
      </w:r>
      <w:del w:id="1180" w:author="Erik Wenninger" w:date="2019-03-20T09:47:00Z">
        <w:r w:rsidRPr="00FE5034" w:rsidDel="00420373">
          <w:delText>: A07781-10LB, A07781-3LB, A07781-4LB and Russet Burbank</w:delText>
        </w:r>
      </w:del>
      <w:ins w:id="1181" w:author="Erik Wenninger" w:date="2019-03-20T09:41:00Z">
        <w:r w:rsidR="00117454">
          <w:t>.</w:t>
        </w:r>
      </w:ins>
    </w:p>
    <w:tbl>
      <w:tblPr>
        <w:tblW w:w="0" w:type="auto"/>
        <w:tblLook w:val="07E0" w:firstRow="1" w:lastRow="1" w:firstColumn="1" w:lastColumn="1" w:noHBand="1" w:noVBand="1"/>
        <w:tblPrChange w:id="1182" w:author="Wenninger, Erik (erikw@uidaho.edu)" w:date="2019-03-20T09:54:00Z">
          <w:tblPr>
            <w:tblW w:w="0" w:type="auto"/>
            <w:tblLook w:val="07E0" w:firstRow="1" w:lastRow="1" w:firstColumn="1" w:lastColumn="1" w:noHBand="1" w:noVBand="1"/>
          </w:tblPr>
        </w:tblPrChange>
      </w:tblPr>
      <w:tblGrid>
        <w:gridCol w:w="2148"/>
        <w:gridCol w:w="961"/>
        <w:gridCol w:w="725"/>
        <w:gridCol w:w="1766"/>
        <w:gridCol w:w="867"/>
        <w:gridCol w:w="222"/>
        <w:gridCol w:w="1572"/>
        <w:tblGridChange w:id="1183">
          <w:tblGrid>
            <w:gridCol w:w="2148"/>
            <w:gridCol w:w="961"/>
            <w:gridCol w:w="725"/>
            <w:gridCol w:w="1518"/>
            <w:gridCol w:w="248"/>
            <w:gridCol w:w="265"/>
            <w:gridCol w:w="222"/>
            <w:gridCol w:w="380"/>
            <w:gridCol w:w="222"/>
            <w:gridCol w:w="970"/>
            <w:gridCol w:w="602"/>
          </w:tblGrid>
        </w:tblGridChange>
      </w:tblGrid>
      <w:tr w:rsidR="00420373" w:rsidRPr="00117454" w14:paraId="1FA77368" w14:textId="77777777" w:rsidTr="00420373">
        <w:trPr>
          <w:trPrChange w:id="1184" w:author="Wenninger, Erik (erikw@uidaho.edu)" w:date="2019-03-20T09:54:00Z">
            <w:trPr>
              <w:gridAfter w:val="0"/>
            </w:trPr>
          </w:trPrChange>
        </w:trPr>
        <w:tc>
          <w:tcPr>
            <w:tcW w:w="0" w:type="auto"/>
            <w:tcBorders>
              <w:top w:val="single" w:sz="4" w:space="0" w:color="auto"/>
              <w:bottom w:val="single" w:sz="4" w:space="0" w:color="auto"/>
            </w:tcBorders>
            <w:vAlign w:val="center"/>
            <w:tcPrChange w:id="1185" w:author="Wenninger, Erik (erikw@uidaho.edu)" w:date="2019-03-20T09:54:00Z">
              <w:tcPr>
                <w:tcW w:w="0" w:type="auto"/>
                <w:tcBorders>
                  <w:top w:val="single" w:sz="4" w:space="0" w:color="auto"/>
                  <w:bottom w:val="single" w:sz="4" w:space="0" w:color="auto"/>
                </w:tcBorders>
                <w:vAlign w:val="bottom"/>
              </w:tcPr>
            </w:tcPrChange>
          </w:tcPr>
          <w:p w14:paraId="5ED71EC5" w14:textId="77777777" w:rsidR="00420373" w:rsidRPr="00117454" w:rsidRDefault="00420373">
            <w:pPr>
              <w:pStyle w:val="Compact"/>
              <w:spacing w:before="0" w:after="0" w:line="480" w:lineRule="auto"/>
              <w:jc w:val="center"/>
              <w:rPr>
                <w:b/>
                <w:rPrChange w:id="1186" w:author="Erik Wenninger" w:date="2019-03-20T09:40:00Z">
                  <w:rPr/>
                </w:rPrChange>
              </w:rPr>
              <w:pPrChange w:id="1187" w:author="Wenninger, Erik (erikw@uidaho.edu)" w:date="2019-03-20T09:54:00Z">
                <w:pPr>
                  <w:pStyle w:val="Compact"/>
                  <w:jc w:val="right"/>
                </w:pPr>
              </w:pPrChange>
            </w:pPr>
            <w:del w:id="1188" w:author="Erik Wenninger" w:date="2019-03-20T09:39:00Z">
              <w:r w:rsidRPr="00117454" w:rsidDel="00117454">
                <w:rPr>
                  <w:b/>
                </w:rPr>
                <w:delText>Probing</w:delText>
              </w:r>
            </w:del>
            <w:ins w:id="1189" w:author="Erik Wenninger" w:date="2019-03-20T09:39:00Z">
              <w:r w:rsidRPr="00117454">
                <w:rPr>
                  <w:b/>
                </w:rPr>
                <w:t>Genotype</w:t>
              </w:r>
            </w:ins>
          </w:p>
        </w:tc>
        <w:tc>
          <w:tcPr>
            <w:tcW w:w="0" w:type="auto"/>
            <w:tcBorders>
              <w:top w:val="single" w:sz="4" w:space="0" w:color="auto"/>
              <w:bottom w:val="single" w:sz="4" w:space="0" w:color="auto"/>
            </w:tcBorders>
            <w:vAlign w:val="center"/>
            <w:tcPrChange w:id="1190" w:author="Wenninger, Erik (erikw@uidaho.edu)" w:date="2019-03-20T09:54:00Z">
              <w:tcPr>
                <w:tcW w:w="0" w:type="auto"/>
                <w:tcBorders>
                  <w:top w:val="single" w:sz="4" w:space="0" w:color="auto"/>
                  <w:bottom w:val="single" w:sz="4" w:space="0" w:color="auto"/>
                </w:tcBorders>
              </w:tcPr>
            </w:tcPrChange>
          </w:tcPr>
          <w:p w14:paraId="644A89D0" w14:textId="7A41343C" w:rsidR="00420373" w:rsidRPr="000758CE" w:rsidRDefault="00420373">
            <w:pPr>
              <w:pStyle w:val="Compact"/>
              <w:spacing w:before="0" w:after="0" w:line="480" w:lineRule="auto"/>
              <w:jc w:val="center"/>
              <w:rPr>
                <w:b/>
              </w:rPr>
              <w:pPrChange w:id="1191" w:author="Wenninger, Erik (erikw@uidaho.edu)" w:date="2019-03-20T09:54:00Z">
                <w:pPr>
                  <w:pStyle w:val="Compact"/>
                  <w:spacing w:before="0" w:after="0" w:line="480" w:lineRule="auto"/>
                </w:pPr>
              </w:pPrChange>
            </w:pPr>
            <w:ins w:id="1192" w:author="Erik Wenninger" w:date="2019-03-20T09:45:00Z">
              <w:r>
                <w:rPr>
                  <w:b/>
                </w:rPr>
                <w:t>Sex</w:t>
              </w:r>
            </w:ins>
          </w:p>
        </w:tc>
        <w:tc>
          <w:tcPr>
            <w:tcW w:w="0" w:type="auto"/>
            <w:tcBorders>
              <w:top w:val="single" w:sz="4" w:space="0" w:color="auto"/>
              <w:bottom w:val="single" w:sz="4" w:space="0" w:color="auto"/>
            </w:tcBorders>
            <w:vAlign w:val="center"/>
            <w:tcPrChange w:id="1193" w:author="Wenninger, Erik (erikw@uidaho.edu)" w:date="2019-03-20T09:54:00Z">
              <w:tcPr>
                <w:tcW w:w="0" w:type="auto"/>
                <w:tcBorders>
                  <w:top w:val="single" w:sz="4" w:space="0" w:color="auto"/>
                  <w:bottom w:val="single" w:sz="4" w:space="0" w:color="auto"/>
                </w:tcBorders>
                <w:vAlign w:val="bottom"/>
              </w:tcPr>
            </w:tcPrChange>
          </w:tcPr>
          <w:p w14:paraId="7DC44327" w14:textId="477811AA" w:rsidR="00420373" w:rsidRPr="00117454" w:rsidRDefault="00420373">
            <w:pPr>
              <w:pStyle w:val="Compact"/>
              <w:spacing w:before="0" w:after="0" w:line="480" w:lineRule="auto"/>
              <w:jc w:val="center"/>
              <w:rPr>
                <w:b/>
                <w:rPrChange w:id="1194" w:author="Erik Wenninger" w:date="2019-03-20T09:40:00Z">
                  <w:rPr/>
                </w:rPrChange>
              </w:rPr>
              <w:pPrChange w:id="1195" w:author="Wenninger, Erik (erikw@uidaho.edu)" w:date="2019-03-20T09:54:00Z">
                <w:pPr>
                  <w:pStyle w:val="Compact"/>
                </w:pPr>
              </w:pPrChange>
            </w:pPr>
            <w:ins w:id="1196" w:author="Erik Wenninger" w:date="2019-03-20T09:40:00Z">
              <w:r w:rsidRPr="00117454">
                <w:rPr>
                  <w:b/>
                  <w:rPrChange w:id="1197" w:author="Erik Wenninger" w:date="2019-03-20T09:40:00Z">
                    <w:rPr/>
                  </w:rPrChange>
                </w:rPr>
                <w:t>N</w:t>
              </w:r>
            </w:ins>
          </w:p>
        </w:tc>
        <w:tc>
          <w:tcPr>
            <w:tcW w:w="0" w:type="auto"/>
            <w:tcBorders>
              <w:top w:val="single" w:sz="4" w:space="0" w:color="auto"/>
              <w:bottom w:val="single" w:sz="4" w:space="0" w:color="auto"/>
            </w:tcBorders>
            <w:vAlign w:val="center"/>
            <w:tcPrChange w:id="1198" w:author="Wenninger, Erik (erikw@uidaho.edu)" w:date="2019-03-20T09:54:00Z">
              <w:tcPr>
                <w:tcW w:w="0" w:type="auto"/>
                <w:tcBorders>
                  <w:top w:val="single" w:sz="4" w:space="0" w:color="auto"/>
                  <w:bottom w:val="single" w:sz="4" w:space="0" w:color="auto"/>
                </w:tcBorders>
                <w:vAlign w:val="bottom"/>
              </w:tcPr>
            </w:tcPrChange>
          </w:tcPr>
          <w:p w14:paraId="6D513C55" w14:textId="77777777" w:rsidR="00420373" w:rsidRPr="00117454" w:rsidRDefault="00420373">
            <w:pPr>
              <w:pStyle w:val="Compact"/>
              <w:spacing w:before="0" w:after="0" w:line="480" w:lineRule="auto"/>
              <w:jc w:val="center"/>
              <w:rPr>
                <w:b/>
                <w:rPrChange w:id="1199" w:author="Erik Wenninger" w:date="2019-03-20T09:40:00Z">
                  <w:rPr/>
                </w:rPrChange>
              </w:rPr>
              <w:pPrChange w:id="1200" w:author="Wenninger, Erik (erikw@uidaho.edu)" w:date="2019-03-20T09:54:00Z">
                <w:pPr>
                  <w:pStyle w:val="Compact"/>
                  <w:jc w:val="center"/>
                </w:pPr>
              </w:pPrChange>
            </w:pPr>
            <w:r w:rsidRPr="00117454">
              <w:rPr>
                <w:b/>
                <w:rPrChange w:id="1201" w:author="Erik Wenninger" w:date="2019-03-20T09:40:00Z">
                  <w:rPr/>
                </w:rPrChange>
              </w:rPr>
              <w:t>Incidence</w:t>
            </w:r>
          </w:p>
        </w:tc>
        <w:tc>
          <w:tcPr>
            <w:tcW w:w="0" w:type="auto"/>
            <w:tcBorders>
              <w:top w:val="single" w:sz="4" w:space="0" w:color="auto"/>
              <w:bottom w:val="single" w:sz="4" w:space="0" w:color="auto"/>
            </w:tcBorders>
            <w:vAlign w:val="center"/>
            <w:tcPrChange w:id="1202" w:author="Wenninger, Erik (erikw@uidaho.edu)" w:date="2019-03-20T09:54:00Z">
              <w:tcPr>
                <w:tcW w:w="0" w:type="auto"/>
                <w:gridSpan w:val="2"/>
                <w:tcBorders>
                  <w:top w:val="single" w:sz="4" w:space="0" w:color="auto"/>
                  <w:bottom w:val="single" w:sz="4" w:space="0" w:color="auto"/>
                </w:tcBorders>
                <w:vAlign w:val="bottom"/>
              </w:tcPr>
            </w:tcPrChange>
          </w:tcPr>
          <w:p w14:paraId="60846ACF" w14:textId="77777777" w:rsidR="00420373" w:rsidRPr="00117454" w:rsidRDefault="00420373">
            <w:pPr>
              <w:pStyle w:val="Compact"/>
              <w:spacing w:before="0" w:after="0" w:line="480" w:lineRule="auto"/>
              <w:jc w:val="center"/>
              <w:rPr>
                <w:b/>
                <w:rPrChange w:id="1203" w:author="Erik Wenninger" w:date="2019-03-20T09:40:00Z">
                  <w:rPr/>
                </w:rPrChange>
              </w:rPr>
              <w:pPrChange w:id="1204" w:author="Wenninger, Erik (erikw@uidaho.edu)" w:date="2019-03-20T09:54:00Z">
                <w:pPr>
                  <w:pStyle w:val="Compact"/>
                </w:pPr>
              </w:pPrChange>
            </w:pPr>
          </w:p>
        </w:tc>
        <w:tc>
          <w:tcPr>
            <w:tcW w:w="0" w:type="auto"/>
            <w:tcBorders>
              <w:top w:val="single" w:sz="4" w:space="0" w:color="auto"/>
              <w:bottom w:val="single" w:sz="4" w:space="0" w:color="auto"/>
            </w:tcBorders>
            <w:vAlign w:val="center"/>
            <w:tcPrChange w:id="1205" w:author="Wenninger, Erik (erikw@uidaho.edu)" w:date="2019-03-20T09:54:00Z">
              <w:tcPr>
                <w:tcW w:w="0" w:type="auto"/>
                <w:tcBorders>
                  <w:top w:val="single" w:sz="4" w:space="0" w:color="auto"/>
                  <w:bottom w:val="single" w:sz="4" w:space="0" w:color="auto"/>
                </w:tcBorders>
              </w:tcPr>
            </w:tcPrChange>
          </w:tcPr>
          <w:p w14:paraId="7D2C604B" w14:textId="77777777" w:rsidR="00420373" w:rsidRPr="00420373" w:rsidRDefault="00420373" w:rsidP="00420373">
            <w:pPr>
              <w:pStyle w:val="Compact"/>
              <w:spacing w:before="0" w:after="0" w:line="480" w:lineRule="auto"/>
              <w:jc w:val="center"/>
              <w:rPr>
                <w:b/>
              </w:rPr>
            </w:pPr>
          </w:p>
        </w:tc>
        <w:tc>
          <w:tcPr>
            <w:tcW w:w="0" w:type="auto"/>
            <w:tcBorders>
              <w:top w:val="single" w:sz="4" w:space="0" w:color="auto"/>
              <w:bottom w:val="single" w:sz="4" w:space="0" w:color="auto"/>
            </w:tcBorders>
            <w:vAlign w:val="center"/>
            <w:tcPrChange w:id="1206" w:author="Wenninger, Erik (erikw@uidaho.edu)" w:date="2019-03-20T09:54:00Z">
              <w:tcPr>
                <w:tcW w:w="0" w:type="auto"/>
                <w:gridSpan w:val="3"/>
                <w:tcBorders>
                  <w:top w:val="single" w:sz="4" w:space="0" w:color="auto"/>
                  <w:bottom w:val="single" w:sz="4" w:space="0" w:color="auto"/>
                </w:tcBorders>
                <w:vAlign w:val="bottom"/>
              </w:tcPr>
            </w:tcPrChange>
          </w:tcPr>
          <w:p w14:paraId="5302709F" w14:textId="5CB3EA32" w:rsidR="00420373" w:rsidRPr="00117454" w:rsidRDefault="00420373">
            <w:pPr>
              <w:pStyle w:val="Compact"/>
              <w:spacing w:before="0" w:after="0" w:line="480" w:lineRule="auto"/>
              <w:jc w:val="center"/>
              <w:rPr>
                <w:b/>
                <w:rPrChange w:id="1207" w:author="Erik Wenninger" w:date="2019-03-20T09:40:00Z">
                  <w:rPr/>
                </w:rPrChange>
              </w:rPr>
              <w:pPrChange w:id="1208" w:author="Wenninger, Erik (erikw@uidaho.edu)" w:date="2019-03-20T09:54:00Z">
                <w:pPr>
                  <w:pStyle w:val="Compact"/>
                  <w:jc w:val="center"/>
                </w:pPr>
              </w:pPrChange>
            </w:pPr>
            <w:r w:rsidRPr="00117454">
              <w:rPr>
                <w:b/>
                <w:rPrChange w:id="1209" w:author="Erik Wenninger" w:date="2019-03-20T09:40:00Z">
                  <w:rPr/>
                </w:rPrChange>
              </w:rPr>
              <w:t>Duration (s)</w:t>
            </w:r>
          </w:p>
        </w:tc>
      </w:tr>
      <w:tr w:rsidR="00420373" w:rsidRPr="00117454" w:rsidDel="00117454" w14:paraId="6F17231F" w14:textId="77777777" w:rsidTr="00420373">
        <w:trPr>
          <w:del w:id="1210" w:author="Erik Wenninger" w:date="2019-03-20T09:41:00Z"/>
          <w:trPrChange w:id="1211" w:author="Wenninger, Erik (erikw@uidaho.edu)" w:date="2019-03-20T09:54:00Z">
            <w:trPr>
              <w:gridAfter w:val="0"/>
            </w:trPr>
          </w:trPrChange>
        </w:trPr>
        <w:tc>
          <w:tcPr>
            <w:tcW w:w="0" w:type="auto"/>
            <w:tcBorders>
              <w:top w:val="single" w:sz="4" w:space="0" w:color="auto"/>
              <w:bottom w:val="single" w:sz="0" w:space="0" w:color="auto"/>
            </w:tcBorders>
            <w:vAlign w:val="center"/>
            <w:tcPrChange w:id="1212" w:author="Wenninger, Erik (erikw@uidaho.edu)" w:date="2019-03-20T09:54:00Z">
              <w:tcPr>
                <w:tcW w:w="0" w:type="auto"/>
                <w:tcBorders>
                  <w:top w:val="single" w:sz="4" w:space="0" w:color="auto"/>
                  <w:bottom w:val="single" w:sz="0" w:space="0" w:color="auto"/>
                </w:tcBorders>
                <w:vAlign w:val="bottom"/>
              </w:tcPr>
            </w:tcPrChange>
          </w:tcPr>
          <w:p w14:paraId="760328FB" w14:textId="77777777" w:rsidR="00420373" w:rsidRPr="00117454" w:rsidDel="00117454" w:rsidRDefault="00420373">
            <w:pPr>
              <w:pStyle w:val="Compact"/>
              <w:spacing w:before="0" w:after="0" w:line="480" w:lineRule="auto"/>
              <w:jc w:val="center"/>
              <w:rPr>
                <w:del w:id="1213" w:author="Erik Wenninger" w:date="2019-03-20T09:41:00Z"/>
              </w:rPr>
              <w:pPrChange w:id="1214" w:author="Wenninger, Erik (erikw@uidaho.edu)" w:date="2019-03-20T09:54:00Z">
                <w:pPr>
                  <w:pStyle w:val="Compact"/>
                  <w:jc w:val="right"/>
                </w:pPr>
              </w:pPrChange>
            </w:pPr>
            <w:del w:id="1215" w:author="Erik Wenninger" w:date="2019-03-20T09:39:00Z">
              <w:r w:rsidRPr="00117454" w:rsidDel="00117454">
                <w:delText>Genotype</w:delText>
              </w:r>
            </w:del>
          </w:p>
        </w:tc>
        <w:tc>
          <w:tcPr>
            <w:tcW w:w="0" w:type="auto"/>
            <w:tcBorders>
              <w:top w:val="single" w:sz="4" w:space="0" w:color="auto"/>
              <w:bottom w:val="single" w:sz="0" w:space="0" w:color="auto"/>
            </w:tcBorders>
            <w:vAlign w:val="center"/>
            <w:tcPrChange w:id="1216" w:author="Wenninger, Erik (erikw@uidaho.edu)" w:date="2019-03-20T09:54:00Z">
              <w:tcPr>
                <w:tcW w:w="0" w:type="auto"/>
                <w:tcBorders>
                  <w:top w:val="single" w:sz="4" w:space="0" w:color="auto"/>
                  <w:bottom w:val="single" w:sz="0" w:space="0" w:color="auto"/>
                </w:tcBorders>
              </w:tcPr>
            </w:tcPrChange>
          </w:tcPr>
          <w:p w14:paraId="00405A8F" w14:textId="77777777" w:rsidR="00420373" w:rsidRPr="00117454" w:rsidDel="00117454" w:rsidRDefault="00420373">
            <w:pPr>
              <w:pStyle w:val="Compact"/>
              <w:spacing w:before="0" w:after="0" w:line="480" w:lineRule="auto"/>
              <w:jc w:val="center"/>
              <w:pPrChange w:id="1217" w:author="Wenninger, Erik (erikw@uidaho.edu)" w:date="2019-03-20T09:54:00Z">
                <w:pPr>
                  <w:pStyle w:val="Compact"/>
                  <w:spacing w:before="0" w:after="0" w:line="480" w:lineRule="auto"/>
                </w:pPr>
              </w:pPrChange>
            </w:pPr>
          </w:p>
        </w:tc>
        <w:tc>
          <w:tcPr>
            <w:tcW w:w="0" w:type="auto"/>
            <w:tcBorders>
              <w:top w:val="single" w:sz="4" w:space="0" w:color="auto"/>
              <w:bottom w:val="single" w:sz="0" w:space="0" w:color="auto"/>
            </w:tcBorders>
            <w:vAlign w:val="center"/>
            <w:tcPrChange w:id="1218" w:author="Wenninger, Erik (erikw@uidaho.edu)" w:date="2019-03-20T09:54:00Z">
              <w:tcPr>
                <w:tcW w:w="0" w:type="auto"/>
                <w:tcBorders>
                  <w:top w:val="single" w:sz="4" w:space="0" w:color="auto"/>
                  <w:bottom w:val="single" w:sz="0" w:space="0" w:color="auto"/>
                </w:tcBorders>
                <w:vAlign w:val="bottom"/>
              </w:tcPr>
            </w:tcPrChange>
          </w:tcPr>
          <w:p w14:paraId="72481AF8" w14:textId="1A95CF59" w:rsidR="00420373" w:rsidRPr="00117454" w:rsidDel="00117454" w:rsidRDefault="00420373">
            <w:pPr>
              <w:pStyle w:val="Compact"/>
              <w:spacing w:before="0" w:after="0" w:line="480" w:lineRule="auto"/>
              <w:jc w:val="center"/>
              <w:rPr>
                <w:del w:id="1219" w:author="Erik Wenninger" w:date="2019-03-20T09:41:00Z"/>
              </w:rPr>
              <w:pPrChange w:id="1220" w:author="Wenninger, Erik (erikw@uidaho.edu)" w:date="2019-03-20T09:54:00Z">
                <w:pPr>
                  <w:pStyle w:val="Compact"/>
                </w:pPr>
              </w:pPrChange>
            </w:pPr>
            <w:del w:id="1221" w:author="Erik Wenninger" w:date="2019-03-20T09:40:00Z">
              <w:r w:rsidRPr="00117454" w:rsidDel="00117454">
                <w:delText>N</w:delText>
              </w:r>
            </w:del>
          </w:p>
        </w:tc>
        <w:tc>
          <w:tcPr>
            <w:tcW w:w="0" w:type="auto"/>
            <w:tcBorders>
              <w:top w:val="single" w:sz="4" w:space="0" w:color="auto"/>
              <w:bottom w:val="single" w:sz="0" w:space="0" w:color="auto"/>
            </w:tcBorders>
            <w:vAlign w:val="center"/>
            <w:tcPrChange w:id="1222" w:author="Wenninger, Erik (erikw@uidaho.edu)" w:date="2019-03-20T09:54:00Z">
              <w:tcPr>
                <w:tcW w:w="0" w:type="auto"/>
                <w:tcBorders>
                  <w:top w:val="single" w:sz="4" w:space="0" w:color="auto"/>
                  <w:bottom w:val="single" w:sz="0" w:space="0" w:color="auto"/>
                </w:tcBorders>
                <w:vAlign w:val="bottom"/>
              </w:tcPr>
            </w:tcPrChange>
          </w:tcPr>
          <w:p w14:paraId="533F8A9D" w14:textId="77777777" w:rsidR="00420373" w:rsidRPr="00117454" w:rsidDel="00117454" w:rsidRDefault="00420373">
            <w:pPr>
              <w:pStyle w:val="Compact"/>
              <w:spacing w:before="0" w:after="0" w:line="480" w:lineRule="auto"/>
              <w:jc w:val="center"/>
              <w:rPr>
                <w:del w:id="1223" w:author="Erik Wenninger" w:date="2019-03-20T09:41:00Z"/>
              </w:rPr>
              <w:pPrChange w:id="1224" w:author="Wenninger, Erik (erikw@uidaho.edu)" w:date="2019-03-20T09:54:00Z">
                <w:pPr>
                  <w:pStyle w:val="Compact"/>
                  <w:jc w:val="center"/>
                </w:pPr>
              </w:pPrChange>
            </w:pPr>
            <w:del w:id="1225" w:author="Erik Wenninger" w:date="2019-03-20T09:40:00Z">
              <w:r w:rsidRPr="00117454" w:rsidDel="00117454">
                <w:delText xml:space="preserve">Mean </w:delText>
              </w:r>
              <m:oMath>
                <m:r>
                  <w:rPr>
                    <w:rFonts w:ascii="Cambria Math" w:hAnsi="Cambria Math"/>
                  </w:rPr>
                  <m:t>±</m:t>
                </m:r>
              </m:oMath>
              <w:r w:rsidRPr="00117454" w:rsidDel="00117454">
                <w:delText xml:space="preserve"> SEM</w:delText>
              </w:r>
            </w:del>
          </w:p>
        </w:tc>
        <w:tc>
          <w:tcPr>
            <w:tcW w:w="0" w:type="auto"/>
            <w:tcBorders>
              <w:top w:val="single" w:sz="4" w:space="0" w:color="auto"/>
              <w:bottom w:val="single" w:sz="0" w:space="0" w:color="auto"/>
            </w:tcBorders>
            <w:vAlign w:val="center"/>
            <w:tcPrChange w:id="1226" w:author="Wenninger, Erik (erikw@uidaho.edu)" w:date="2019-03-20T09:54:00Z">
              <w:tcPr>
                <w:tcW w:w="0" w:type="auto"/>
                <w:gridSpan w:val="2"/>
                <w:tcBorders>
                  <w:top w:val="single" w:sz="4" w:space="0" w:color="auto"/>
                  <w:bottom w:val="single" w:sz="0" w:space="0" w:color="auto"/>
                </w:tcBorders>
                <w:vAlign w:val="bottom"/>
              </w:tcPr>
            </w:tcPrChange>
          </w:tcPr>
          <w:p w14:paraId="47B57FE0" w14:textId="77777777" w:rsidR="00420373" w:rsidRPr="00117454" w:rsidDel="00117454" w:rsidRDefault="00420373">
            <w:pPr>
              <w:pStyle w:val="Compact"/>
              <w:spacing w:before="0" w:after="0" w:line="480" w:lineRule="auto"/>
              <w:jc w:val="center"/>
              <w:rPr>
                <w:del w:id="1227" w:author="Erik Wenninger" w:date="2019-03-20T09:41:00Z"/>
              </w:rPr>
              <w:pPrChange w:id="1228" w:author="Wenninger, Erik (erikw@uidaho.edu)" w:date="2019-03-20T09:54:00Z">
                <w:pPr>
                  <w:pStyle w:val="Compact"/>
                </w:pPr>
              </w:pPrChange>
            </w:pPr>
          </w:p>
        </w:tc>
        <w:tc>
          <w:tcPr>
            <w:tcW w:w="0" w:type="auto"/>
            <w:tcBorders>
              <w:top w:val="single" w:sz="4" w:space="0" w:color="auto"/>
              <w:bottom w:val="single" w:sz="0" w:space="0" w:color="auto"/>
            </w:tcBorders>
            <w:vAlign w:val="center"/>
            <w:tcPrChange w:id="1229" w:author="Wenninger, Erik (erikw@uidaho.edu)" w:date="2019-03-20T09:54:00Z">
              <w:tcPr>
                <w:tcW w:w="0" w:type="auto"/>
                <w:tcBorders>
                  <w:top w:val="single" w:sz="4" w:space="0" w:color="auto"/>
                  <w:bottom w:val="single" w:sz="0" w:space="0" w:color="auto"/>
                </w:tcBorders>
              </w:tcPr>
            </w:tcPrChange>
          </w:tcPr>
          <w:p w14:paraId="36F3B3A0" w14:textId="77777777" w:rsidR="00420373" w:rsidRPr="00117454" w:rsidDel="00117454" w:rsidRDefault="00420373" w:rsidP="00420373">
            <w:pPr>
              <w:pStyle w:val="Compact"/>
              <w:spacing w:before="0" w:after="0" w:line="480" w:lineRule="auto"/>
              <w:jc w:val="center"/>
            </w:pPr>
          </w:p>
        </w:tc>
        <w:tc>
          <w:tcPr>
            <w:tcW w:w="0" w:type="auto"/>
            <w:tcBorders>
              <w:top w:val="single" w:sz="4" w:space="0" w:color="auto"/>
              <w:bottom w:val="single" w:sz="0" w:space="0" w:color="auto"/>
            </w:tcBorders>
            <w:vAlign w:val="center"/>
            <w:tcPrChange w:id="1230" w:author="Wenninger, Erik (erikw@uidaho.edu)" w:date="2019-03-20T09:54:00Z">
              <w:tcPr>
                <w:tcW w:w="0" w:type="auto"/>
                <w:gridSpan w:val="3"/>
                <w:tcBorders>
                  <w:top w:val="single" w:sz="4" w:space="0" w:color="auto"/>
                  <w:bottom w:val="single" w:sz="0" w:space="0" w:color="auto"/>
                </w:tcBorders>
                <w:vAlign w:val="bottom"/>
              </w:tcPr>
            </w:tcPrChange>
          </w:tcPr>
          <w:p w14:paraId="18F7A239" w14:textId="2A771F2C" w:rsidR="00420373" w:rsidRPr="00117454" w:rsidDel="00117454" w:rsidRDefault="00420373">
            <w:pPr>
              <w:pStyle w:val="Compact"/>
              <w:spacing w:before="0" w:after="0" w:line="480" w:lineRule="auto"/>
              <w:jc w:val="center"/>
              <w:rPr>
                <w:del w:id="1231" w:author="Erik Wenninger" w:date="2019-03-20T09:41:00Z"/>
              </w:rPr>
              <w:pPrChange w:id="1232" w:author="Wenninger, Erik (erikw@uidaho.edu)" w:date="2019-03-20T09:54:00Z">
                <w:pPr>
                  <w:pStyle w:val="Compact"/>
                  <w:jc w:val="center"/>
                </w:pPr>
              </w:pPrChange>
            </w:pPr>
            <w:del w:id="1233" w:author="Erik Wenninger" w:date="2019-03-20T09:40:00Z">
              <w:r w:rsidRPr="00117454" w:rsidDel="00117454">
                <w:delText xml:space="preserve">Mean </w:delText>
              </w:r>
              <m:oMath>
                <m:r>
                  <w:rPr>
                    <w:rFonts w:ascii="Cambria Math" w:hAnsi="Cambria Math"/>
                  </w:rPr>
                  <m:t>±</m:t>
                </m:r>
              </m:oMath>
              <w:r w:rsidRPr="00117454" w:rsidDel="00117454">
                <w:delText xml:space="preserve"> SEM</w:delText>
              </w:r>
            </w:del>
          </w:p>
        </w:tc>
      </w:tr>
      <w:tr w:rsidR="00420373" w:rsidRPr="00117454" w14:paraId="5B87FF2B" w14:textId="77777777" w:rsidTr="00420373">
        <w:trPr>
          <w:trPrChange w:id="1234" w:author="Wenninger, Erik (erikw@uidaho.edu)" w:date="2019-03-20T09:54:00Z">
            <w:trPr>
              <w:gridAfter w:val="0"/>
            </w:trPr>
          </w:trPrChange>
        </w:trPr>
        <w:tc>
          <w:tcPr>
            <w:tcW w:w="0" w:type="auto"/>
            <w:vAlign w:val="center"/>
            <w:tcPrChange w:id="1235" w:author="Wenninger, Erik (erikw@uidaho.edu)" w:date="2019-03-20T09:54:00Z">
              <w:tcPr>
                <w:tcW w:w="0" w:type="auto"/>
              </w:tcPr>
            </w:tcPrChange>
          </w:tcPr>
          <w:p w14:paraId="65AB41DD" w14:textId="77777777" w:rsidR="00420373" w:rsidRPr="00420373" w:rsidRDefault="00420373">
            <w:pPr>
              <w:pStyle w:val="Compact"/>
              <w:spacing w:before="0" w:after="0" w:line="480" w:lineRule="auto"/>
              <w:jc w:val="center"/>
              <w:pPrChange w:id="1236" w:author="Wenninger, Erik (erikw@uidaho.edu)" w:date="2019-03-20T09:54:00Z">
                <w:pPr>
                  <w:pStyle w:val="Compact"/>
                  <w:jc w:val="right"/>
                </w:pPr>
              </w:pPrChange>
            </w:pPr>
            <w:r w:rsidRPr="00420373">
              <w:rPr>
                <w:rPrChange w:id="1237" w:author="Wenninger, Erik (erikw@uidaho.edu)" w:date="2019-03-20T09:52:00Z">
                  <w:rPr>
                    <w:b/>
                  </w:rPr>
                </w:rPrChange>
              </w:rPr>
              <w:t>10LB</w:t>
            </w:r>
          </w:p>
        </w:tc>
        <w:tc>
          <w:tcPr>
            <w:tcW w:w="0" w:type="auto"/>
            <w:vAlign w:val="center"/>
            <w:tcPrChange w:id="1238" w:author="Wenninger, Erik (erikw@uidaho.edu)" w:date="2019-03-20T09:54:00Z">
              <w:tcPr>
                <w:tcW w:w="0" w:type="auto"/>
              </w:tcPr>
            </w:tcPrChange>
          </w:tcPr>
          <w:p w14:paraId="61CC54FF" w14:textId="1A651D66" w:rsidR="00420373" w:rsidRPr="00420373" w:rsidRDefault="00420373">
            <w:pPr>
              <w:pStyle w:val="Compact"/>
              <w:spacing w:before="0" w:after="0" w:line="480" w:lineRule="auto"/>
              <w:jc w:val="center"/>
              <w:pPrChange w:id="1239" w:author="Wenninger, Erik (erikw@uidaho.edu)" w:date="2019-03-20T09:54:00Z">
                <w:pPr>
                  <w:pStyle w:val="Compact"/>
                  <w:spacing w:before="0" w:after="0" w:line="480" w:lineRule="auto"/>
                </w:pPr>
              </w:pPrChange>
            </w:pPr>
            <w:ins w:id="1240" w:author="Erik Wenninger" w:date="2019-03-20T09:45:00Z">
              <w:r w:rsidRPr="00420373">
                <w:t>Female</w:t>
              </w:r>
            </w:ins>
          </w:p>
        </w:tc>
        <w:tc>
          <w:tcPr>
            <w:tcW w:w="0" w:type="auto"/>
            <w:vAlign w:val="center"/>
            <w:tcPrChange w:id="1241" w:author="Wenninger, Erik (erikw@uidaho.edu)" w:date="2019-03-20T09:54:00Z">
              <w:tcPr>
                <w:tcW w:w="0" w:type="auto"/>
              </w:tcPr>
            </w:tcPrChange>
          </w:tcPr>
          <w:p w14:paraId="760AA0CF" w14:textId="7A23A5A1" w:rsidR="00420373" w:rsidRPr="00420373" w:rsidRDefault="00420373">
            <w:pPr>
              <w:pStyle w:val="Compact"/>
              <w:spacing w:before="0" w:after="0" w:line="480" w:lineRule="auto"/>
              <w:jc w:val="center"/>
              <w:pPrChange w:id="1242" w:author="Wenninger, Erik (erikw@uidaho.edu)" w:date="2019-03-20T09:54:00Z">
                <w:pPr>
                  <w:pStyle w:val="Compact"/>
                </w:pPr>
              </w:pPrChange>
            </w:pPr>
            <w:r w:rsidRPr="00420373">
              <w:t>21</w:t>
            </w:r>
            <w:del w:id="1243" w:author="Erik Wenninger" w:date="2019-03-20T09:45:00Z">
              <w:r w:rsidRPr="00420373" w:rsidDel="000758CE">
                <w:delText xml:space="preserve"> </w:delText>
              </w:r>
              <w:r w:rsidRPr="00420373" w:rsidDel="000758CE">
                <w:rPr>
                  <w:i/>
                </w:rPr>
                <w:delText>F</w:delText>
              </w:r>
            </w:del>
          </w:p>
        </w:tc>
        <w:tc>
          <w:tcPr>
            <w:tcW w:w="0" w:type="auto"/>
            <w:vAlign w:val="center"/>
            <w:tcPrChange w:id="1244" w:author="Wenninger, Erik (erikw@uidaho.edu)" w:date="2019-03-20T09:54:00Z">
              <w:tcPr>
                <w:tcW w:w="0" w:type="auto"/>
              </w:tcPr>
            </w:tcPrChange>
          </w:tcPr>
          <w:p w14:paraId="10C82A20" w14:textId="7D446546" w:rsidR="00420373" w:rsidRPr="00420373" w:rsidRDefault="00420373">
            <w:pPr>
              <w:pStyle w:val="Compact"/>
              <w:spacing w:before="0" w:after="0" w:line="480" w:lineRule="auto"/>
              <w:jc w:val="center"/>
              <w:pPrChange w:id="1245" w:author="Wenninger, Erik (erikw@uidaho.edu)" w:date="2019-03-20T09:54:00Z">
                <w:pPr>
                  <w:pStyle w:val="Compact"/>
                  <w:jc w:val="center"/>
                </w:pPr>
              </w:pPrChange>
            </w:pPr>
            <w:r w:rsidRPr="00420373">
              <w:t xml:space="preserve">1.4 </w:t>
            </w:r>
            <w:commentRangeStart w:id="1246"/>
            <m:oMath>
              <m:r>
                <w:rPr>
                  <w:rFonts w:ascii="Cambria Math" w:hAnsi="Cambria Math"/>
                </w:rPr>
                <m:t>±</m:t>
              </m:r>
              <w:commentRangeEnd w:id="1246"/>
              <m:r>
                <m:rPr>
                  <m:sty m:val="p"/>
                </m:rPr>
                <w:rPr>
                  <w:rStyle w:val="CommentReference"/>
                </w:rPr>
                <w:commentReference w:id="1246"/>
              </m:r>
            </m:oMath>
            <w:r w:rsidRPr="00420373">
              <w:t xml:space="preserve"> 0.26</w:t>
            </w:r>
          </w:p>
        </w:tc>
        <w:tc>
          <w:tcPr>
            <w:tcW w:w="0" w:type="auto"/>
            <w:vMerge w:val="restart"/>
            <w:vAlign w:val="center"/>
            <w:tcPrChange w:id="1247" w:author="Wenninger, Erik (erikw@uidaho.edu)" w:date="2019-03-20T09:54:00Z">
              <w:tcPr>
                <w:tcW w:w="0" w:type="auto"/>
                <w:gridSpan w:val="2"/>
                <w:vMerge w:val="restart"/>
              </w:tcPr>
            </w:tcPrChange>
          </w:tcPr>
          <w:p w14:paraId="6A04CA17" w14:textId="7365F1AC" w:rsidR="00420373" w:rsidRPr="00420373" w:rsidRDefault="00420373">
            <w:pPr>
              <w:pStyle w:val="Compact"/>
              <w:spacing w:before="0" w:after="0" w:line="480" w:lineRule="auto"/>
              <w:jc w:val="center"/>
              <w:pPrChange w:id="1248" w:author="Wenninger, Erik (erikw@uidaho.edu)" w:date="2019-03-20T09:54:00Z">
                <w:pPr>
                  <w:pStyle w:val="Compact"/>
                  <w:spacing w:before="0" w:after="0" w:line="480" w:lineRule="auto"/>
                </w:pPr>
              </w:pPrChange>
            </w:pPr>
            <w:commentRangeStart w:id="1249"/>
            <w:r w:rsidRPr="00420373">
              <w:t>A</w:t>
            </w:r>
            <w:commentRangeEnd w:id="1249"/>
            <w:r w:rsidR="001B5B5D">
              <w:rPr>
                <w:rStyle w:val="CommentReference"/>
              </w:rPr>
              <w:commentReference w:id="1249"/>
            </w:r>
          </w:p>
        </w:tc>
        <w:tc>
          <w:tcPr>
            <w:tcW w:w="0" w:type="auto"/>
            <w:vAlign w:val="center"/>
            <w:tcPrChange w:id="1250" w:author="Wenninger, Erik (erikw@uidaho.edu)" w:date="2019-03-20T09:54:00Z">
              <w:tcPr>
                <w:tcW w:w="0" w:type="auto"/>
              </w:tcPr>
            </w:tcPrChange>
          </w:tcPr>
          <w:p w14:paraId="0BB3AF4B" w14:textId="77777777" w:rsidR="00420373" w:rsidRPr="00420373" w:rsidRDefault="00420373" w:rsidP="00420373">
            <w:pPr>
              <w:pStyle w:val="Compact"/>
              <w:spacing w:before="0" w:after="0" w:line="480" w:lineRule="auto"/>
              <w:jc w:val="center"/>
            </w:pPr>
          </w:p>
        </w:tc>
        <w:tc>
          <w:tcPr>
            <w:tcW w:w="0" w:type="auto"/>
            <w:vAlign w:val="center"/>
            <w:tcPrChange w:id="1251" w:author="Wenninger, Erik (erikw@uidaho.edu)" w:date="2019-03-20T09:54:00Z">
              <w:tcPr>
                <w:tcW w:w="0" w:type="auto"/>
                <w:gridSpan w:val="3"/>
              </w:tcPr>
            </w:tcPrChange>
          </w:tcPr>
          <w:p w14:paraId="54C9C499" w14:textId="3E3ED665" w:rsidR="00420373" w:rsidRPr="00420373" w:rsidRDefault="00420373">
            <w:pPr>
              <w:pStyle w:val="Compact"/>
              <w:spacing w:before="0" w:after="0" w:line="480" w:lineRule="auto"/>
              <w:jc w:val="center"/>
              <w:pPrChange w:id="1252" w:author="Wenninger, Erik (erikw@uidaho.edu)" w:date="2019-03-20T09:54:00Z">
                <w:pPr>
                  <w:pStyle w:val="Compact"/>
                  <w:jc w:val="center"/>
                </w:pPr>
              </w:pPrChange>
            </w:pPr>
            <w:r w:rsidRPr="00420373">
              <w:t xml:space="preserve">182 </w:t>
            </w:r>
            <m:oMath>
              <m:r>
                <w:rPr>
                  <w:rFonts w:ascii="Cambria Math" w:hAnsi="Cambria Math"/>
                </w:rPr>
                <m:t>±</m:t>
              </m:r>
            </m:oMath>
            <w:r w:rsidRPr="00420373">
              <w:t xml:space="preserve"> 28.2</w:t>
            </w:r>
          </w:p>
        </w:tc>
      </w:tr>
      <w:tr w:rsidR="00420373" w:rsidRPr="00117454" w14:paraId="518BDD84" w14:textId="77777777" w:rsidTr="00420373">
        <w:trPr>
          <w:trPrChange w:id="1253" w:author="Wenninger, Erik (erikw@uidaho.edu)" w:date="2019-03-20T09:54:00Z">
            <w:trPr>
              <w:gridAfter w:val="0"/>
            </w:trPr>
          </w:trPrChange>
        </w:trPr>
        <w:tc>
          <w:tcPr>
            <w:tcW w:w="0" w:type="auto"/>
            <w:vAlign w:val="center"/>
            <w:tcPrChange w:id="1254" w:author="Wenninger, Erik (erikw@uidaho.edu)" w:date="2019-03-20T09:54:00Z">
              <w:tcPr>
                <w:tcW w:w="0" w:type="auto"/>
              </w:tcPr>
            </w:tcPrChange>
          </w:tcPr>
          <w:p w14:paraId="0B54E972" w14:textId="77777777" w:rsidR="00420373" w:rsidRPr="00420373" w:rsidRDefault="00420373">
            <w:pPr>
              <w:pStyle w:val="Compact"/>
              <w:spacing w:before="0" w:after="0" w:line="480" w:lineRule="auto"/>
              <w:jc w:val="center"/>
              <w:pPrChange w:id="1255" w:author="Wenninger, Erik (erikw@uidaho.edu)" w:date="2019-03-20T09:54:00Z">
                <w:pPr>
                  <w:pStyle w:val="Compact"/>
                </w:pPr>
              </w:pPrChange>
            </w:pPr>
          </w:p>
        </w:tc>
        <w:tc>
          <w:tcPr>
            <w:tcW w:w="0" w:type="auto"/>
            <w:vAlign w:val="center"/>
            <w:tcPrChange w:id="1256" w:author="Wenninger, Erik (erikw@uidaho.edu)" w:date="2019-03-20T09:54:00Z">
              <w:tcPr>
                <w:tcW w:w="0" w:type="auto"/>
              </w:tcPr>
            </w:tcPrChange>
          </w:tcPr>
          <w:p w14:paraId="6033215A" w14:textId="5A77CD47" w:rsidR="00420373" w:rsidRPr="00420373" w:rsidRDefault="00420373">
            <w:pPr>
              <w:pStyle w:val="Compact"/>
              <w:spacing w:before="0" w:after="0" w:line="480" w:lineRule="auto"/>
              <w:jc w:val="center"/>
              <w:pPrChange w:id="1257" w:author="Wenninger, Erik (erikw@uidaho.edu)" w:date="2019-03-20T09:54:00Z">
                <w:pPr>
                  <w:pStyle w:val="Compact"/>
                  <w:spacing w:before="0" w:after="0" w:line="480" w:lineRule="auto"/>
                </w:pPr>
              </w:pPrChange>
            </w:pPr>
            <w:ins w:id="1258" w:author="Erik Wenninger" w:date="2019-03-20T09:45:00Z">
              <w:r w:rsidRPr="00420373">
                <w:t>Male</w:t>
              </w:r>
            </w:ins>
          </w:p>
        </w:tc>
        <w:tc>
          <w:tcPr>
            <w:tcW w:w="0" w:type="auto"/>
            <w:vAlign w:val="center"/>
            <w:tcPrChange w:id="1259" w:author="Wenninger, Erik (erikw@uidaho.edu)" w:date="2019-03-20T09:54:00Z">
              <w:tcPr>
                <w:tcW w:w="0" w:type="auto"/>
              </w:tcPr>
            </w:tcPrChange>
          </w:tcPr>
          <w:p w14:paraId="538C5F34" w14:textId="7BB70E48" w:rsidR="00420373" w:rsidRPr="00420373" w:rsidRDefault="00420373">
            <w:pPr>
              <w:pStyle w:val="Compact"/>
              <w:spacing w:before="0" w:after="0" w:line="480" w:lineRule="auto"/>
              <w:jc w:val="center"/>
              <w:pPrChange w:id="1260" w:author="Wenninger, Erik (erikw@uidaho.edu)" w:date="2019-03-20T09:54:00Z">
                <w:pPr>
                  <w:pStyle w:val="Compact"/>
                </w:pPr>
              </w:pPrChange>
            </w:pPr>
            <w:r w:rsidRPr="00420373">
              <w:t>25</w:t>
            </w:r>
            <w:del w:id="1261" w:author="Erik Wenninger" w:date="2019-03-20T09:45:00Z">
              <w:r w:rsidRPr="00420373" w:rsidDel="000758CE">
                <w:delText xml:space="preserve"> </w:delText>
              </w:r>
              <w:r w:rsidRPr="00420373" w:rsidDel="000758CE">
                <w:rPr>
                  <w:i/>
                </w:rPr>
                <w:delText>M</w:delText>
              </w:r>
            </w:del>
          </w:p>
        </w:tc>
        <w:tc>
          <w:tcPr>
            <w:tcW w:w="0" w:type="auto"/>
            <w:vAlign w:val="center"/>
            <w:tcPrChange w:id="1262" w:author="Wenninger, Erik (erikw@uidaho.edu)" w:date="2019-03-20T09:54:00Z">
              <w:tcPr>
                <w:tcW w:w="0" w:type="auto"/>
              </w:tcPr>
            </w:tcPrChange>
          </w:tcPr>
          <w:p w14:paraId="4B2D2ED9" w14:textId="1C5AEAB1" w:rsidR="00420373" w:rsidRPr="00420373" w:rsidRDefault="00420373">
            <w:pPr>
              <w:pStyle w:val="Compact"/>
              <w:spacing w:before="0" w:after="0" w:line="480" w:lineRule="auto"/>
              <w:jc w:val="center"/>
              <w:pPrChange w:id="1263" w:author="Wenninger, Erik (erikw@uidaho.edu)" w:date="2019-03-20T09:54:00Z">
                <w:pPr>
                  <w:pStyle w:val="Compact"/>
                  <w:jc w:val="center"/>
                </w:pPr>
              </w:pPrChange>
            </w:pPr>
            <w:r w:rsidRPr="00420373">
              <w:t xml:space="preserve">1.3 </w:t>
            </w:r>
            <m:oMath>
              <m:r>
                <w:rPr>
                  <w:rFonts w:ascii="Cambria Math" w:hAnsi="Cambria Math"/>
                </w:rPr>
                <m:t>±</m:t>
              </m:r>
            </m:oMath>
            <w:r w:rsidRPr="00420373">
              <w:t xml:space="preserve"> 0.23</w:t>
            </w:r>
          </w:p>
        </w:tc>
        <w:tc>
          <w:tcPr>
            <w:tcW w:w="0" w:type="auto"/>
            <w:vMerge/>
            <w:vAlign w:val="center"/>
            <w:tcPrChange w:id="1264" w:author="Wenninger, Erik (erikw@uidaho.edu)" w:date="2019-03-20T09:54:00Z">
              <w:tcPr>
                <w:tcW w:w="0" w:type="auto"/>
                <w:gridSpan w:val="2"/>
                <w:vMerge/>
              </w:tcPr>
            </w:tcPrChange>
          </w:tcPr>
          <w:p w14:paraId="1F6B1652" w14:textId="0FAFFD1C" w:rsidR="00420373" w:rsidRPr="00420373" w:rsidRDefault="00420373">
            <w:pPr>
              <w:pStyle w:val="Compact"/>
              <w:spacing w:before="0" w:after="0" w:line="480" w:lineRule="auto"/>
              <w:jc w:val="center"/>
              <w:pPrChange w:id="1265" w:author="Wenninger, Erik (erikw@uidaho.edu)" w:date="2019-03-20T09:54:00Z">
                <w:pPr>
                  <w:pStyle w:val="Compact"/>
                </w:pPr>
              </w:pPrChange>
            </w:pPr>
          </w:p>
        </w:tc>
        <w:tc>
          <w:tcPr>
            <w:tcW w:w="0" w:type="auto"/>
            <w:vAlign w:val="center"/>
            <w:tcPrChange w:id="1266" w:author="Wenninger, Erik (erikw@uidaho.edu)" w:date="2019-03-20T09:54:00Z">
              <w:tcPr>
                <w:tcW w:w="0" w:type="auto"/>
              </w:tcPr>
            </w:tcPrChange>
          </w:tcPr>
          <w:p w14:paraId="6CDE5E0E" w14:textId="77777777" w:rsidR="00420373" w:rsidRPr="00420373" w:rsidRDefault="00420373" w:rsidP="00420373">
            <w:pPr>
              <w:pStyle w:val="Compact"/>
              <w:spacing w:before="0" w:after="0" w:line="480" w:lineRule="auto"/>
              <w:jc w:val="center"/>
            </w:pPr>
          </w:p>
        </w:tc>
        <w:tc>
          <w:tcPr>
            <w:tcW w:w="0" w:type="auto"/>
            <w:vAlign w:val="center"/>
            <w:tcPrChange w:id="1267" w:author="Wenninger, Erik (erikw@uidaho.edu)" w:date="2019-03-20T09:54:00Z">
              <w:tcPr>
                <w:tcW w:w="0" w:type="auto"/>
                <w:gridSpan w:val="3"/>
              </w:tcPr>
            </w:tcPrChange>
          </w:tcPr>
          <w:p w14:paraId="6A44194F" w14:textId="0758987B" w:rsidR="00420373" w:rsidRPr="00420373" w:rsidRDefault="00420373">
            <w:pPr>
              <w:pStyle w:val="Compact"/>
              <w:spacing w:before="0" w:after="0" w:line="480" w:lineRule="auto"/>
              <w:jc w:val="center"/>
              <w:pPrChange w:id="1268" w:author="Wenninger, Erik (erikw@uidaho.edu)" w:date="2019-03-20T09:54:00Z">
                <w:pPr>
                  <w:pStyle w:val="Compact"/>
                  <w:jc w:val="center"/>
                </w:pPr>
              </w:pPrChange>
            </w:pPr>
            <w:r w:rsidRPr="00420373">
              <w:t xml:space="preserve">242 </w:t>
            </w:r>
            <m:oMath>
              <m:r>
                <w:rPr>
                  <w:rFonts w:ascii="Cambria Math" w:hAnsi="Cambria Math"/>
                </w:rPr>
                <m:t>±</m:t>
              </m:r>
            </m:oMath>
            <w:r w:rsidRPr="00420373">
              <w:t xml:space="preserve"> 34.0</w:t>
            </w:r>
          </w:p>
        </w:tc>
      </w:tr>
      <w:tr w:rsidR="00420373" w:rsidRPr="00117454" w14:paraId="172E5E3F" w14:textId="77777777" w:rsidTr="00420373">
        <w:trPr>
          <w:trPrChange w:id="1269" w:author="Wenninger, Erik (erikw@uidaho.edu)" w:date="2019-03-20T09:54:00Z">
            <w:trPr>
              <w:gridAfter w:val="0"/>
            </w:trPr>
          </w:trPrChange>
        </w:trPr>
        <w:tc>
          <w:tcPr>
            <w:tcW w:w="0" w:type="auto"/>
            <w:vAlign w:val="center"/>
            <w:tcPrChange w:id="1270" w:author="Wenninger, Erik (erikw@uidaho.edu)" w:date="2019-03-20T09:54:00Z">
              <w:tcPr>
                <w:tcW w:w="0" w:type="auto"/>
              </w:tcPr>
            </w:tcPrChange>
          </w:tcPr>
          <w:p w14:paraId="7DBDE76B" w14:textId="77777777" w:rsidR="00420373" w:rsidRPr="00420373" w:rsidRDefault="00420373">
            <w:pPr>
              <w:pStyle w:val="Compact"/>
              <w:spacing w:before="0" w:after="0" w:line="480" w:lineRule="auto"/>
              <w:jc w:val="center"/>
              <w:pPrChange w:id="1271" w:author="Wenninger, Erik (erikw@uidaho.edu)" w:date="2019-03-20T09:54:00Z">
                <w:pPr>
                  <w:pStyle w:val="Compact"/>
                </w:pPr>
              </w:pPrChange>
            </w:pPr>
          </w:p>
        </w:tc>
        <w:tc>
          <w:tcPr>
            <w:tcW w:w="0" w:type="auto"/>
            <w:vAlign w:val="center"/>
            <w:tcPrChange w:id="1272" w:author="Wenninger, Erik (erikw@uidaho.edu)" w:date="2019-03-20T09:54:00Z">
              <w:tcPr>
                <w:tcW w:w="0" w:type="auto"/>
              </w:tcPr>
            </w:tcPrChange>
          </w:tcPr>
          <w:p w14:paraId="47764CB6" w14:textId="77777777" w:rsidR="00420373" w:rsidRPr="00420373" w:rsidRDefault="00420373">
            <w:pPr>
              <w:pStyle w:val="Compact"/>
              <w:spacing w:before="0" w:after="0" w:line="480" w:lineRule="auto"/>
              <w:jc w:val="center"/>
              <w:pPrChange w:id="1273" w:author="Wenninger, Erik (erikw@uidaho.edu)" w:date="2019-03-20T09:54:00Z">
                <w:pPr>
                  <w:pStyle w:val="Compact"/>
                  <w:spacing w:before="0" w:after="0" w:line="480" w:lineRule="auto"/>
                </w:pPr>
              </w:pPrChange>
            </w:pPr>
          </w:p>
        </w:tc>
        <w:tc>
          <w:tcPr>
            <w:tcW w:w="0" w:type="auto"/>
            <w:vAlign w:val="center"/>
            <w:tcPrChange w:id="1274" w:author="Wenninger, Erik (erikw@uidaho.edu)" w:date="2019-03-20T09:54:00Z">
              <w:tcPr>
                <w:tcW w:w="0" w:type="auto"/>
              </w:tcPr>
            </w:tcPrChange>
          </w:tcPr>
          <w:p w14:paraId="7963E53C" w14:textId="24937182" w:rsidR="00420373" w:rsidRPr="00420373" w:rsidRDefault="00420373">
            <w:pPr>
              <w:pStyle w:val="Compact"/>
              <w:spacing w:before="0" w:after="0" w:line="480" w:lineRule="auto"/>
              <w:jc w:val="center"/>
              <w:pPrChange w:id="1275" w:author="Wenninger, Erik (erikw@uidaho.edu)" w:date="2019-03-20T09:54:00Z">
                <w:pPr>
                  <w:pStyle w:val="Compact"/>
                </w:pPr>
              </w:pPrChange>
            </w:pPr>
          </w:p>
        </w:tc>
        <w:tc>
          <w:tcPr>
            <w:tcW w:w="0" w:type="auto"/>
            <w:vAlign w:val="center"/>
            <w:tcPrChange w:id="1276" w:author="Wenninger, Erik (erikw@uidaho.edu)" w:date="2019-03-20T09:54:00Z">
              <w:tcPr>
                <w:tcW w:w="0" w:type="auto"/>
              </w:tcPr>
            </w:tcPrChange>
          </w:tcPr>
          <w:p w14:paraId="085E2842" w14:textId="77777777" w:rsidR="00420373" w:rsidRPr="00420373" w:rsidRDefault="00420373">
            <w:pPr>
              <w:pStyle w:val="Compact"/>
              <w:spacing w:before="0" w:after="0" w:line="480" w:lineRule="auto"/>
              <w:jc w:val="center"/>
              <w:pPrChange w:id="1277" w:author="Wenninger, Erik (erikw@uidaho.edu)" w:date="2019-03-20T09:54:00Z">
                <w:pPr>
                  <w:pStyle w:val="Compact"/>
                </w:pPr>
              </w:pPrChange>
            </w:pPr>
          </w:p>
        </w:tc>
        <w:tc>
          <w:tcPr>
            <w:tcW w:w="0" w:type="auto"/>
            <w:vAlign w:val="center"/>
            <w:tcPrChange w:id="1278" w:author="Wenninger, Erik (erikw@uidaho.edu)" w:date="2019-03-20T09:54:00Z">
              <w:tcPr>
                <w:tcW w:w="0" w:type="auto"/>
                <w:gridSpan w:val="2"/>
              </w:tcPr>
            </w:tcPrChange>
          </w:tcPr>
          <w:p w14:paraId="1F3B3063" w14:textId="77777777" w:rsidR="00420373" w:rsidRPr="00420373" w:rsidRDefault="00420373">
            <w:pPr>
              <w:pStyle w:val="Compact"/>
              <w:spacing w:before="0" w:after="0" w:line="480" w:lineRule="auto"/>
              <w:jc w:val="center"/>
              <w:pPrChange w:id="1279" w:author="Wenninger, Erik (erikw@uidaho.edu)" w:date="2019-03-20T09:54:00Z">
                <w:pPr>
                  <w:pStyle w:val="Compact"/>
                </w:pPr>
              </w:pPrChange>
            </w:pPr>
          </w:p>
        </w:tc>
        <w:tc>
          <w:tcPr>
            <w:tcW w:w="0" w:type="auto"/>
            <w:vAlign w:val="center"/>
            <w:tcPrChange w:id="1280" w:author="Wenninger, Erik (erikw@uidaho.edu)" w:date="2019-03-20T09:54:00Z">
              <w:tcPr>
                <w:tcW w:w="0" w:type="auto"/>
              </w:tcPr>
            </w:tcPrChange>
          </w:tcPr>
          <w:p w14:paraId="70DE1E87" w14:textId="77777777" w:rsidR="00420373" w:rsidRPr="00420373" w:rsidRDefault="00420373">
            <w:pPr>
              <w:pStyle w:val="Compact"/>
              <w:spacing w:before="0" w:after="0" w:line="480" w:lineRule="auto"/>
              <w:jc w:val="center"/>
              <w:pPrChange w:id="1281" w:author="Wenninger, Erik (erikw@uidaho.edu)" w:date="2019-03-20T09:54:00Z">
                <w:pPr>
                  <w:pStyle w:val="Compact"/>
                  <w:spacing w:before="0" w:after="0" w:line="480" w:lineRule="auto"/>
                </w:pPr>
              </w:pPrChange>
            </w:pPr>
          </w:p>
        </w:tc>
        <w:tc>
          <w:tcPr>
            <w:tcW w:w="0" w:type="auto"/>
            <w:vAlign w:val="center"/>
            <w:tcPrChange w:id="1282" w:author="Wenninger, Erik (erikw@uidaho.edu)" w:date="2019-03-20T09:54:00Z">
              <w:tcPr>
                <w:tcW w:w="0" w:type="auto"/>
                <w:gridSpan w:val="3"/>
              </w:tcPr>
            </w:tcPrChange>
          </w:tcPr>
          <w:p w14:paraId="3CBC1996" w14:textId="29CB21D8" w:rsidR="00420373" w:rsidRPr="00420373" w:rsidRDefault="00420373">
            <w:pPr>
              <w:pStyle w:val="Compact"/>
              <w:spacing w:before="0" w:after="0" w:line="480" w:lineRule="auto"/>
              <w:jc w:val="center"/>
              <w:pPrChange w:id="1283" w:author="Wenninger, Erik (erikw@uidaho.edu)" w:date="2019-03-20T09:54:00Z">
                <w:pPr>
                  <w:pStyle w:val="Compact"/>
                </w:pPr>
              </w:pPrChange>
            </w:pPr>
          </w:p>
        </w:tc>
      </w:tr>
      <w:tr w:rsidR="00420373" w:rsidRPr="00117454" w14:paraId="721D2A8E" w14:textId="77777777" w:rsidTr="00623487">
        <w:tc>
          <w:tcPr>
            <w:tcW w:w="0" w:type="auto"/>
            <w:vAlign w:val="center"/>
          </w:tcPr>
          <w:p w14:paraId="68E246B0" w14:textId="77777777" w:rsidR="00420373" w:rsidRPr="00420373" w:rsidRDefault="00420373">
            <w:pPr>
              <w:pStyle w:val="Compact"/>
              <w:spacing w:before="0" w:after="0" w:line="480" w:lineRule="auto"/>
              <w:jc w:val="center"/>
              <w:pPrChange w:id="1284" w:author="Wenninger, Erik (erikw@uidaho.edu)" w:date="2019-03-20T09:54:00Z">
                <w:pPr>
                  <w:pStyle w:val="Compact"/>
                  <w:jc w:val="right"/>
                </w:pPr>
              </w:pPrChange>
            </w:pPr>
            <w:r w:rsidRPr="00420373">
              <w:rPr>
                <w:rPrChange w:id="1285" w:author="Wenninger, Erik (erikw@uidaho.edu)" w:date="2019-03-20T09:52:00Z">
                  <w:rPr>
                    <w:b/>
                  </w:rPr>
                </w:rPrChange>
              </w:rPr>
              <w:t>3LB</w:t>
            </w:r>
          </w:p>
        </w:tc>
        <w:tc>
          <w:tcPr>
            <w:tcW w:w="0" w:type="auto"/>
            <w:vAlign w:val="center"/>
          </w:tcPr>
          <w:p w14:paraId="13793663" w14:textId="53AB4F27" w:rsidR="00420373" w:rsidRPr="00420373" w:rsidRDefault="00420373">
            <w:pPr>
              <w:pStyle w:val="Compact"/>
              <w:spacing w:before="0" w:after="0" w:line="480" w:lineRule="auto"/>
              <w:jc w:val="center"/>
              <w:pPrChange w:id="1286" w:author="Wenninger, Erik (erikw@uidaho.edu)" w:date="2019-03-20T09:54:00Z">
                <w:pPr>
                  <w:pStyle w:val="Compact"/>
                  <w:spacing w:before="0" w:after="0" w:line="480" w:lineRule="auto"/>
                </w:pPr>
              </w:pPrChange>
            </w:pPr>
            <w:ins w:id="1287" w:author="Erik Wenninger" w:date="2019-03-20T09:46:00Z">
              <w:r w:rsidRPr="00420373">
                <w:t>Female</w:t>
              </w:r>
            </w:ins>
          </w:p>
        </w:tc>
        <w:tc>
          <w:tcPr>
            <w:tcW w:w="0" w:type="auto"/>
            <w:vAlign w:val="center"/>
          </w:tcPr>
          <w:p w14:paraId="4BBEC9CB" w14:textId="2FDB5771" w:rsidR="00420373" w:rsidRPr="00420373" w:rsidRDefault="00420373">
            <w:pPr>
              <w:pStyle w:val="Compact"/>
              <w:spacing w:before="0" w:after="0" w:line="480" w:lineRule="auto"/>
              <w:jc w:val="center"/>
              <w:pPrChange w:id="1288" w:author="Wenninger, Erik (erikw@uidaho.edu)" w:date="2019-03-20T09:54:00Z">
                <w:pPr>
                  <w:pStyle w:val="Compact"/>
                </w:pPr>
              </w:pPrChange>
            </w:pPr>
            <w:r w:rsidRPr="00420373">
              <w:t>27</w:t>
            </w:r>
            <w:del w:id="1289" w:author="Erik Wenninger" w:date="2019-03-20T09:48:00Z">
              <w:r w:rsidRPr="00420373" w:rsidDel="00420373">
                <w:delText xml:space="preserve"> </w:delText>
              </w:r>
              <w:r w:rsidRPr="00420373" w:rsidDel="00420373">
                <w:rPr>
                  <w:i/>
                </w:rPr>
                <w:delText>F</w:delText>
              </w:r>
            </w:del>
          </w:p>
        </w:tc>
        <w:tc>
          <w:tcPr>
            <w:tcW w:w="0" w:type="auto"/>
            <w:vAlign w:val="center"/>
          </w:tcPr>
          <w:p w14:paraId="71505440" w14:textId="56B694C6" w:rsidR="00420373" w:rsidRPr="00420373" w:rsidRDefault="00420373">
            <w:pPr>
              <w:pStyle w:val="Compact"/>
              <w:spacing w:before="0" w:after="0" w:line="480" w:lineRule="auto"/>
              <w:jc w:val="center"/>
              <w:pPrChange w:id="1290" w:author="Wenninger, Erik (erikw@uidaho.edu)" w:date="2019-03-20T09:54:00Z">
                <w:pPr>
                  <w:pStyle w:val="Compact"/>
                  <w:jc w:val="center"/>
                </w:pPr>
              </w:pPrChange>
            </w:pPr>
            <w:r w:rsidRPr="00420373">
              <w:t xml:space="preserve">1.5 </w:t>
            </w:r>
            <m:oMath>
              <m:r>
                <w:rPr>
                  <w:rFonts w:ascii="Cambria Math" w:hAnsi="Cambria Math"/>
                </w:rPr>
                <m:t>±</m:t>
              </m:r>
            </m:oMath>
            <w:r w:rsidRPr="00420373">
              <w:t xml:space="preserve"> 0.24</w:t>
            </w:r>
          </w:p>
        </w:tc>
        <w:tc>
          <w:tcPr>
            <w:tcW w:w="0" w:type="auto"/>
            <w:vMerge w:val="restart"/>
            <w:vAlign w:val="center"/>
          </w:tcPr>
          <w:p w14:paraId="4588F461" w14:textId="1B99E3BB" w:rsidR="00420373" w:rsidRPr="00420373" w:rsidDel="00420373" w:rsidRDefault="00420373">
            <w:pPr>
              <w:pStyle w:val="Compact"/>
              <w:spacing w:before="0" w:after="0" w:line="480" w:lineRule="auto"/>
              <w:jc w:val="center"/>
              <w:rPr>
                <w:del w:id="1291" w:author="Wenninger, Erik (erikw@uidaho.edu)" w:date="2019-03-20T09:56:00Z"/>
              </w:rPr>
            </w:pPr>
            <w:del w:id="1292" w:author="Wenninger, Erik (erikw@uidaho.edu)" w:date="2019-03-20T09:54:00Z">
              <w:r w:rsidRPr="00420373" w:rsidDel="00420373">
                <w:rPr>
                  <w:rPrChange w:id="1293" w:author="Wenninger, Erik (erikw@uidaho.edu)" w:date="2019-03-20T09:52:00Z">
                    <w:rPr>
                      <w:b/>
                    </w:rPr>
                  </w:rPrChange>
                </w:rPr>
                <w:delText>A</w:delText>
              </w:r>
            </w:del>
          </w:p>
          <w:p w14:paraId="31BCFD7B" w14:textId="79C244C9" w:rsidR="00420373" w:rsidRPr="00420373" w:rsidRDefault="00420373">
            <w:pPr>
              <w:pStyle w:val="Compact"/>
              <w:spacing w:before="0" w:after="0" w:line="480" w:lineRule="auto"/>
              <w:jc w:val="center"/>
              <w:pPrChange w:id="1294" w:author="Wenninger, Erik (erikw@uidaho.edu)" w:date="2019-03-20T09:56:00Z">
                <w:pPr>
                  <w:pStyle w:val="Compact"/>
                </w:pPr>
              </w:pPrChange>
            </w:pPr>
            <w:r w:rsidRPr="00420373">
              <w:rPr>
                <w:rPrChange w:id="1295" w:author="Wenninger, Erik (erikw@uidaho.edu)" w:date="2019-03-20T09:52:00Z">
                  <w:rPr>
                    <w:b/>
                  </w:rPr>
                </w:rPrChange>
              </w:rPr>
              <w:t>A</w:t>
            </w:r>
          </w:p>
        </w:tc>
        <w:tc>
          <w:tcPr>
            <w:tcW w:w="0" w:type="auto"/>
            <w:vAlign w:val="center"/>
          </w:tcPr>
          <w:p w14:paraId="5EFAFC4A" w14:textId="77777777" w:rsidR="00420373" w:rsidRPr="00420373" w:rsidRDefault="00420373" w:rsidP="00420373">
            <w:pPr>
              <w:pStyle w:val="Compact"/>
              <w:spacing w:before="0" w:after="0" w:line="480" w:lineRule="auto"/>
              <w:jc w:val="center"/>
            </w:pPr>
          </w:p>
        </w:tc>
        <w:tc>
          <w:tcPr>
            <w:tcW w:w="0" w:type="auto"/>
            <w:vAlign w:val="center"/>
          </w:tcPr>
          <w:p w14:paraId="3A55369E" w14:textId="144610B0" w:rsidR="00420373" w:rsidRPr="00420373" w:rsidRDefault="00420373">
            <w:pPr>
              <w:pStyle w:val="Compact"/>
              <w:spacing w:before="0" w:after="0" w:line="480" w:lineRule="auto"/>
              <w:jc w:val="center"/>
              <w:pPrChange w:id="1296" w:author="Wenninger, Erik (erikw@uidaho.edu)" w:date="2019-03-20T09:54:00Z">
                <w:pPr>
                  <w:pStyle w:val="Compact"/>
                  <w:jc w:val="center"/>
                </w:pPr>
              </w:pPrChange>
            </w:pPr>
            <w:r w:rsidRPr="00420373">
              <w:t xml:space="preserve">248 </w:t>
            </w:r>
            <m:oMath>
              <m:r>
                <w:rPr>
                  <w:rFonts w:ascii="Cambria Math" w:hAnsi="Cambria Math"/>
                </w:rPr>
                <m:t>±</m:t>
              </m:r>
            </m:oMath>
            <w:r w:rsidRPr="00420373">
              <w:t xml:space="preserve"> 33.6</w:t>
            </w:r>
          </w:p>
        </w:tc>
      </w:tr>
      <w:tr w:rsidR="00420373" w:rsidRPr="00117454" w14:paraId="2072D5D6" w14:textId="77777777" w:rsidTr="00623487">
        <w:tc>
          <w:tcPr>
            <w:tcW w:w="0" w:type="auto"/>
            <w:vAlign w:val="center"/>
          </w:tcPr>
          <w:p w14:paraId="63F67DA6" w14:textId="77777777" w:rsidR="00420373" w:rsidRPr="00420373" w:rsidRDefault="00420373">
            <w:pPr>
              <w:pStyle w:val="Compact"/>
              <w:spacing w:before="0" w:after="0" w:line="480" w:lineRule="auto"/>
              <w:jc w:val="center"/>
              <w:pPrChange w:id="1297" w:author="Wenninger, Erik (erikw@uidaho.edu)" w:date="2019-03-20T09:54:00Z">
                <w:pPr>
                  <w:pStyle w:val="Compact"/>
                </w:pPr>
              </w:pPrChange>
            </w:pPr>
          </w:p>
        </w:tc>
        <w:tc>
          <w:tcPr>
            <w:tcW w:w="0" w:type="auto"/>
            <w:vAlign w:val="center"/>
          </w:tcPr>
          <w:p w14:paraId="1AFF716A" w14:textId="6E08799C" w:rsidR="00420373" w:rsidRPr="00420373" w:rsidRDefault="00420373">
            <w:pPr>
              <w:pStyle w:val="Compact"/>
              <w:spacing w:before="0" w:after="0" w:line="480" w:lineRule="auto"/>
              <w:jc w:val="center"/>
              <w:pPrChange w:id="1298" w:author="Wenninger, Erik (erikw@uidaho.edu)" w:date="2019-03-20T09:54:00Z">
                <w:pPr>
                  <w:pStyle w:val="Compact"/>
                  <w:spacing w:before="0" w:after="0" w:line="480" w:lineRule="auto"/>
                </w:pPr>
              </w:pPrChange>
            </w:pPr>
            <w:ins w:id="1299" w:author="Erik Wenninger" w:date="2019-03-20T09:46:00Z">
              <w:r w:rsidRPr="00420373">
                <w:t>Male</w:t>
              </w:r>
            </w:ins>
          </w:p>
        </w:tc>
        <w:tc>
          <w:tcPr>
            <w:tcW w:w="0" w:type="auto"/>
            <w:vAlign w:val="center"/>
          </w:tcPr>
          <w:p w14:paraId="023F3116" w14:textId="73DA0501" w:rsidR="00420373" w:rsidRPr="00420373" w:rsidRDefault="00420373">
            <w:pPr>
              <w:pStyle w:val="Compact"/>
              <w:spacing w:before="0" w:after="0" w:line="480" w:lineRule="auto"/>
              <w:jc w:val="center"/>
              <w:pPrChange w:id="1300" w:author="Wenninger, Erik (erikw@uidaho.edu)" w:date="2019-03-20T09:54:00Z">
                <w:pPr>
                  <w:pStyle w:val="Compact"/>
                </w:pPr>
              </w:pPrChange>
            </w:pPr>
            <w:r w:rsidRPr="00420373">
              <w:t>21</w:t>
            </w:r>
            <w:del w:id="1301" w:author="Erik Wenninger" w:date="2019-03-20T09:48:00Z">
              <w:r w:rsidRPr="00420373" w:rsidDel="00420373">
                <w:delText xml:space="preserve"> </w:delText>
              </w:r>
              <w:r w:rsidRPr="00420373" w:rsidDel="00420373">
                <w:rPr>
                  <w:i/>
                </w:rPr>
                <w:delText>M</w:delText>
              </w:r>
            </w:del>
          </w:p>
        </w:tc>
        <w:tc>
          <w:tcPr>
            <w:tcW w:w="0" w:type="auto"/>
            <w:vAlign w:val="center"/>
          </w:tcPr>
          <w:p w14:paraId="4D4ABC0F" w14:textId="6CFF6E58" w:rsidR="00420373" w:rsidRPr="00420373" w:rsidRDefault="00420373">
            <w:pPr>
              <w:pStyle w:val="Compact"/>
              <w:spacing w:before="0" w:after="0" w:line="480" w:lineRule="auto"/>
              <w:jc w:val="center"/>
              <w:pPrChange w:id="1302" w:author="Wenninger, Erik (erikw@uidaho.edu)" w:date="2019-03-20T09:54:00Z">
                <w:pPr>
                  <w:pStyle w:val="Compact"/>
                  <w:jc w:val="center"/>
                </w:pPr>
              </w:pPrChange>
            </w:pPr>
            <w:r w:rsidRPr="00420373">
              <w:t xml:space="preserve">1.4 </w:t>
            </w:r>
            <m:oMath>
              <m:r>
                <w:rPr>
                  <w:rFonts w:ascii="Cambria Math" w:hAnsi="Cambria Math"/>
                </w:rPr>
                <m:t>±</m:t>
              </m:r>
            </m:oMath>
            <w:r w:rsidRPr="00420373">
              <w:t xml:space="preserve"> 0.26</w:t>
            </w:r>
          </w:p>
        </w:tc>
        <w:tc>
          <w:tcPr>
            <w:tcW w:w="0" w:type="auto"/>
            <w:vMerge/>
            <w:vAlign w:val="center"/>
          </w:tcPr>
          <w:p w14:paraId="471D6597" w14:textId="5FDD3D63" w:rsidR="00420373" w:rsidRPr="00420373" w:rsidRDefault="00420373">
            <w:pPr>
              <w:pStyle w:val="Compact"/>
              <w:spacing w:before="0" w:after="0" w:line="480" w:lineRule="auto"/>
              <w:jc w:val="center"/>
              <w:pPrChange w:id="1303" w:author="Wenninger, Erik (erikw@uidaho.edu)" w:date="2019-03-20T09:54:00Z">
                <w:pPr>
                  <w:pStyle w:val="Compact"/>
                </w:pPr>
              </w:pPrChange>
            </w:pPr>
          </w:p>
        </w:tc>
        <w:tc>
          <w:tcPr>
            <w:tcW w:w="0" w:type="auto"/>
            <w:vAlign w:val="center"/>
          </w:tcPr>
          <w:p w14:paraId="641DB0CC" w14:textId="77777777" w:rsidR="00420373" w:rsidRPr="00420373" w:rsidRDefault="00420373" w:rsidP="00420373">
            <w:pPr>
              <w:pStyle w:val="Compact"/>
              <w:spacing w:before="0" w:after="0" w:line="480" w:lineRule="auto"/>
              <w:jc w:val="center"/>
            </w:pPr>
          </w:p>
        </w:tc>
        <w:tc>
          <w:tcPr>
            <w:tcW w:w="0" w:type="auto"/>
            <w:vAlign w:val="center"/>
          </w:tcPr>
          <w:p w14:paraId="4DCF300A" w14:textId="5DAD803E" w:rsidR="00420373" w:rsidRPr="00420373" w:rsidRDefault="00420373">
            <w:pPr>
              <w:pStyle w:val="Compact"/>
              <w:spacing w:before="0" w:after="0" w:line="480" w:lineRule="auto"/>
              <w:jc w:val="center"/>
              <w:pPrChange w:id="1304" w:author="Wenninger, Erik (erikw@uidaho.edu)" w:date="2019-03-20T09:54:00Z">
                <w:pPr>
                  <w:pStyle w:val="Compact"/>
                  <w:jc w:val="center"/>
                </w:pPr>
              </w:pPrChange>
            </w:pPr>
            <w:r w:rsidRPr="00420373">
              <w:t xml:space="preserve">183 </w:t>
            </w:r>
            <m:oMath>
              <m:r>
                <w:rPr>
                  <w:rFonts w:ascii="Cambria Math" w:hAnsi="Cambria Math"/>
                </w:rPr>
                <m:t>±</m:t>
              </m:r>
            </m:oMath>
            <w:r w:rsidRPr="00420373">
              <w:t xml:space="preserve"> 28.2</w:t>
            </w:r>
          </w:p>
        </w:tc>
      </w:tr>
      <w:tr w:rsidR="00420373" w:rsidRPr="00117454" w14:paraId="0D908A6C" w14:textId="77777777" w:rsidTr="00420373">
        <w:trPr>
          <w:trPrChange w:id="1305" w:author="Wenninger, Erik (erikw@uidaho.edu)" w:date="2019-03-20T09:54:00Z">
            <w:trPr>
              <w:gridAfter w:val="0"/>
            </w:trPr>
          </w:trPrChange>
        </w:trPr>
        <w:tc>
          <w:tcPr>
            <w:tcW w:w="0" w:type="auto"/>
            <w:vAlign w:val="center"/>
            <w:tcPrChange w:id="1306" w:author="Wenninger, Erik (erikw@uidaho.edu)" w:date="2019-03-20T09:54:00Z">
              <w:tcPr>
                <w:tcW w:w="0" w:type="auto"/>
              </w:tcPr>
            </w:tcPrChange>
          </w:tcPr>
          <w:p w14:paraId="7082434A" w14:textId="77777777" w:rsidR="00420373" w:rsidRPr="00420373" w:rsidRDefault="00420373">
            <w:pPr>
              <w:pStyle w:val="Compact"/>
              <w:spacing w:before="0" w:after="0" w:line="480" w:lineRule="auto"/>
              <w:jc w:val="center"/>
              <w:pPrChange w:id="1307" w:author="Wenninger, Erik (erikw@uidaho.edu)" w:date="2019-03-20T09:54:00Z">
                <w:pPr>
                  <w:pStyle w:val="Compact"/>
                </w:pPr>
              </w:pPrChange>
            </w:pPr>
          </w:p>
        </w:tc>
        <w:tc>
          <w:tcPr>
            <w:tcW w:w="0" w:type="auto"/>
            <w:vAlign w:val="center"/>
            <w:tcPrChange w:id="1308" w:author="Wenninger, Erik (erikw@uidaho.edu)" w:date="2019-03-20T09:54:00Z">
              <w:tcPr>
                <w:tcW w:w="0" w:type="auto"/>
              </w:tcPr>
            </w:tcPrChange>
          </w:tcPr>
          <w:p w14:paraId="4ECB7FE3" w14:textId="77777777" w:rsidR="00420373" w:rsidRPr="00420373" w:rsidRDefault="00420373">
            <w:pPr>
              <w:pStyle w:val="Compact"/>
              <w:spacing w:before="0" w:after="0" w:line="480" w:lineRule="auto"/>
              <w:jc w:val="center"/>
              <w:pPrChange w:id="1309" w:author="Wenninger, Erik (erikw@uidaho.edu)" w:date="2019-03-20T09:54:00Z">
                <w:pPr>
                  <w:pStyle w:val="Compact"/>
                  <w:spacing w:before="0" w:after="0" w:line="480" w:lineRule="auto"/>
                </w:pPr>
              </w:pPrChange>
            </w:pPr>
          </w:p>
        </w:tc>
        <w:tc>
          <w:tcPr>
            <w:tcW w:w="0" w:type="auto"/>
            <w:vAlign w:val="center"/>
            <w:tcPrChange w:id="1310" w:author="Wenninger, Erik (erikw@uidaho.edu)" w:date="2019-03-20T09:54:00Z">
              <w:tcPr>
                <w:tcW w:w="0" w:type="auto"/>
              </w:tcPr>
            </w:tcPrChange>
          </w:tcPr>
          <w:p w14:paraId="505C51D6" w14:textId="54AEBE68" w:rsidR="00420373" w:rsidRPr="00420373" w:rsidRDefault="00420373">
            <w:pPr>
              <w:pStyle w:val="Compact"/>
              <w:spacing w:before="0" w:after="0" w:line="480" w:lineRule="auto"/>
              <w:jc w:val="center"/>
              <w:pPrChange w:id="1311" w:author="Wenninger, Erik (erikw@uidaho.edu)" w:date="2019-03-20T09:54:00Z">
                <w:pPr>
                  <w:pStyle w:val="Compact"/>
                </w:pPr>
              </w:pPrChange>
            </w:pPr>
          </w:p>
        </w:tc>
        <w:tc>
          <w:tcPr>
            <w:tcW w:w="0" w:type="auto"/>
            <w:vAlign w:val="center"/>
            <w:tcPrChange w:id="1312" w:author="Wenninger, Erik (erikw@uidaho.edu)" w:date="2019-03-20T09:54:00Z">
              <w:tcPr>
                <w:tcW w:w="0" w:type="auto"/>
              </w:tcPr>
            </w:tcPrChange>
          </w:tcPr>
          <w:p w14:paraId="00BC6493" w14:textId="77777777" w:rsidR="00420373" w:rsidRPr="00420373" w:rsidRDefault="00420373">
            <w:pPr>
              <w:pStyle w:val="Compact"/>
              <w:spacing w:before="0" w:after="0" w:line="480" w:lineRule="auto"/>
              <w:jc w:val="center"/>
              <w:pPrChange w:id="1313" w:author="Wenninger, Erik (erikw@uidaho.edu)" w:date="2019-03-20T09:54:00Z">
                <w:pPr>
                  <w:pStyle w:val="Compact"/>
                </w:pPr>
              </w:pPrChange>
            </w:pPr>
          </w:p>
        </w:tc>
        <w:tc>
          <w:tcPr>
            <w:tcW w:w="0" w:type="auto"/>
            <w:vAlign w:val="center"/>
            <w:tcPrChange w:id="1314" w:author="Wenninger, Erik (erikw@uidaho.edu)" w:date="2019-03-20T09:54:00Z">
              <w:tcPr>
                <w:tcW w:w="0" w:type="auto"/>
                <w:gridSpan w:val="2"/>
              </w:tcPr>
            </w:tcPrChange>
          </w:tcPr>
          <w:p w14:paraId="566B091C" w14:textId="77777777" w:rsidR="00420373" w:rsidRPr="00420373" w:rsidRDefault="00420373">
            <w:pPr>
              <w:pStyle w:val="Compact"/>
              <w:spacing w:before="0" w:after="0" w:line="480" w:lineRule="auto"/>
              <w:jc w:val="center"/>
              <w:pPrChange w:id="1315" w:author="Wenninger, Erik (erikw@uidaho.edu)" w:date="2019-03-20T09:54:00Z">
                <w:pPr>
                  <w:pStyle w:val="Compact"/>
                </w:pPr>
              </w:pPrChange>
            </w:pPr>
          </w:p>
        </w:tc>
        <w:tc>
          <w:tcPr>
            <w:tcW w:w="0" w:type="auto"/>
            <w:vAlign w:val="center"/>
            <w:tcPrChange w:id="1316" w:author="Wenninger, Erik (erikw@uidaho.edu)" w:date="2019-03-20T09:54:00Z">
              <w:tcPr>
                <w:tcW w:w="0" w:type="auto"/>
              </w:tcPr>
            </w:tcPrChange>
          </w:tcPr>
          <w:p w14:paraId="477EECBE" w14:textId="77777777" w:rsidR="00420373" w:rsidRPr="00420373" w:rsidRDefault="00420373">
            <w:pPr>
              <w:pStyle w:val="Compact"/>
              <w:spacing w:before="0" w:after="0" w:line="480" w:lineRule="auto"/>
              <w:jc w:val="center"/>
              <w:pPrChange w:id="1317" w:author="Wenninger, Erik (erikw@uidaho.edu)" w:date="2019-03-20T09:54:00Z">
                <w:pPr>
                  <w:pStyle w:val="Compact"/>
                  <w:spacing w:before="0" w:after="0" w:line="480" w:lineRule="auto"/>
                </w:pPr>
              </w:pPrChange>
            </w:pPr>
          </w:p>
        </w:tc>
        <w:tc>
          <w:tcPr>
            <w:tcW w:w="0" w:type="auto"/>
            <w:vAlign w:val="center"/>
            <w:tcPrChange w:id="1318" w:author="Wenninger, Erik (erikw@uidaho.edu)" w:date="2019-03-20T09:54:00Z">
              <w:tcPr>
                <w:tcW w:w="0" w:type="auto"/>
                <w:gridSpan w:val="3"/>
              </w:tcPr>
            </w:tcPrChange>
          </w:tcPr>
          <w:p w14:paraId="6349495E" w14:textId="62147FFD" w:rsidR="00420373" w:rsidRPr="00420373" w:rsidRDefault="00420373">
            <w:pPr>
              <w:pStyle w:val="Compact"/>
              <w:spacing w:before="0" w:after="0" w:line="480" w:lineRule="auto"/>
              <w:jc w:val="center"/>
              <w:pPrChange w:id="1319" w:author="Wenninger, Erik (erikw@uidaho.edu)" w:date="2019-03-20T09:54:00Z">
                <w:pPr>
                  <w:pStyle w:val="Compact"/>
                </w:pPr>
              </w:pPrChange>
            </w:pPr>
          </w:p>
        </w:tc>
      </w:tr>
      <w:tr w:rsidR="00420373" w:rsidRPr="00117454" w14:paraId="45EDC112" w14:textId="77777777" w:rsidTr="00870EA4">
        <w:tc>
          <w:tcPr>
            <w:tcW w:w="0" w:type="auto"/>
            <w:vAlign w:val="center"/>
          </w:tcPr>
          <w:p w14:paraId="7D1AFA97" w14:textId="77777777" w:rsidR="00420373" w:rsidRPr="00420373" w:rsidRDefault="00420373">
            <w:pPr>
              <w:pStyle w:val="Compact"/>
              <w:spacing w:before="0" w:after="0" w:line="480" w:lineRule="auto"/>
              <w:jc w:val="center"/>
              <w:pPrChange w:id="1320" w:author="Wenninger, Erik (erikw@uidaho.edu)" w:date="2019-03-20T09:54:00Z">
                <w:pPr>
                  <w:pStyle w:val="Compact"/>
                  <w:jc w:val="right"/>
                </w:pPr>
              </w:pPrChange>
            </w:pPr>
            <w:r w:rsidRPr="00420373">
              <w:rPr>
                <w:rPrChange w:id="1321" w:author="Wenninger, Erik (erikw@uidaho.edu)" w:date="2019-03-20T09:52:00Z">
                  <w:rPr>
                    <w:b/>
                  </w:rPr>
                </w:rPrChange>
              </w:rPr>
              <w:t>4LB</w:t>
            </w:r>
          </w:p>
        </w:tc>
        <w:tc>
          <w:tcPr>
            <w:tcW w:w="0" w:type="auto"/>
            <w:vAlign w:val="center"/>
          </w:tcPr>
          <w:p w14:paraId="49B9F4BC" w14:textId="3C0ACABC" w:rsidR="00420373" w:rsidRPr="00420373" w:rsidRDefault="00420373">
            <w:pPr>
              <w:pStyle w:val="Compact"/>
              <w:spacing w:before="0" w:after="0" w:line="480" w:lineRule="auto"/>
              <w:jc w:val="center"/>
              <w:pPrChange w:id="1322" w:author="Wenninger, Erik (erikw@uidaho.edu)" w:date="2019-03-20T09:54:00Z">
                <w:pPr>
                  <w:pStyle w:val="Compact"/>
                  <w:spacing w:before="0" w:after="0" w:line="480" w:lineRule="auto"/>
                </w:pPr>
              </w:pPrChange>
            </w:pPr>
            <w:ins w:id="1323" w:author="Erik Wenninger" w:date="2019-03-20T09:46:00Z">
              <w:r w:rsidRPr="00420373">
                <w:t>Female</w:t>
              </w:r>
            </w:ins>
          </w:p>
        </w:tc>
        <w:tc>
          <w:tcPr>
            <w:tcW w:w="0" w:type="auto"/>
            <w:vAlign w:val="center"/>
          </w:tcPr>
          <w:p w14:paraId="0F0C7D40" w14:textId="1FB8EC50" w:rsidR="00420373" w:rsidRPr="00420373" w:rsidRDefault="00420373">
            <w:pPr>
              <w:pStyle w:val="Compact"/>
              <w:spacing w:before="0" w:after="0" w:line="480" w:lineRule="auto"/>
              <w:jc w:val="center"/>
              <w:pPrChange w:id="1324" w:author="Wenninger, Erik (erikw@uidaho.edu)" w:date="2019-03-20T09:54:00Z">
                <w:pPr>
                  <w:pStyle w:val="Compact"/>
                </w:pPr>
              </w:pPrChange>
            </w:pPr>
            <w:r w:rsidRPr="00420373">
              <w:t>25</w:t>
            </w:r>
            <w:del w:id="1325" w:author="Erik Wenninger" w:date="2019-03-20T09:48:00Z">
              <w:r w:rsidRPr="00420373" w:rsidDel="00420373">
                <w:delText xml:space="preserve"> </w:delText>
              </w:r>
              <w:r w:rsidRPr="00420373" w:rsidDel="00420373">
                <w:rPr>
                  <w:i/>
                </w:rPr>
                <w:delText>F</w:delText>
              </w:r>
            </w:del>
          </w:p>
        </w:tc>
        <w:tc>
          <w:tcPr>
            <w:tcW w:w="0" w:type="auto"/>
            <w:vAlign w:val="center"/>
          </w:tcPr>
          <w:p w14:paraId="6D2DC69B" w14:textId="13C838BB" w:rsidR="00420373" w:rsidRPr="00420373" w:rsidRDefault="00420373">
            <w:pPr>
              <w:pStyle w:val="Compact"/>
              <w:spacing w:before="0" w:after="0" w:line="480" w:lineRule="auto"/>
              <w:jc w:val="center"/>
              <w:pPrChange w:id="1326" w:author="Wenninger, Erik (erikw@uidaho.edu)" w:date="2019-03-20T09:54:00Z">
                <w:pPr>
                  <w:pStyle w:val="Compact"/>
                  <w:jc w:val="center"/>
                </w:pPr>
              </w:pPrChange>
            </w:pPr>
            <w:r w:rsidRPr="00420373">
              <w:t xml:space="preserve">1.7 </w:t>
            </w:r>
            <m:oMath>
              <m:r>
                <w:rPr>
                  <w:rFonts w:ascii="Cambria Math" w:hAnsi="Cambria Math"/>
                </w:rPr>
                <m:t>±</m:t>
              </m:r>
            </m:oMath>
            <w:r w:rsidRPr="00420373">
              <w:t xml:space="preserve"> 0.27</w:t>
            </w:r>
          </w:p>
        </w:tc>
        <w:tc>
          <w:tcPr>
            <w:tcW w:w="0" w:type="auto"/>
            <w:vMerge w:val="restart"/>
            <w:vAlign w:val="center"/>
          </w:tcPr>
          <w:p w14:paraId="1DB990C4" w14:textId="4CA8FC1B" w:rsidR="00420373" w:rsidRPr="00420373" w:rsidDel="00420373" w:rsidRDefault="00420373">
            <w:pPr>
              <w:pStyle w:val="Compact"/>
              <w:spacing w:before="0" w:after="0" w:line="480" w:lineRule="auto"/>
              <w:jc w:val="center"/>
              <w:rPr>
                <w:del w:id="1327" w:author="Wenninger, Erik (erikw@uidaho.edu)" w:date="2019-03-20T09:56:00Z"/>
              </w:rPr>
            </w:pPr>
            <w:del w:id="1328" w:author="Wenninger, Erik (erikw@uidaho.edu)" w:date="2019-03-20T09:56:00Z">
              <w:r w:rsidRPr="00420373" w:rsidDel="00420373">
                <w:rPr>
                  <w:rPrChange w:id="1329" w:author="Wenninger, Erik (erikw@uidaho.edu)" w:date="2019-03-20T09:52:00Z">
                    <w:rPr>
                      <w:b/>
                    </w:rPr>
                  </w:rPrChange>
                </w:rPr>
                <w:delText>AB</w:delText>
              </w:r>
            </w:del>
          </w:p>
          <w:p w14:paraId="102917A8" w14:textId="72F36E37" w:rsidR="00420373" w:rsidRPr="00420373" w:rsidRDefault="00420373">
            <w:pPr>
              <w:pStyle w:val="Compact"/>
              <w:spacing w:before="0" w:after="0" w:line="480" w:lineRule="auto"/>
              <w:jc w:val="center"/>
              <w:pPrChange w:id="1330" w:author="Wenninger, Erik (erikw@uidaho.edu)" w:date="2019-03-20T09:56:00Z">
                <w:pPr>
                  <w:pStyle w:val="Compact"/>
                </w:pPr>
              </w:pPrChange>
            </w:pPr>
            <w:r w:rsidRPr="00420373">
              <w:rPr>
                <w:rPrChange w:id="1331" w:author="Wenninger, Erik (erikw@uidaho.edu)" w:date="2019-03-20T09:52:00Z">
                  <w:rPr>
                    <w:b/>
                  </w:rPr>
                </w:rPrChange>
              </w:rPr>
              <w:t>AB</w:t>
            </w:r>
          </w:p>
        </w:tc>
        <w:tc>
          <w:tcPr>
            <w:tcW w:w="0" w:type="auto"/>
            <w:vAlign w:val="center"/>
          </w:tcPr>
          <w:p w14:paraId="081490E1" w14:textId="77777777" w:rsidR="00420373" w:rsidRPr="00420373" w:rsidRDefault="00420373" w:rsidP="00420373">
            <w:pPr>
              <w:pStyle w:val="Compact"/>
              <w:spacing w:before="0" w:after="0" w:line="480" w:lineRule="auto"/>
              <w:jc w:val="center"/>
            </w:pPr>
          </w:p>
        </w:tc>
        <w:tc>
          <w:tcPr>
            <w:tcW w:w="0" w:type="auto"/>
            <w:vAlign w:val="center"/>
          </w:tcPr>
          <w:p w14:paraId="137D3883" w14:textId="6B4D1B13" w:rsidR="00420373" w:rsidRPr="00420373" w:rsidRDefault="00420373">
            <w:pPr>
              <w:pStyle w:val="Compact"/>
              <w:spacing w:before="0" w:after="0" w:line="480" w:lineRule="auto"/>
              <w:jc w:val="center"/>
              <w:pPrChange w:id="1332" w:author="Wenninger, Erik (erikw@uidaho.edu)" w:date="2019-03-20T09:54:00Z">
                <w:pPr>
                  <w:pStyle w:val="Compact"/>
                  <w:jc w:val="center"/>
                </w:pPr>
              </w:pPrChange>
            </w:pPr>
            <w:r w:rsidRPr="00420373">
              <w:t xml:space="preserve">244 </w:t>
            </w:r>
            <m:oMath>
              <m:r>
                <w:rPr>
                  <w:rFonts w:ascii="Cambria Math" w:hAnsi="Cambria Math"/>
                </w:rPr>
                <m:t>±</m:t>
              </m:r>
            </m:oMath>
            <w:r w:rsidRPr="00420373">
              <w:t xml:space="preserve"> 34.1</w:t>
            </w:r>
          </w:p>
        </w:tc>
      </w:tr>
      <w:tr w:rsidR="00420373" w:rsidRPr="00117454" w14:paraId="71202825" w14:textId="77777777" w:rsidTr="00870EA4">
        <w:tc>
          <w:tcPr>
            <w:tcW w:w="0" w:type="auto"/>
            <w:vAlign w:val="center"/>
          </w:tcPr>
          <w:p w14:paraId="4D14B451" w14:textId="77777777" w:rsidR="00420373" w:rsidRPr="00420373" w:rsidRDefault="00420373">
            <w:pPr>
              <w:pStyle w:val="Compact"/>
              <w:spacing w:before="0" w:after="0" w:line="480" w:lineRule="auto"/>
              <w:jc w:val="center"/>
              <w:pPrChange w:id="1333" w:author="Wenninger, Erik (erikw@uidaho.edu)" w:date="2019-03-20T09:54:00Z">
                <w:pPr>
                  <w:pStyle w:val="Compact"/>
                </w:pPr>
              </w:pPrChange>
            </w:pPr>
          </w:p>
        </w:tc>
        <w:tc>
          <w:tcPr>
            <w:tcW w:w="0" w:type="auto"/>
            <w:vAlign w:val="center"/>
          </w:tcPr>
          <w:p w14:paraId="483B4FCD" w14:textId="05106298" w:rsidR="00420373" w:rsidRPr="00420373" w:rsidRDefault="00420373">
            <w:pPr>
              <w:pStyle w:val="Compact"/>
              <w:spacing w:before="0" w:after="0" w:line="480" w:lineRule="auto"/>
              <w:jc w:val="center"/>
              <w:pPrChange w:id="1334" w:author="Wenninger, Erik (erikw@uidaho.edu)" w:date="2019-03-20T09:54:00Z">
                <w:pPr>
                  <w:pStyle w:val="Compact"/>
                  <w:spacing w:before="0" w:after="0" w:line="480" w:lineRule="auto"/>
                </w:pPr>
              </w:pPrChange>
            </w:pPr>
            <w:ins w:id="1335" w:author="Erik Wenninger" w:date="2019-03-20T09:46:00Z">
              <w:r w:rsidRPr="00420373">
                <w:t>Male</w:t>
              </w:r>
            </w:ins>
          </w:p>
        </w:tc>
        <w:tc>
          <w:tcPr>
            <w:tcW w:w="0" w:type="auto"/>
            <w:vAlign w:val="center"/>
          </w:tcPr>
          <w:p w14:paraId="2E566D08" w14:textId="5D4F982D" w:rsidR="00420373" w:rsidRPr="00420373" w:rsidRDefault="00420373">
            <w:pPr>
              <w:pStyle w:val="Compact"/>
              <w:spacing w:before="0" w:after="0" w:line="480" w:lineRule="auto"/>
              <w:jc w:val="center"/>
              <w:pPrChange w:id="1336" w:author="Wenninger, Erik (erikw@uidaho.edu)" w:date="2019-03-20T09:54:00Z">
                <w:pPr>
                  <w:pStyle w:val="Compact"/>
                </w:pPr>
              </w:pPrChange>
            </w:pPr>
            <w:r w:rsidRPr="00420373">
              <w:t>18</w:t>
            </w:r>
            <w:del w:id="1337" w:author="Erik Wenninger" w:date="2019-03-20T09:48:00Z">
              <w:r w:rsidRPr="00420373" w:rsidDel="00420373">
                <w:delText xml:space="preserve"> </w:delText>
              </w:r>
              <w:r w:rsidRPr="00420373" w:rsidDel="00420373">
                <w:rPr>
                  <w:i/>
                </w:rPr>
                <w:delText>M</w:delText>
              </w:r>
            </w:del>
          </w:p>
        </w:tc>
        <w:tc>
          <w:tcPr>
            <w:tcW w:w="0" w:type="auto"/>
            <w:vAlign w:val="center"/>
          </w:tcPr>
          <w:p w14:paraId="44A18B12" w14:textId="513D838D" w:rsidR="00420373" w:rsidRPr="00420373" w:rsidRDefault="00420373">
            <w:pPr>
              <w:pStyle w:val="Compact"/>
              <w:spacing w:before="0" w:after="0" w:line="480" w:lineRule="auto"/>
              <w:jc w:val="center"/>
              <w:pPrChange w:id="1338" w:author="Wenninger, Erik (erikw@uidaho.edu)" w:date="2019-03-20T09:54:00Z">
                <w:pPr>
                  <w:pStyle w:val="Compact"/>
                  <w:jc w:val="center"/>
                </w:pPr>
              </w:pPrChange>
            </w:pPr>
            <w:r w:rsidRPr="00420373">
              <w:t xml:space="preserve">1.9 </w:t>
            </w:r>
            <m:oMath>
              <m:r>
                <w:rPr>
                  <w:rFonts w:ascii="Cambria Math" w:hAnsi="Cambria Math"/>
                </w:rPr>
                <m:t>±</m:t>
              </m:r>
            </m:oMath>
            <w:r w:rsidRPr="00420373">
              <w:t xml:space="preserve"> 0.34</w:t>
            </w:r>
          </w:p>
        </w:tc>
        <w:tc>
          <w:tcPr>
            <w:tcW w:w="0" w:type="auto"/>
            <w:vMerge/>
            <w:vAlign w:val="center"/>
          </w:tcPr>
          <w:p w14:paraId="0461101A" w14:textId="12B75160" w:rsidR="00420373" w:rsidRPr="00420373" w:rsidRDefault="00420373">
            <w:pPr>
              <w:pStyle w:val="Compact"/>
              <w:spacing w:before="0" w:after="0" w:line="480" w:lineRule="auto"/>
              <w:jc w:val="center"/>
              <w:pPrChange w:id="1339" w:author="Wenninger, Erik (erikw@uidaho.edu)" w:date="2019-03-20T09:54:00Z">
                <w:pPr>
                  <w:pStyle w:val="Compact"/>
                </w:pPr>
              </w:pPrChange>
            </w:pPr>
          </w:p>
        </w:tc>
        <w:tc>
          <w:tcPr>
            <w:tcW w:w="0" w:type="auto"/>
            <w:vAlign w:val="center"/>
          </w:tcPr>
          <w:p w14:paraId="580C1ED6" w14:textId="77777777" w:rsidR="00420373" w:rsidRPr="00420373" w:rsidRDefault="00420373" w:rsidP="00420373">
            <w:pPr>
              <w:pStyle w:val="Compact"/>
              <w:spacing w:before="0" w:after="0" w:line="480" w:lineRule="auto"/>
              <w:jc w:val="center"/>
            </w:pPr>
          </w:p>
        </w:tc>
        <w:tc>
          <w:tcPr>
            <w:tcW w:w="0" w:type="auto"/>
            <w:vAlign w:val="center"/>
          </w:tcPr>
          <w:p w14:paraId="1AB371C4" w14:textId="1806CDA6" w:rsidR="00420373" w:rsidRPr="00420373" w:rsidRDefault="00420373">
            <w:pPr>
              <w:pStyle w:val="Compact"/>
              <w:spacing w:before="0" w:after="0" w:line="480" w:lineRule="auto"/>
              <w:jc w:val="center"/>
              <w:pPrChange w:id="1340" w:author="Wenninger, Erik (erikw@uidaho.edu)" w:date="2019-03-20T09:54:00Z">
                <w:pPr>
                  <w:pStyle w:val="Compact"/>
                  <w:jc w:val="center"/>
                </w:pPr>
              </w:pPrChange>
            </w:pPr>
            <w:r w:rsidRPr="00420373">
              <w:t xml:space="preserve">215 </w:t>
            </w:r>
            <m:oMath>
              <m:r>
                <w:rPr>
                  <w:rFonts w:ascii="Cambria Math" w:hAnsi="Cambria Math"/>
                </w:rPr>
                <m:t>±</m:t>
              </m:r>
            </m:oMath>
            <w:r w:rsidRPr="00420373">
              <w:t xml:space="preserve"> 35.6</w:t>
            </w:r>
          </w:p>
        </w:tc>
      </w:tr>
      <w:tr w:rsidR="00420373" w:rsidRPr="00117454" w14:paraId="4D2F7943" w14:textId="77777777" w:rsidTr="00420373">
        <w:trPr>
          <w:trPrChange w:id="1341" w:author="Wenninger, Erik (erikw@uidaho.edu)" w:date="2019-03-20T09:54:00Z">
            <w:trPr>
              <w:gridAfter w:val="0"/>
            </w:trPr>
          </w:trPrChange>
        </w:trPr>
        <w:tc>
          <w:tcPr>
            <w:tcW w:w="0" w:type="auto"/>
            <w:vAlign w:val="center"/>
            <w:tcPrChange w:id="1342" w:author="Wenninger, Erik (erikw@uidaho.edu)" w:date="2019-03-20T09:54:00Z">
              <w:tcPr>
                <w:tcW w:w="0" w:type="auto"/>
              </w:tcPr>
            </w:tcPrChange>
          </w:tcPr>
          <w:p w14:paraId="79B0F944" w14:textId="77777777" w:rsidR="00420373" w:rsidRPr="00420373" w:rsidRDefault="00420373">
            <w:pPr>
              <w:pStyle w:val="Compact"/>
              <w:spacing w:before="0" w:after="0" w:line="480" w:lineRule="auto"/>
              <w:jc w:val="center"/>
              <w:pPrChange w:id="1343" w:author="Wenninger, Erik (erikw@uidaho.edu)" w:date="2019-03-20T09:54:00Z">
                <w:pPr>
                  <w:pStyle w:val="Compact"/>
                </w:pPr>
              </w:pPrChange>
            </w:pPr>
          </w:p>
        </w:tc>
        <w:tc>
          <w:tcPr>
            <w:tcW w:w="0" w:type="auto"/>
            <w:vAlign w:val="center"/>
            <w:tcPrChange w:id="1344" w:author="Wenninger, Erik (erikw@uidaho.edu)" w:date="2019-03-20T09:54:00Z">
              <w:tcPr>
                <w:tcW w:w="0" w:type="auto"/>
              </w:tcPr>
            </w:tcPrChange>
          </w:tcPr>
          <w:p w14:paraId="6196EA14" w14:textId="77777777" w:rsidR="00420373" w:rsidRPr="00420373" w:rsidRDefault="00420373">
            <w:pPr>
              <w:pStyle w:val="Compact"/>
              <w:spacing w:before="0" w:after="0" w:line="480" w:lineRule="auto"/>
              <w:jc w:val="center"/>
              <w:pPrChange w:id="1345" w:author="Wenninger, Erik (erikw@uidaho.edu)" w:date="2019-03-20T09:54:00Z">
                <w:pPr>
                  <w:pStyle w:val="Compact"/>
                  <w:spacing w:before="0" w:after="0" w:line="480" w:lineRule="auto"/>
                </w:pPr>
              </w:pPrChange>
            </w:pPr>
          </w:p>
        </w:tc>
        <w:tc>
          <w:tcPr>
            <w:tcW w:w="0" w:type="auto"/>
            <w:vAlign w:val="center"/>
            <w:tcPrChange w:id="1346" w:author="Wenninger, Erik (erikw@uidaho.edu)" w:date="2019-03-20T09:54:00Z">
              <w:tcPr>
                <w:tcW w:w="0" w:type="auto"/>
              </w:tcPr>
            </w:tcPrChange>
          </w:tcPr>
          <w:p w14:paraId="1557A037" w14:textId="26713F52" w:rsidR="00420373" w:rsidRPr="00420373" w:rsidRDefault="00420373">
            <w:pPr>
              <w:pStyle w:val="Compact"/>
              <w:spacing w:before="0" w:after="0" w:line="480" w:lineRule="auto"/>
              <w:jc w:val="center"/>
              <w:pPrChange w:id="1347" w:author="Wenninger, Erik (erikw@uidaho.edu)" w:date="2019-03-20T09:54:00Z">
                <w:pPr>
                  <w:pStyle w:val="Compact"/>
                </w:pPr>
              </w:pPrChange>
            </w:pPr>
          </w:p>
        </w:tc>
        <w:tc>
          <w:tcPr>
            <w:tcW w:w="0" w:type="auto"/>
            <w:vAlign w:val="center"/>
            <w:tcPrChange w:id="1348" w:author="Wenninger, Erik (erikw@uidaho.edu)" w:date="2019-03-20T09:54:00Z">
              <w:tcPr>
                <w:tcW w:w="0" w:type="auto"/>
              </w:tcPr>
            </w:tcPrChange>
          </w:tcPr>
          <w:p w14:paraId="5DAA10DB" w14:textId="77777777" w:rsidR="00420373" w:rsidRPr="00420373" w:rsidRDefault="00420373">
            <w:pPr>
              <w:pStyle w:val="Compact"/>
              <w:spacing w:before="0" w:after="0" w:line="480" w:lineRule="auto"/>
              <w:jc w:val="center"/>
              <w:pPrChange w:id="1349" w:author="Wenninger, Erik (erikw@uidaho.edu)" w:date="2019-03-20T09:54:00Z">
                <w:pPr>
                  <w:pStyle w:val="Compact"/>
                </w:pPr>
              </w:pPrChange>
            </w:pPr>
          </w:p>
        </w:tc>
        <w:tc>
          <w:tcPr>
            <w:tcW w:w="0" w:type="auto"/>
            <w:vAlign w:val="center"/>
            <w:tcPrChange w:id="1350" w:author="Wenninger, Erik (erikw@uidaho.edu)" w:date="2019-03-20T09:54:00Z">
              <w:tcPr>
                <w:tcW w:w="0" w:type="auto"/>
                <w:gridSpan w:val="2"/>
              </w:tcPr>
            </w:tcPrChange>
          </w:tcPr>
          <w:p w14:paraId="60558835" w14:textId="77777777" w:rsidR="00420373" w:rsidRPr="00420373" w:rsidRDefault="00420373">
            <w:pPr>
              <w:pStyle w:val="Compact"/>
              <w:spacing w:before="0" w:after="0" w:line="480" w:lineRule="auto"/>
              <w:jc w:val="center"/>
              <w:pPrChange w:id="1351" w:author="Wenninger, Erik (erikw@uidaho.edu)" w:date="2019-03-20T09:54:00Z">
                <w:pPr>
                  <w:pStyle w:val="Compact"/>
                </w:pPr>
              </w:pPrChange>
            </w:pPr>
          </w:p>
        </w:tc>
        <w:tc>
          <w:tcPr>
            <w:tcW w:w="0" w:type="auto"/>
            <w:vAlign w:val="center"/>
            <w:tcPrChange w:id="1352" w:author="Wenninger, Erik (erikw@uidaho.edu)" w:date="2019-03-20T09:54:00Z">
              <w:tcPr>
                <w:tcW w:w="0" w:type="auto"/>
              </w:tcPr>
            </w:tcPrChange>
          </w:tcPr>
          <w:p w14:paraId="1E3BED8F" w14:textId="77777777" w:rsidR="00420373" w:rsidRPr="00420373" w:rsidRDefault="00420373">
            <w:pPr>
              <w:pStyle w:val="Compact"/>
              <w:spacing w:before="0" w:after="0" w:line="480" w:lineRule="auto"/>
              <w:jc w:val="center"/>
              <w:pPrChange w:id="1353" w:author="Wenninger, Erik (erikw@uidaho.edu)" w:date="2019-03-20T09:54:00Z">
                <w:pPr>
                  <w:pStyle w:val="Compact"/>
                  <w:spacing w:before="0" w:after="0" w:line="480" w:lineRule="auto"/>
                </w:pPr>
              </w:pPrChange>
            </w:pPr>
          </w:p>
        </w:tc>
        <w:tc>
          <w:tcPr>
            <w:tcW w:w="0" w:type="auto"/>
            <w:vAlign w:val="center"/>
            <w:tcPrChange w:id="1354" w:author="Wenninger, Erik (erikw@uidaho.edu)" w:date="2019-03-20T09:54:00Z">
              <w:tcPr>
                <w:tcW w:w="0" w:type="auto"/>
                <w:gridSpan w:val="3"/>
              </w:tcPr>
            </w:tcPrChange>
          </w:tcPr>
          <w:p w14:paraId="4C57539D" w14:textId="6407E729" w:rsidR="00420373" w:rsidRPr="00420373" w:rsidRDefault="00420373">
            <w:pPr>
              <w:pStyle w:val="Compact"/>
              <w:spacing w:before="0" w:after="0" w:line="480" w:lineRule="auto"/>
              <w:jc w:val="center"/>
              <w:pPrChange w:id="1355" w:author="Wenninger, Erik (erikw@uidaho.edu)" w:date="2019-03-20T09:54:00Z">
                <w:pPr>
                  <w:pStyle w:val="Compact"/>
                </w:pPr>
              </w:pPrChange>
            </w:pPr>
          </w:p>
        </w:tc>
      </w:tr>
      <w:tr w:rsidR="00420373" w:rsidRPr="00117454" w14:paraId="2A6EEF01" w14:textId="77777777" w:rsidTr="008279BB">
        <w:tc>
          <w:tcPr>
            <w:tcW w:w="0" w:type="auto"/>
            <w:vAlign w:val="center"/>
          </w:tcPr>
          <w:p w14:paraId="314BE744" w14:textId="77777777" w:rsidR="00420373" w:rsidRPr="00420373" w:rsidRDefault="00420373">
            <w:pPr>
              <w:pStyle w:val="Compact"/>
              <w:spacing w:before="0" w:after="0" w:line="480" w:lineRule="auto"/>
              <w:jc w:val="center"/>
              <w:pPrChange w:id="1356" w:author="Wenninger, Erik (erikw@uidaho.edu)" w:date="2019-03-20T09:54:00Z">
                <w:pPr>
                  <w:pStyle w:val="Compact"/>
                  <w:jc w:val="right"/>
                </w:pPr>
              </w:pPrChange>
            </w:pPr>
            <w:r w:rsidRPr="00420373">
              <w:rPr>
                <w:rPrChange w:id="1357" w:author="Wenninger, Erik (erikw@uidaho.edu)" w:date="2019-03-20T09:52:00Z">
                  <w:rPr>
                    <w:b/>
                  </w:rPr>
                </w:rPrChange>
              </w:rPr>
              <w:t>Russet Burbank</w:t>
            </w:r>
          </w:p>
        </w:tc>
        <w:tc>
          <w:tcPr>
            <w:tcW w:w="0" w:type="auto"/>
            <w:vAlign w:val="center"/>
          </w:tcPr>
          <w:p w14:paraId="6DA105F0" w14:textId="5B503DDA" w:rsidR="00420373" w:rsidRPr="00420373" w:rsidRDefault="00420373">
            <w:pPr>
              <w:pStyle w:val="Compact"/>
              <w:spacing w:before="0" w:after="0" w:line="480" w:lineRule="auto"/>
              <w:jc w:val="center"/>
              <w:pPrChange w:id="1358" w:author="Wenninger, Erik (erikw@uidaho.edu)" w:date="2019-03-20T09:54:00Z">
                <w:pPr>
                  <w:pStyle w:val="Compact"/>
                  <w:spacing w:before="0" w:after="0" w:line="480" w:lineRule="auto"/>
                </w:pPr>
              </w:pPrChange>
            </w:pPr>
            <w:ins w:id="1359" w:author="Erik Wenninger" w:date="2019-03-20T09:46:00Z">
              <w:r w:rsidRPr="00420373">
                <w:t>Female</w:t>
              </w:r>
            </w:ins>
          </w:p>
        </w:tc>
        <w:tc>
          <w:tcPr>
            <w:tcW w:w="0" w:type="auto"/>
            <w:vAlign w:val="center"/>
          </w:tcPr>
          <w:p w14:paraId="47F3F312" w14:textId="222F5BE2" w:rsidR="00420373" w:rsidRPr="00420373" w:rsidRDefault="00420373">
            <w:pPr>
              <w:pStyle w:val="Compact"/>
              <w:spacing w:before="0" w:after="0" w:line="480" w:lineRule="auto"/>
              <w:jc w:val="center"/>
              <w:pPrChange w:id="1360" w:author="Wenninger, Erik (erikw@uidaho.edu)" w:date="2019-03-20T09:54:00Z">
                <w:pPr>
                  <w:pStyle w:val="Compact"/>
                </w:pPr>
              </w:pPrChange>
            </w:pPr>
            <w:r w:rsidRPr="00420373">
              <w:t>26</w:t>
            </w:r>
            <w:del w:id="1361" w:author="Erik Wenninger" w:date="2019-03-20T09:48:00Z">
              <w:r w:rsidRPr="00420373" w:rsidDel="00420373">
                <w:delText xml:space="preserve"> </w:delText>
              </w:r>
              <w:r w:rsidRPr="00420373" w:rsidDel="00420373">
                <w:rPr>
                  <w:i/>
                </w:rPr>
                <w:delText>F</w:delText>
              </w:r>
            </w:del>
          </w:p>
        </w:tc>
        <w:tc>
          <w:tcPr>
            <w:tcW w:w="0" w:type="auto"/>
            <w:vAlign w:val="center"/>
          </w:tcPr>
          <w:p w14:paraId="74C0CB6F" w14:textId="40F2D062" w:rsidR="00420373" w:rsidRPr="00420373" w:rsidRDefault="00420373">
            <w:pPr>
              <w:pStyle w:val="Compact"/>
              <w:spacing w:before="0" w:after="0" w:line="480" w:lineRule="auto"/>
              <w:jc w:val="center"/>
              <w:pPrChange w:id="1362" w:author="Wenninger, Erik (erikw@uidaho.edu)" w:date="2019-03-20T09:54:00Z">
                <w:pPr>
                  <w:pStyle w:val="Compact"/>
                  <w:jc w:val="center"/>
                </w:pPr>
              </w:pPrChange>
            </w:pPr>
            <w:r w:rsidRPr="00420373">
              <w:t xml:space="preserve">3.4 </w:t>
            </w:r>
            <m:oMath>
              <m:r>
                <w:rPr>
                  <w:rFonts w:ascii="Cambria Math" w:hAnsi="Cambria Math"/>
                </w:rPr>
                <m:t>±</m:t>
              </m:r>
            </m:oMath>
            <w:r w:rsidRPr="00420373">
              <w:t xml:space="preserve"> 0.38</w:t>
            </w:r>
          </w:p>
        </w:tc>
        <w:tc>
          <w:tcPr>
            <w:tcW w:w="0" w:type="auto"/>
            <w:vMerge w:val="restart"/>
            <w:vAlign w:val="center"/>
          </w:tcPr>
          <w:p w14:paraId="204DE168" w14:textId="350D223E" w:rsidR="00420373" w:rsidRPr="00420373" w:rsidDel="00420373" w:rsidRDefault="00420373">
            <w:pPr>
              <w:pStyle w:val="Compact"/>
              <w:spacing w:before="0" w:after="0" w:line="480" w:lineRule="auto"/>
              <w:jc w:val="center"/>
              <w:rPr>
                <w:del w:id="1363" w:author="Wenninger, Erik (erikw@uidaho.edu)" w:date="2019-03-20T09:56:00Z"/>
              </w:rPr>
            </w:pPr>
            <w:del w:id="1364" w:author="Wenninger, Erik (erikw@uidaho.edu)" w:date="2019-03-20T09:56:00Z">
              <w:r w:rsidRPr="00420373" w:rsidDel="00420373">
                <w:rPr>
                  <w:rPrChange w:id="1365" w:author="Wenninger, Erik (erikw@uidaho.edu)" w:date="2019-03-20T09:52:00Z">
                    <w:rPr>
                      <w:b/>
                    </w:rPr>
                  </w:rPrChange>
                </w:rPr>
                <w:delText>B</w:delText>
              </w:r>
            </w:del>
          </w:p>
          <w:p w14:paraId="23494F9F" w14:textId="66CD0907" w:rsidR="00420373" w:rsidRPr="00420373" w:rsidRDefault="00420373">
            <w:pPr>
              <w:pStyle w:val="Compact"/>
              <w:spacing w:before="0" w:after="0" w:line="480" w:lineRule="auto"/>
              <w:jc w:val="center"/>
              <w:pPrChange w:id="1366" w:author="Wenninger, Erik (erikw@uidaho.edu)" w:date="2019-03-20T09:56:00Z">
                <w:pPr>
                  <w:pStyle w:val="Compact"/>
                </w:pPr>
              </w:pPrChange>
            </w:pPr>
            <w:r w:rsidRPr="00420373">
              <w:rPr>
                <w:rPrChange w:id="1367" w:author="Wenninger, Erik (erikw@uidaho.edu)" w:date="2019-03-20T09:52:00Z">
                  <w:rPr>
                    <w:b/>
                  </w:rPr>
                </w:rPrChange>
              </w:rPr>
              <w:t>B</w:t>
            </w:r>
          </w:p>
        </w:tc>
        <w:tc>
          <w:tcPr>
            <w:tcW w:w="0" w:type="auto"/>
            <w:vAlign w:val="center"/>
          </w:tcPr>
          <w:p w14:paraId="55B9F5E8" w14:textId="77777777" w:rsidR="00420373" w:rsidRPr="00420373" w:rsidRDefault="00420373" w:rsidP="00420373">
            <w:pPr>
              <w:pStyle w:val="Compact"/>
              <w:spacing w:before="0" w:after="0" w:line="480" w:lineRule="auto"/>
              <w:jc w:val="center"/>
            </w:pPr>
          </w:p>
        </w:tc>
        <w:tc>
          <w:tcPr>
            <w:tcW w:w="0" w:type="auto"/>
            <w:vAlign w:val="center"/>
          </w:tcPr>
          <w:p w14:paraId="4E8048A0" w14:textId="7C153C5F" w:rsidR="00420373" w:rsidRPr="00420373" w:rsidRDefault="00420373">
            <w:pPr>
              <w:pStyle w:val="Compact"/>
              <w:spacing w:before="0" w:after="0" w:line="480" w:lineRule="auto"/>
              <w:jc w:val="center"/>
              <w:pPrChange w:id="1368" w:author="Wenninger, Erik (erikw@uidaho.edu)" w:date="2019-03-20T09:54:00Z">
                <w:pPr>
                  <w:pStyle w:val="Compact"/>
                  <w:jc w:val="center"/>
                </w:pPr>
              </w:pPrChange>
            </w:pPr>
            <w:r w:rsidRPr="00420373">
              <w:t xml:space="preserve">250 </w:t>
            </w:r>
            <m:oMath>
              <m:r>
                <w:rPr>
                  <w:rFonts w:ascii="Cambria Math" w:hAnsi="Cambria Math"/>
                </w:rPr>
                <m:t>±</m:t>
              </m:r>
            </m:oMath>
            <w:r w:rsidRPr="00420373">
              <w:t xml:space="preserve"> 34.4</w:t>
            </w:r>
          </w:p>
        </w:tc>
      </w:tr>
      <w:tr w:rsidR="00420373" w:rsidRPr="00117454" w14:paraId="0BAF78A6" w14:textId="77777777" w:rsidTr="008279BB">
        <w:tc>
          <w:tcPr>
            <w:tcW w:w="0" w:type="auto"/>
            <w:tcBorders>
              <w:bottom w:val="single" w:sz="4" w:space="0" w:color="auto"/>
            </w:tcBorders>
            <w:vAlign w:val="center"/>
          </w:tcPr>
          <w:p w14:paraId="7CD3BAC6" w14:textId="77777777" w:rsidR="00420373" w:rsidRPr="00420373" w:rsidRDefault="00420373">
            <w:pPr>
              <w:pStyle w:val="Compact"/>
              <w:spacing w:before="0" w:after="0" w:line="480" w:lineRule="auto"/>
              <w:jc w:val="center"/>
              <w:pPrChange w:id="1369" w:author="Wenninger, Erik (erikw@uidaho.edu)" w:date="2019-03-20T09:54:00Z">
                <w:pPr>
                  <w:pStyle w:val="Compact"/>
                </w:pPr>
              </w:pPrChange>
            </w:pPr>
          </w:p>
        </w:tc>
        <w:tc>
          <w:tcPr>
            <w:tcW w:w="0" w:type="auto"/>
            <w:tcBorders>
              <w:bottom w:val="single" w:sz="4" w:space="0" w:color="auto"/>
            </w:tcBorders>
            <w:vAlign w:val="center"/>
          </w:tcPr>
          <w:p w14:paraId="6F8AF7A0" w14:textId="3061C7E3" w:rsidR="00420373" w:rsidRPr="00420373" w:rsidRDefault="00420373">
            <w:pPr>
              <w:pStyle w:val="Compact"/>
              <w:spacing w:before="0" w:after="0" w:line="480" w:lineRule="auto"/>
              <w:jc w:val="center"/>
              <w:pPrChange w:id="1370" w:author="Wenninger, Erik (erikw@uidaho.edu)" w:date="2019-03-20T09:54:00Z">
                <w:pPr>
                  <w:pStyle w:val="Compact"/>
                  <w:spacing w:before="0" w:after="0" w:line="480" w:lineRule="auto"/>
                </w:pPr>
              </w:pPrChange>
            </w:pPr>
            <w:ins w:id="1371" w:author="Erik Wenninger" w:date="2019-03-20T09:46:00Z">
              <w:r w:rsidRPr="00420373">
                <w:t>Male</w:t>
              </w:r>
            </w:ins>
          </w:p>
        </w:tc>
        <w:tc>
          <w:tcPr>
            <w:tcW w:w="0" w:type="auto"/>
            <w:tcBorders>
              <w:bottom w:val="single" w:sz="4" w:space="0" w:color="auto"/>
            </w:tcBorders>
            <w:vAlign w:val="center"/>
          </w:tcPr>
          <w:p w14:paraId="61B12DB9" w14:textId="5777A6D9" w:rsidR="00420373" w:rsidRPr="00420373" w:rsidRDefault="00420373">
            <w:pPr>
              <w:pStyle w:val="Compact"/>
              <w:spacing w:before="0" w:after="0" w:line="480" w:lineRule="auto"/>
              <w:jc w:val="center"/>
              <w:pPrChange w:id="1372" w:author="Wenninger, Erik (erikw@uidaho.edu)" w:date="2019-03-20T09:54:00Z">
                <w:pPr>
                  <w:pStyle w:val="Compact"/>
                </w:pPr>
              </w:pPrChange>
            </w:pPr>
            <w:r w:rsidRPr="00420373">
              <w:t>18</w:t>
            </w:r>
            <w:del w:id="1373" w:author="Erik Wenninger" w:date="2019-03-20T09:48:00Z">
              <w:r w:rsidRPr="00420373" w:rsidDel="00420373">
                <w:delText xml:space="preserve"> </w:delText>
              </w:r>
              <w:r w:rsidRPr="00420373" w:rsidDel="00420373">
                <w:rPr>
                  <w:i/>
                </w:rPr>
                <w:delText>M</w:delText>
              </w:r>
            </w:del>
          </w:p>
        </w:tc>
        <w:tc>
          <w:tcPr>
            <w:tcW w:w="0" w:type="auto"/>
            <w:tcBorders>
              <w:bottom w:val="single" w:sz="4" w:space="0" w:color="auto"/>
            </w:tcBorders>
            <w:vAlign w:val="center"/>
          </w:tcPr>
          <w:p w14:paraId="6533EC58" w14:textId="29AE7A18" w:rsidR="00420373" w:rsidRPr="00420373" w:rsidRDefault="00420373">
            <w:pPr>
              <w:pStyle w:val="Compact"/>
              <w:spacing w:before="0" w:after="0" w:line="480" w:lineRule="auto"/>
              <w:jc w:val="center"/>
              <w:pPrChange w:id="1374" w:author="Wenninger, Erik (erikw@uidaho.edu)" w:date="2019-03-20T09:54:00Z">
                <w:pPr>
                  <w:pStyle w:val="Compact"/>
                  <w:jc w:val="center"/>
                </w:pPr>
              </w:pPrChange>
            </w:pPr>
            <w:r w:rsidRPr="00420373">
              <w:t xml:space="preserve">1.8 </w:t>
            </w:r>
            <m:oMath>
              <m:r>
                <w:rPr>
                  <w:rFonts w:ascii="Cambria Math" w:hAnsi="Cambria Math"/>
                </w:rPr>
                <m:t>±</m:t>
              </m:r>
            </m:oMath>
            <w:r w:rsidRPr="00420373">
              <w:t xml:space="preserve"> 0.32</w:t>
            </w:r>
          </w:p>
        </w:tc>
        <w:tc>
          <w:tcPr>
            <w:tcW w:w="0" w:type="auto"/>
            <w:vMerge/>
            <w:tcBorders>
              <w:bottom w:val="single" w:sz="4" w:space="0" w:color="auto"/>
            </w:tcBorders>
            <w:vAlign w:val="center"/>
          </w:tcPr>
          <w:p w14:paraId="13FED984" w14:textId="0E3EF51C" w:rsidR="00420373" w:rsidRPr="00420373" w:rsidRDefault="00420373">
            <w:pPr>
              <w:pStyle w:val="Compact"/>
              <w:spacing w:before="0" w:after="0" w:line="480" w:lineRule="auto"/>
              <w:jc w:val="center"/>
              <w:pPrChange w:id="1375" w:author="Wenninger, Erik (erikw@uidaho.edu)" w:date="2019-03-20T09:54:00Z">
                <w:pPr>
                  <w:pStyle w:val="Compact"/>
                </w:pPr>
              </w:pPrChange>
            </w:pPr>
          </w:p>
        </w:tc>
        <w:tc>
          <w:tcPr>
            <w:tcW w:w="0" w:type="auto"/>
            <w:tcBorders>
              <w:bottom w:val="single" w:sz="4" w:space="0" w:color="auto"/>
            </w:tcBorders>
            <w:vAlign w:val="center"/>
          </w:tcPr>
          <w:p w14:paraId="71D3AD00" w14:textId="77777777" w:rsidR="00420373" w:rsidRPr="00420373" w:rsidRDefault="00420373" w:rsidP="00420373">
            <w:pPr>
              <w:pStyle w:val="Compact"/>
              <w:spacing w:before="0" w:after="0" w:line="480" w:lineRule="auto"/>
              <w:jc w:val="center"/>
            </w:pPr>
          </w:p>
        </w:tc>
        <w:tc>
          <w:tcPr>
            <w:tcW w:w="0" w:type="auto"/>
            <w:tcBorders>
              <w:bottom w:val="single" w:sz="4" w:space="0" w:color="auto"/>
            </w:tcBorders>
            <w:vAlign w:val="center"/>
          </w:tcPr>
          <w:p w14:paraId="32EB65DC" w14:textId="5A1BA69D" w:rsidR="00420373" w:rsidRPr="00420373" w:rsidRDefault="00420373">
            <w:pPr>
              <w:pStyle w:val="Compact"/>
              <w:spacing w:before="0" w:after="0" w:line="480" w:lineRule="auto"/>
              <w:jc w:val="center"/>
              <w:pPrChange w:id="1376" w:author="Wenninger, Erik (erikw@uidaho.edu)" w:date="2019-03-20T09:54:00Z">
                <w:pPr>
                  <w:pStyle w:val="Compact"/>
                  <w:jc w:val="center"/>
                </w:pPr>
              </w:pPrChange>
            </w:pPr>
            <w:r w:rsidRPr="00420373">
              <w:t xml:space="preserve">285 </w:t>
            </w:r>
            <m:oMath>
              <m:r>
                <w:rPr>
                  <w:rFonts w:ascii="Cambria Math" w:hAnsi="Cambria Math"/>
                </w:rPr>
                <m:t>±</m:t>
              </m:r>
            </m:oMath>
            <w:r w:rsidRPr="00420373">
              <w:t xml:space="preserve"> 47.0</w:t>
            </w:r>
          </w:p>
        </w:tc>
      </w:tr>
    </w:tbl>
    <w:p w14:paraId="65B435F8" w14:textId="77777777" w:rsidR="00110CCD" w:rsidRPr="00117454" w:rsidRDefault="00A4408B">
      <w:pPr>
        <w:pStyle w:val="BodyText"/>
        <w:spacing w:before="0" w:after="0" w:line="480" w:lineRule="auto"/>
        <w:pPrChange w:id="1377" w:author="Erik Wenninger" w:date="2019-03-20T08:32:00Z">
          <w:pPr>
            <w:pStyle w:val="BodyText"/>
          </w:pPr>
        </w:pPrChange>
      </w:pPr>
      <w:r w:rsidRPr="00117454">
        <w:t>Least-squares means. Means in the same column which share a letter are not significantly different (P &gt; 0.05)</w:t>
      </w:r>
      <w:r w:rsidRPr="00117454">
        <w:br/>
      </w:r>
    </w:p>
    <w:p w14:paraId="4D8757BD" w14:textId="77777777" w:rsidR="0070586B" w:rsidRDefault="0070586B">
      <w:pPr>
        <w:rPr>
          <w:ins w:id="1378" w:author="Erik Wenninger" w:date="2019-03-20T09:20:00Z"/>
        </w:rPr>
      </w:pPr>
      <w:ins w:id="1379" w:author="Erik Wenninger" w:date="2019-03-20T09:20:00Z">
        <w:r>
          <w:br w:type="page"/>
        </w:r>
      </w:ins>
    </w:p>
    <w:p w14:paraId="5C3DD609" w14:textId="77777777" w:rsidR="00110CCD" w:rsidRPr="00117454" w:rsidRDefault="00A4408B">
      <w:pPr>
        <w:pStyle w:val="BodyText"/>
        <w:spacing w:before="0" w:after="0" w:line="480" w:lineRule="auto"/>
        <w:pPrChange w:id="1380" w:author="Erik Wenninger" w:date="2019-03-20T08:32:00Z">
          <w:pPr>
            <w:pStyle w:val="BodyText"/>
          </w:pPr>
        </w:pPrChange>
      </w:pPr>
      <w:r w:rsidRPr="0070586B">
        <w:lastRenderedPageBreak/>
        <w:t>Table 3: Potato psyllid walking behaviors recorded during 300s no-choice tests on four different genotypes: A07781-10LB, A07781-3LB, A07781-4LB and Russet Burbank</w:t>
      </w:r>
    </w:p>
    <w:tbl>
      <w:tblPr>
        <w:tblW w:w="0" w:type="pct"/>
        <w:tblLook w:val="07E0" w:firstRow="1" w:lastRow="1" w:firstColumn="1" w:lastColumn="1" w:noHBand="1" w:noVBand="1"/>
      </w:tblPr>
      <w:tblGrid>
        <w:gridCol w:w="1194"/>
        <w:gridCol w:w="725"/>
        <w:gridCol w:w="1588"/>
        <w:gridCol w:w="529"/>
        <w:gridCol w:w="1518"/>
      </w:tblGrid>
      <w:tr w:rsidR="00A4408B" w:rsidRPr="00117454" w14:paraId="4B2D21B6" w14:textId="77777777">
        <w:tc>
          <w:tcPr>
            <w:tcW w:w="0" w:type="auto"/>
            <w:tcBorders>
              <w:bottom w:val="single" w:sz="0" w:space="0" w:color="auto"/>
            </w:tcBorders>
            <w:vAlign w:val="bottom"/>
          </w:tcPr>
          <w:p w14:paraId="4B48F215" w14:textId="77777777" w:rsidR="00110CCD" w:rsidRPr="00117454" w:rsidRDefault="00A4408B">
            <w:pPr>
              <w:pStyle w:val="Compact"/>
              <w:spacing w:before="0" w:after="0" w:line="480" w:lineRule="auto"/>
              <w:jc w:val="right"/>
              <w:pPrChange w:id="1381" w:author="Erik Wenninger" w:date="2019-03-20T08:32:00Z">
                <w:pPr>
                  <w:pStyle w:val="Compact"/>
                  <w:jc w:val="right"/>
                </w:pPr>
              </w:pPrChange>
            </w:pPr>
            <w:r w:rsidRPr="00117454">
              <w:rPr>
                <w:b/>
              </w:rPr>
              <w:t>Walking</w:t>
            </w:r>
          </w:p>
        </w:tc>
        <w:tc>
          <w:tcPr>
            <w:tcW w:w="0" w:type="auto"/>
            <w:tcBorders>
              <w:bottom w:val="single" w:sz="0" w:space="0" w:color="auto"/>
            </w:tcBorders>
            <w:vAlign w:val="bottom"/>
          </w:tcPr>
          <w:p w14:paraId="487BEF2A" w14:textId="77777777" w:rsidR="00110CCD" w:rsidRPr="00117454" w:rsidRDefault="00110CCD">
            <w:pPr>
              <w:pStyle w:val="Compact"/>
              <w:spacing w:before="0" w:after="0" w:line="480" w:lineRule="auto"/>
              <w:pPrChange w:id="1382" w:author="Erik Wenninger" w:date="2019-03-20T08:32:00Z">
                <w:pPr>
                  <w:pStyle w:val="Compact"/>
                </w:pPr>
              </w:pPrChange>
            </w:pPr>
          </w:p>
        </w:tc>
        <w:tc>
          <w:tcPr>
            <w:tcW w:w="0" w:type="auto"/>
            <w:tcBorders>
              <w:bottom w:val="single" w:sz="0" w:space="0" w:color="auto"/>
            </w:tcBorders>
            <w:vAlign w:val="bottom"/>
          </w:tcPr>
          <w:p w14:paraId="5592E870" w14:textId="77777777" w:rsidR="00110CCD" w:rsidRPr="00117454" w:rsidRDefault="00A4408B">
            <w:pPr>
              <w:pStyle w:val="Compact"/>
              <w:spacing w:before="0" w:after="0" w:line="480" w:lineRule="auto"/>
              <w:jc w:val="center"/>
              <w:pPrChange w:id="1383" w:author="Erik Wenninger" w:date="2019-03-20T08:32:00Z">
                <w:pPr>
                  <w:pStyle w:val="Compact"/>
                  <w:jc w:val="center"/>
                </w:pPr>
              </w:pPrChange>
            </w:pPr>
            <w:r w:rsidRPr="00117454">
              <w:t>Incidence</w:t>
            </w:r>
          </w:p>
        </w:tc>
        <w:tc>
          <w:tcPr>
            <w:tcW w:w="0" w:type="auto"/>
            <w:tcBorders>
              <w:bottom w:val="single" w:sz="0" w:space="0" w:color="auto"/>
            </w:tcBorders>
            <w:vAlign w:val="bottom"/>
          </w:tcPr>
          <w:p w14:paraId="7FEBE3C8" w14:textId="77777777" w:rsidR="00110CCD" w:rsidRPr="00117454" w:rsidRDefault="00110CCD">
            <w:pPr>
              <w:pStyle w:val="Compact"/>
              <w:spacing w:before="0" w:after="0" w:line="480" w:lineRule="auto"/>
              <w:pPrChange w:id="1384" w:author="Erik Wenninger" w:date="2019-03-20T08:32:00Z">
                <w:pPr>
                  <w:pStyle w:val="Compact"/>
                </w:pPr>
              </w:pPrChange>
            </w:pPr>
          </w:p>
        </w:tc>
        <w:tc>
          <w:tcPr>
            <w:tcW w:w="0" w:type="auto"/>
            <w:tcBorders>
              <w:bottom w:val="single" w:sz="0" w:space="0" w:color="auto"/>
            </w:tcBorders>
            <w:vAlign w:val="bottom"/>
          </w:tcPr>
          <w:p w14:paraId="178E5A5B" w14:textId="77777777" w:rsidR="00110CCD" w:rsidRPr="00117454" w:rsidRDefault="00A4408B">
            <w:pPr>
              <w:pStyle w:val="Compact"/>
              <w:spacing w:before="0" w:after="0" w:line="480" w:lineRule="auto"/>
              <w:jc w:val="center"/>
              <w:pPrChange w:id="1385" w:author="Erik Wenninger" w:date="2019-03-20T08:32:00Z">
                <w:pPr>
                  <w:pStyle w:val="Compact"/>
                  <w:jc w:val="center"/>
                </w:pPr>
              </w:pPrChange>
            </w:pPr>
            <w:r w:rsidRPr="00117454">
              <w:t>Duration (s)</w:t>
            </w:r>
          </w:p>
        </w:tc>
      </w:tr>
      <w:tr w:rsidR="00A4408B" w:rsidRPr="00117454" w14:paraId="409161AC" w14:textId="77777777">
        <w:tc>
          <w:tcPr>
            <w:tcW w:w="0" w:type="auto"/>
            <w:tcBorders>
              <w:bottom w:val="single" w:sz="0" w:space="0" w:color="auto"/>
            </w:tcBorders>
            <w:vAlign w:val="bottom"/>
          </w:tcPr>
          <w:p w14:paraId="1D7315FE" w14:textId="77777777" w:rsidR="00110CCD" w:rsidRPr="00117454" w:rsidRDefault="00A4408B">
            <w:pPr>
              <w:pStyle w:val="Compact"/>
              <w:spacing w:before="0" w:after="0" w:line="480" w:lineRule="auto"/>
              <w:jc w:val="right"/>
              <w:pPrChange w:id="1386" w:author="Erik Wenninger" w:date="2019-03-20T08:32:00Z">
                <w:pPr>
                  <w:pStyle w:val="Compact"/>
                  <w:jc w:val="right"/>
                </w:pPr>
              </w:pPrChange>
            </w:pPr>
            <w:r w:rsidRPr="00117454">
              <w:t>Genotype</w:t>
            </w:r>
          </w:p>
        </w:tc>
        <w:tc>
          <w:tcPr>
            <w:tcW w:w="0" w:type="auto"/>
            <w:tcBorders>
              <w:bottom w:val="single" w:sz="0" w:space="0" w:color="auto"/>
            </w:tcBorders>
            <w:vAlign w:val="bottom"/>
          </w:tcPr>
          <w:p w14:paraId="631F60B4" w14:textId="77777777" w:rsidR="00110CCD" w:rsidRPr="00117454" w:rsidRDefault="00A4408B">
            <w:pPr>
              <w:pStyle w:val="Compact"/>
              <w:spacing w:before="0" w:after="0" w:line="480" w:lineRule="auto"/>
              <w:pPrChange w:id="1387" w:author="Erik Wenninger" w:date="2019-03-20T08:32:00Z">
                <w:pPr>
                  <w:pStyle w:val="Compact"/>
                </w:pPr>
              </w:pPrChange>
            </w:pPr>
            <w:r w:rsidRPr="00117454">
              <w:t>N</w:t>
            </w:r>
          </w:p>
        </w:tc>
        <w:tc>
          <w:tcPr>
            <w:tcW w:w="0" w:type="auto"/>
            <w:tcBorders>
              <w:bottom w:val="single" w:sz="0" w:space="0" w:color="auto"/>
            </w:tcBorders>
            <w:vAlign w:val="bottom"/>
          </w:tcPr>
          <w:p w14:paraId="45CDB268" w14:textId="77777777" w:rsidR="00110CCD" w:rsidRPr="00117454" w:rsidRDefault="00A4408B">
            <w:pPr>
              <w:pStyle w:val="Compact"/>
              <w:spacing w:before="0" w:after="0" w:line="480" w:lineRule="auto"/>
              <w:jc w:val="center"/>
              <w:pPrChange w:id="1388"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c>
          <w:tcPr>
            <w:tcW w:w="0" w:type="auto"/>
            <w:tcBorders>
              <w:bottom w:val="single" w:sz="0" w:space="0" w:color="auto"/>
            </w:tcBorders>
            <w:vAlign w:val="bottom"/>
          </w:tcPr>
          <w:p w14:paraId="7F421186" w14:textId="77777777" w:rsidR="00110CCD" w:rsidRPr="00117454" w:rsidRDefault="00110CCD">
            <w:pPr>
              <w:pStyle w:val="Compact"/>
              <w:spacing w:before="0" w:after="0" w:line="480" w:lineRule="auto"/>
              <w:pPrChange w:id="1389" w:author="Erik Wenninger" w:date="2019-03-20T08:32:00Z">
                <w:pPr>
                  <w:pStyle w:val="Compact"/>
                </w:pPr>
              </w:pPrChange>
            </w:pPr>
          </w:p>
        </w:tc>
        <w:tc>
          <w:tcPr>
            <w:tcW w:w="0" w:type="auto"/>
            <w:tcBorders>
              <w:bottom w:val="single" w:sz="0" w:space="0" w:color="auto"/>
            </w:tcBorders>
            <w:vAlign w:val="bottom"/>
          </w:tcPr>
          <w:p w14:paraId="24A74867" w14:textId="77777777" w:rsidR="00110CCD" w:rsidRPr="00117454" w:rsidRDefault="00A4408B">
            <w:pPr>
              <w:pStyle w:val="Compact"/>
              <w:spacing w:before="0" w:after="0" w:line="480" w:lineRule="auto"/>
              <w:jc w:val="center"/>
              <w:pPrChange w:id="1390"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r>
      <w:tr w:rsidR="00A4408B" w:rsidRPr="00117454" w14:paraId="147D7783" w14:textId="77777777">
        <w:tc>
          <w:tcPr>
            <w:tcW w:w="0" w:type="auto"/>
          </w:tcPr>
          <w:p w14:paraId="245CDD8D" w14:textId="77777777" w:rsidR="00110CCD" w:rsidRPr="00117454" w:rsidRDefault="00A4408B">
            <w:pPr>
              <w:pStyle w:val="Compact"/>
              <w:spacing w:before="0" w:after="0" w:line="480" w:lineRule="auto"/>
              <w:jc w:val="right"/>
              <w:pPrChange w:id="1391" w:author="Erik Wenninger" w:date="2019-03-20T08:32:00Z">
                <w:pPr>
                  <w:pStyle w:val="Compact"/>
                  <w:jc w:val="right"/>
                </w:pPr>
              </w:pPrChange>
            </w:pPr>
            <w:r w:rsidRPr="00117454">
              <w:rPr>
                <w:b/>
              </w:rPr>
              <w:t>10LB</w:t>
            </w:r>
          </w:p>
        </w:tc>
        <w:tc>
          <w:tcPr>
            <w:tcW w:w="0" w:type="auto"/>
          </w:tcPr>
          <w:p w14:paraId="19AC2A70" w14:textId="77777777" w:rsidR="00110CCD" w:rsidRPr="00117454" w:rsidRDefault="00A4408B">
            <w:pPr>
              <w:pStyle w:val="Compact"/>
              <w:spacing w:before="0" w:after="0" w:line="480" w:lineRule="auto"/>
              <w:pPrChange w:id="1392" w:author="Erik Wenninger" w:date="2019-03-20T08:32:00Z">
                <w:pPr>
                  <w:pStyle w:val="Compact"/>
                </w:pPr>
              </w:pPrChange>
            </w:pPr>
            <w:r w:rsidRPr="00117454">
              <w:t xml:space="preserve">21 </w:t>
            </w:r>
            <w:r w:rsidRPr="00117454">
              <w:rPr>
                <w:i/>
              </w:rPr>
              <w:t>F</w:t>
            </w:r>
          </w:p>
        </w:tc>
        <w:tc>
          <w:tcPr>
            <w:tcW w:w="0" w:type="auto"/>
          </w:tcPr>
          <w:p w14:paraId="7CE4D7B6" w14:textId="77777777" w:rsidR="00110CCD" w:rsidRPr="00117454" w:rsidRDefault="00A4408B">
            <w:pPr>
              <w:pStyle w:val="Compact"/>
              <w:spacing w:before="0" w:after="0" w:line="480" w:lineRule="auto"/>
              <w:jc w:val="center"/>
              <w:pPrChange w:id="1393" w:author="Erik Wenninger" w:date="2019-03-20T08:32:00Z">
                <w:pPr>
                  <w:pStyle w:val="Compact"/>
                  <w:jc w:val="center"/>
                </w:pPr>
              </w:pPrChange>
            </w:pPr>
            <w:r w:rsidRPr="00117454">
              <w:t xml:space="preserve">0.7 </w:t>
            </w:r>
            <m:oMath>
              <m:r>
                <w:rPr>
                  <w:rFonts w:ascii="Cambria Math" w:hAnsi="Cambria Math"/>
                </w:rPr>
                <m:t>±</m:t>
              </m:r>
            </m:oMath>
            <w:r w:rsidRPr="00117454">
              <w:t xml:space="preserve"> 0.19 </w:t>
            </w:r>
            <w:r w:rsidRPr="00117454">
              <w:rPr>
                <w:b/>
              </w:rPr>
              <w:t>a</w:t>
            </w:r>
          </w:p>
        </w:tc>
        <w:tc>
          <w:tcPr>
            <w:tcW w:w="0" w:type="auto"/>
          </w:tcPr>
          <w:p w14:paraId="723456D4" w14:textId="77777777" w:rsidR="00110CCD" w:rsidRPr="00117454" w:rsidRDefault="00A4408B">
            <w:pPr>
              <w:pStyle w:val="Compact"/>
              <w:spacing w:before="0" w:after="0" w:line="480" w:lineRule="auto"/>
              <w:pPrChange w:id="1394" w:author="Erik Wenninger" w:date="2019-03-20T08:32:00Z">
                <w:pPr>
                  <w:pStyle w:val="Compact"/>
                </w:pPr>
              </w:pPrChange>
            </w:pPr>
            <w:r w:rsidRPr="00117454">
              <w:rPr>
                <w:b/>
              </w:rPr>
              <w:t>A</w:t>
            </w:r>
          </w:p>
        </w:tc>
        <w:tc>
          <w:tcPr>
            <w:tcW w:w="0" w:type="auto"/>
          </w:tcPr>
          <w:p w14:paraId="5CF3EAA4" w14:textId="77777777" w:rsidR="00110CCD" w:rsidRPr="00117454" w:rsidRDefault="00A4408B">
            <w:pPr>
              <w:pStyle w:val="Compact"/>
              <w:spacing w:before="0" w:after="0" w:line="480" w:lineRule="auto"/>
              <w:jc w:val="center"/>
              <w:pPrChange w:id="1395" w:author="Erik Wenninger" w:date="2019-03-20T08:32:00Z">
                <w:pPr>
                  <w:pStyle w:val="Compact"/>
                  <w:jc w:val="center"/>
                </w:pPr>
              </w:pPrChange>
            </w:pPr>
            <w:r w:rsidRPr="00117454">
              <w:t xml:space="preserve">0.9 </w:t>
            </w:r>
            <m:oMath>
              <m:r>
                <w:rPr>
                  <w:rFonts w:ascii="Cambria Math" w:hAnsi="Cambria Math"/>
                </w:rPr>
                <m:t>±</m:t>
              </m:r>
            </m:oMath>
            <w:r w:rsidRPr="00117454">
              <w:t xml:space="preserve"> 0.8 </w:t>
            </w:r>
            <w:r w:rsidRPr="00117454">
              <w:rPr>
                <w:b/>
              </w:rPr>
              <w:t>a</w:t>
            </w:r>
          </w:p>
        </w:tc>
      </w:tr>
      <w:tr w:rsidR="00A4408B" w:rsidRPr="00117454" w14:paraId="29F4CA40" w14:textId="77777777">
        <w:tc>
          <w:tcPr>
            <w:tcW w:w="0" w:type="auto"/>
          </w:tcPr>
          <w:p w14:paraId="2C5E9F94" w14:textId="77777777" w:rsidR="00110CCD" w:rsidRPr="00117454" w:rsidRDefault="00110CCD">
            <w:pPr>
              <w:pStyle w:val="Compact"/>
              <w:spacing w:before="0" w:after="0" w:line="480" w:lineRule="auto"/>
              <w:pPrChange w:id="1396" w:author="Erik Wenninger" w:date="2019-03-20T08:32:00Z">
                <w:pPr>
                  <w:pStyle w:val="Compact"/>
                </w:pPr>
              </w:pPrChange>
            </w:pPr>
          </w:p>
        </w:tc>
        <w:tc>
          <w:tcPr>
            <w:tcW w:w="0" w:type="auto"/>
          </w:tcPr>
          <w:p w14:paraId="451CB314" w14:textId="77777777" w:rsidR="00110CCD" w:rsidRPr="00117454" w:rsidRDefault="00A4408B">
            <w:pPr>
              <w:pStyle w:val="Compact"/>
              <w:spacing w:before="0" w:after="0" w:line="480" w:lineRule="auto"/>
              <w:pPrChange w:id="1397" w:author="Erik Wenninger" w:date="2019-03-20T08:32:00Z">
                <w:pPr>
                  <w:pStyle w:val="Compact"/>
                </w:pPr>
              </w:pPrChange>
            </w:pPr>
            <w:r w:rsidRPr="00117454">
              <w:t xml:space="preserve">25 </w:t>
            </w:r>
            <w:r w:rsidRPr="00117454">
              <w:rPr>
                <w:i/>
              </w:rPr>
              <w:t>M</w:t>
            </w:r>
          </w:p>
        </w:tc>
        <w:tc>
          <w:tcPr>
            <w:tcW w:w="0" w:type="auto"/>
          </w:tcPr>
          <w:p w14:paraId="790ED696" w14:textId="77777777" w:rsidR="00110CCD" w:rsidRPr="00117454" w:rsidRDefault="00A4408B">
            <w:pPr>
              <w:pStyle w:val="Compact"/>
              <w:spacing w:before="0" w:after="0" w:line="480" w:lineRule="auto"/>
              <w:jc w:val="center"/>
              <w:pPrChange w:id="1398" w:author="Erik Wenninger" w:date="2019-03-20T08:32:00Z">
                <w:pPr>
                  <w:pStyle w:val="Compact"/>
                  <w:jc w:val="center"/>
                </w:pPr>
              </w:pPrChange>
            </w:pPr>
            <w:r w:rsidRPr="00117454">
              <w:t xml:space="preserve">0.3 </w:t>
            </w:r>
            <m:oMath>
              <m:r>
                <w:rPr>
                  <w:rFonts w:ascii="Cambria Math" w:hAnsi="Cambria Math"/>
                </w:rPr>
                <m:t>±</m:t>
              </m:r>
            </m:oMath>
            <w:r w:rsidRPr="00117454">
              <w:t xml:space="preserve"> 0.12 </w:t>
            </w:r>
            <w:r w:rsidRPr="00117454">
              <w:rPr>
                <w:b/>
              </w:rPr>
              <w:t>a</w:t>
            </w:r>
          </w:p>
        </w:tc>
        <w:tc>
          <w:tcPr>
            <w:tcW w:w="0" w:type="auto"/>
          </w:tcPr>
          <w:p w14:paraId="494B2DE8" w14:textId="77777777" w:rsidR="00110CCD" w:rsidRPr="00117454" w:rsidRDefault="00A4408B">
            <w:pPr>
              <w:pStyle w:val="Compact"/>
              <w:spacing w:before="0" w:after="0" w:line="480" w:lineRule="auto"/>
              <w:pPrChange w:id="1399" w:author="Erik Wenninger" w:date="2019-03-20T08:32:00Z">
                <w:pPr>
                  <w:pStyle w:val="Compact"/>
                </w:pPr>
              </w:pPrChange>
            </w:pPr>
            <w:r w:rsidRPr="00117454">
              <w:rPr>
                <w:b/>
              </w:rPr>
              <w:t>A</w:t>
            </w:r>
          </w:p>
        </w:tc>
        <w:tc>
          <w:tcPr>
            <w:tcW w:w="0" w:type="auto"/>
          </w:tcPr>
          <w:p w14:paraId="642CE908" w14:textId="77777777" w:rsidR="00110CCD" w:rsidRPr="00117454" w:rsidRDefault="00A4408B">
            <w:pPr>
              <w:pStyle w:val="Compact"/>
              <w:spacing w:before="0" w:after="0" w:line="480" w:lineRule="auto"/>
              <w:jc w:val="center"/>
              <w:pPrChange w:id="1400" w:author="Erik Wenninger" w:date="2019-03-20T08:32:00Z">
                <w:pPr>
                  <w:pStyle w:val="Compact"/>
                  <w:jc w:val="center"/>
                </w:pPr>
              </w:pPrChange>
            </w:pPr>
            <w:r w:rsidRPr="00117454">
              <w:t xml:space="preserve">0.6 </w:t>
            </w:r>
            <m:oMath>
              <m:r>
                <w:rPr>
                  <w:rFonts w:ascii="Cambria Math" w:hAnsi="Cambria Math"/>
                </w:rPr>
                <m:t>±</m:t>
              </m:r>
            </m:oMath>
            <w:r w:rsidRPr="00117454">
              <w:t xml:space="preserve"> 0.5 </w:t>
            </w:r>
            <w:r w:rsidRPr="00117454">
              <w:rPr>
                <w:b/>
              </w:rPr>
              <w:t>a</w:t>
            </w:r>
          </w:p>
        </w:tc>
      </w:tr>
      <w:tr w:rsidR="00A4408B" w:rsidRPr="00117454" w14:paraId="58E5C625" w14:textId="77777777">
        <w:tc>
          <w:tcPr>
            <w:tcW w:w="0" w:type="auto"/>
          </w:tcPr>
          <w:p w14:paraId="2EFFB3C5" w14:textId="77777777" w:rsidR="00110CCD" w:rsidRPr="00117454" w:rsidRDefault="00110CCD">
            <w:pPr>
              <w:pStyle w:val="Compact"/>
              <w:spacing w:before="0" w:after="0" w:line="480" w:lineRule="auto"/>
              <w:pPrChange w:id="1401" w:author="Erik Wenninger" w:date="2019-03-20T08:32:00Z">
                <w:pPr>
                  <w:pStyle w:val="Compact"/>
                </w:pPr>
              </w:pPrChange>
            </w:pPr>
          </w:p>
        </w:tc>
        <w:tc>
          <w:tcPr>
            <w:tcW w:w="0" w:type="auto"/>
          </w:tcPr>
          <w:p w14:paraId="22A06116" w14:textId="77777777" w:rsidR="00110CCD" w:rsidRPr="00117454" w:rsidRDefault="00110CCD">
            <w:pPr>
              <w:pStyle w:val="Compact"/>
              <w:spacing w:before="0" w:after="0" w:line="480" w:lineRule="auto"/>
              <w:pPrChange w:id="1402" w:author="Erik Wenninger" w:date="2019-03-20T08:32:00Z">
                <w:pPr>
                  <w:pStyle w:val="Compact"/>
                </w:pPr>
              </w:pPrChange>
            </w:pPr>
          </w:p>
        </w:tc>
        <w:tc>
          <w:tcPr>
            <w:tcW w:w="0" w:type="auto"/>
          </w:tcPr>
          <w:p w14:paraId="7DB95EA2" w14:textId="77777777" w:rsidR="00110CCD" w:rsidRPr="00117454" w:rsidRDefault="00110CCD">
            <w:pPr>
              <w:pStyle w:val="Compact"/>
              <w:spacing w:before="0" w:after="0" w:line="480" w:lineRule="auto"/>
              <w:pPrChange w:id="1403" w:author="Erik Wenninger" w:date="2019-03-20T08:32:00Z">
                <w:pPr>
                  <w:pStyle w:val="Compact"/>
                </w:pPr>
              </w:pPrChange>
            </w:pPr>
          </w:p>
        </w:tc>
        <w:tc>
          <w:tcPr>
            <w:tcW w:w="0" w:type="auto"/>
          </w:tcPr>
          <w:p w14:paraId="4B705E4B" w14:textId="77777777" w:rsidR="00110CCD" w:rsidRPr="00117454" w:rsidRDefault="00110CCD">
            <w:pPr>
              <w:pStyle w:val="Compact"/>
              <w:spacing w:before="0" w:after="0" w:line="480" w:lineRule="auto"/>
              <w:pPrChange w:id="1404" w:author="Erik Wenninger" w:date="2019-03-20T08:32:00Z">
                <w:pPr>
                  <w:pStyle w:val="Compact"/>
                </w:pPr>
              </w:pPrChange>
            </w:pPr>
          </w:p>
        </w:tc>
        <w:tc>
          <w:tcPr>
            <w:tcW w:w="0" w:type="auto"/>
          </w:tcPr>
          <w:p w14:paraId="30DE3D63" w14:textId="77777777" w:rsidR="00110CCD" w:rsidRPr="00117454" w:rsidRDefault="00110CCD">
            <w:pPr>
              <w:pStyle w:val="Compact"/>
              <w:spacing w:before="0" w:after="0" w:line="480" w:lineRule="auto"/>
              <w:pPrChange w:id="1405" w:author="Erik Wenninger" w:date="2019-03-20T08:32:00Z">
                <w:pPr>
                  <w:pStyle w:val="Compact"/>
                </w:pPr>
              </w:pPrChange>
            </w:pPr>
          </w:p>
        </w:tc>
      </w:tr>
      <w:tr w:rsidR="00A4408B" w:rsidRPr="00117454" w14:paraId="6CB4AA56" w14:textId="77777777">
        <w:tc>
          <w:tcPr>
            <w:tcW w:w="0" w:type="auto"/>
          </w:tcPr>
          <w:p w14:paraId="01EF68B7" w14:textId="77777777" w:rsidR="00110CCD" w:rsidRPr="00117454" w:rsidRDefault="00110CCD">
            <w:pPr>
              <w:pStyle w:val="Compact"/>
              <w:spacing w:before="0" w:after="0" w:line="480" w:lineRule="auto"/>
              <w:pPrChange w:id="1406" w:author="Erik Wenninger" w:date="2019-03-20T08:32:00Z">
                <w:pPr>
                  <w:pStyle w:val="Compact"/>
                </w:pPr>
              </w:pPrChange>
            </w:pPr>
          </w:p>
        </w:tc>
        <w:tc>
          <w:tcPr>
            <w:tcW w:w="0" w:type="auto"/>
          </w:tcPr>
          <w:p w14:paraId="5890DDD7" w14:textId="77777777" w:rsidR="00110CCD" w:rsidRPr="00117454" w:rsidRDefault="00A4408B">
            <w:pPr>
              <w:pStyle w:val="Compact"/>
              <w:spacing w:before="0" w:after="0" w:line="480" w:lineRule="auto"/>
              <w:pPrChange w:id="1407" w:author="Erik Wenninger" w:date="2019-03-20T08:32:00Z">
                <w:pPr>
                  <w:pStyle w:val="Compact"/>
                </w:pPr>
              </w:pPrChange>
            </w:pPr>
            <w:r w:rsidRPr="00117454">
              <w:t xml:space="preserve">27 </w:t>
            </w:r>
            <w:r w:rsidRPr="00117454">
              <w:rPr>
                <w:i/>
              </w:rPr>
              <w:t>F</w:t>
            </w:r>
          </w:p>
        </w:tc>
        <w:tc>
          <w:tcPr>
            <w:tcW w:w="0" w:type="auto"/>
          </w:tcPr>
          <w:p w14:paraId="489B6523" w14:textId="77777777" w:rsidR="00110CCD" w:rsidRPr="00117454" w:rsidRDefault="00A4408B">
            <w:pPr>
              <w:pStyle w:val="Compact"/>
              <w:spacing w:before="0" w:after="0" w:line="480" w:lineRule="auto"/>
              <w:jc w:val="center"/>
              <w:pPrChange w:id="1408" w:author="Erik Wenninger" w:date="2019-03-20T08:32:00Z">
                <w:pPr>
                  <w:pStyle w:val="Compact"/>
                  <w:jc w:val="center"/>
                </w:pPr>
              </w:pPrChange>
            </w:pPr>
            <w:r w:rsidRPr="00117454">
              <w:t xml:space="preserve">0.5 </w:t>
            </w:r>
            <m:oMath>
              <m:r>
                <w:rPr>
                  <w:rFonts w:ascii="Cambria Math" w:hAnsi="Cambria Math"/>
                </w:rPr>
                <m:t>±</m:t>
              </m:r>
            </m:oMath>
            <w:r w:rsidRPr="00117454">
              <w:t xml:space="preserve"> 0.15 </w:t>
            </w:r>
            <w:r w:rsidRPr="00117454">
              <w:rPr>
                <w:b/>
              </w:rPr>
              <w:t>a</w:t>
            </w:r>
          </w:p>
        </w:tc>
        <w:tc>
          <w:tcPr>
            <w:tcW w:w="0" w:type="auto"/>
          </w:tcPr>
          <w:p w14:paraId="0C83CD01" w14:textId="77777777" w:rsidR="00110CCD" w:rsidRPr="00117454" w:rsidRDefault="00A4408B">
            <w:pPr>
              <w:pStyle w:val="Compact"/>
              <w:spacing w:before="0" w:after="0" w:line="480" w:lineRule="auto"/>
              <w:pPrChange w:id="1409" w:author="Erik Wenninger" w:date="2019-03-20T08:32:00Z">
                <w:pPr>
                  <w:pStyle w:val="Compact"/>
                </w:pPr>
              </w:pPrChange>
            </w:pPr>
            <w:r w:rsidRPr="00117454">
              <w:rPr>
                <w:b/>
              </w:rPr>
              <w:t>AB</w:t>
            </w:r>
          </w:p>
        </w:tc>
        <w:tc>
          <w:tcPr>
            <w:tcW w:w="0" w:type="auto"/>
          </w:tcPr>
          <w:p w14:paraId="375C584F" w14:textId="77777777" w:rsidR="00110CCD" w:rsidRPr="00117454" w:rsidRDefault="00A4408B">
            <w:pPr>
              <w:pStyle w:val="Compact"/>
              <w:spacing w:before="0" w:after="0" w:line="480" w:lineRule="auto"/>
              <w:jc w:val="center"/>
              <w:pPrChange w:id="1410" w:author="Erik Wenninger" w:date="2019-03-20T08:32:00Z">
                <w:pPr>
                  <w:pStyle w:val="Compact"/>
                  <w:jc w:val="center"/>
                </w:pPr>
              </w:pPrChange>
            </w:pPr>
            <w:r w:rsidRPr="00117454">
              <w:t xml:space="preserve">0.4 </w:t>
            </w:r>
            <m:oMath>
              <m:r>
                <w:rPr>
                  <w:rFonts w:ascii="Cambria Math" w:hAnsi="Cambria Math"/>
                </w:rPr>
                <m:t>±</m:t>
              </m:r>
            </m:oMath>
            <w:r w:rsidRPr="00117454">
              <w:t xml:space="preserve"> 0.4 </w:t>
            </w:r>
            <w:r w:rsidRPr="00117454">
              <w:rPr>
                <w:b/>
              </w:rPr>
              <w:t>a</w:t>
            </w:r>
          </w:p>
        </w:tc>
      </w:tr>
      <w:tr w:rsidR="00A4408B" w:rsidRPr="00117454" w14:paraId="314D502B" w14:textId="77777777">
        <w:tc>
          <w:tcPr>
            <w:tcW w:w="0" w:type="auto"/>
          </w:tcPr>
          <w:p w14:paraId="69F784B3" w14:textId="77777777" w:rsidR="00110CCD" w:rsidRPr="00117454" w:rsidRDefault="00110CCD">
            <w:pPr>
              <w:pStyle w:val="Compact"/>
              <w:spacing w:before="0" w:after="0" w:line="480" w:lineRule="auto"/>
              <w:pPrChange w:id="1411" w:author="Erik Wenninger" w:date="2019-03-20T08:32:00Z">
                <w:pPr>
                  <w:pStyle w:val="Compact"/>
                </w:pPr>
              </w:pPrChange>
            </w:pPr>
          </w:p>
        </w:tc>
        <w:tc>
          <w:tcPr>
            <w:tcW w:w="0" w:type="auto"/>
          </w:tcPr>
          <w:p w14:paraId="57AAB0C0" w14:textId="77777777" w:rsidR="00110CCD" w:rsidRPr="00117454" w:rsidRDefault="00A4408B">
            <w:pPr>
              <w:pStyle w:val="Compact"/>
              <w:spacing w:before="0" w:after="0" w:line="480" w:lineRule="auto"/>
              <w:pPrChange w:id="1412" w:author="Erik Wenninger" w:date="2019-03-20T08:32:00Z">
                <w:pPr>
                  <w:pStyle w:val="Compact"/>
                </w:pPr>
              </w:pPrChange>
            </w:pPr>
            <w:r w:rsidRPr="00117454">
              <w:t xml:space="preserve">21 </w:t>
            </w:r>
            <w:r w:rsidRPr="00117454">
              <w:rPr>
                <w:i/>
              </w:rPr>
              <w:t>M</w:t>
            </w:r>
          </w:p>
        </w:tc>
        <w:tc>
          <w:tcPr>
            <w:tcW w:w="0" w:type="auto"/>
          </w:tcPr>
          <w:p w14:paraId="4A4B9AE7" w14:textId="77777777" w:rsidR="00110CCD" w:rsidRPr="00117454" w:rsidRDefault="00A4408B">
            <w:pPr>
              <w:pStyle w:val="Compact"/>
              <w:spacing w:before="0" w:after="0" w:line="480" w:lineRule="auto"/>
              <w:jc w:val="center"/>
              <w:pPrChange w:id="1413" w:author="Erik Wenninger" w:date="2019-03-20T08:32:00Z">
                <w:pPr>
                  <w:pStyle w:val="Compact"/>
                  <w:jc w:val="center"/>
                </w:pPr>
              </w:pPrChange>
            </w:pPr>
            <w:r w:rsidRPr="00117454">
              <w:t xml:space="preserve">0.8 </w:t>
            </w:r>
            <m:oMath>
              <m:r>
                <w:rPr>
                  <w:rFonts w:ascii="Cambria Math" w:hAnsi="Cambria Math"/>
                </w:rPr>
                <m:t>±</m:t>
              </m:r>
            </m:oMath>
            <w:r w:rsidRPr="00117454">
              <w:t xml:space="preserve"> 0.21 </w:t>
            </w:r>
            <w:r w:rsidRPr="00117454">
              <w:rPr>
                <w:b/>
              </w:rPr>
              <w:t>ab</w:t>
            </w:r>
          </w:p>
        </w:tc>
        <w:tc>
          <w:tcPr>
            <w:tcW w:w="0" w:type="auto"/>
          </w:tcPr>
          <w:p w14:paraId="51827200" w14:textId="77777777" w:rsidR="00110CCD" w:rsidRPr="00117454" w:rsidRDefault="00A4408B">
            <w:pPr>
              <w:pStyle w:val="Compact"/>
              <w:spacing w:before="0" w:after="0" w:line="480" w:lineRule="auto"/>
              <w:pPrChange w:id="1414" w:author="Erik Wenninger" w:date="2019-03-20T08:32:00Z">
                <w:pPr>
                  <w:pStyle w:val="Compact"/>
                </w:pPr>
              </w:pPrChange>
            </w:pPr>
            <w:r w:rsidRPr="00117454">
              <w:rPr>
                <w:b/>
              </w:rPr>
              <w:t>AB</w:t>
            </w:r>
          </w:p>
        </w:tc>
        <w:tc>
          <w:tcPr>
            <w:tcW w:w="0" w:type="auto"/>
          </w:tcPr>
          <w:p w14:paraId="145C3AED" w14:textId="77777777" w:rsidR="00110CCD" w:rsidRPr="00117454" w:rsidRDefault="00A4408B">
            <w:pPr>
              <w:pStyle w:val="Compact"/>
              <w:spacing w:before="0" w:after="0" w:line="480" w:lineRule="auto"/>
              <w:jc w:val="center"/>
              <w:pPrChange w:id="1415" w:author="Erik Wenninger" w:date="2019-03-20T08:32:00Z">
                <w:pPr>
                  <w:pStyle w:val="Compact"/>
                  <w:jc w:val="center"/>
                </w:pPr>
              </w:pPrChange>
            </w:pPr>
            <w:r w:rsidRPr="00117454">
              <w:t xml:space="preserve">4.0 </w:t>
            </w:r>
            <m:oMath>
              <m:r>
                <w:rPr>
                  <w:rFonts w:ascii="Cambria Math" w:hAnsi="Cambria Math"/>
                </w:rPr>
                <m:t>±</m:t>
              </m:r>
            </m:oMath>
            <w:r w:rsidRPr="00117454">
              <w:t xml:space="preserve"> 3.3 </w:t>
            </w:r>
            <w:r w:rsidRPr="00117454">
              <w:rPr>
                <w:b/>
              </w:rPr>
              <w:t>a</w:t>
            </w:r>
          </w:p>
        </w:tc>
      </w:tr>
      <w:tr w:rsidR="00A4408B" w:rsidRPr="00117454" w14:paraId="77F40565" w14:textId="77777777">
        <w:tc>
          <w:tcPr>
            <w:tcW w:w="0" w:type="auto"/>
          </w:tcPr>
          <w:p w14:paraId="7E0952B1" w14:textId="77777777" w:rsidR="00110CCD" w:rsidRPr="00117454" w:rsidRDefault="00110CCD">
            <w:pPr>
              <w:pStyle w:val="Compact"/>
              <w:spacing w:before="0" w:after="0" w:line="480" w:lineRule="auto"/>
              <w:pPrChange w:id="1416" w:author="Erik Wenninger" w:date="2019-03-20T08:32:00Z">
                <w:pPr>
                  <w:pStyle w:val="Compact"/>
                </w:pPr>
              </w:pPrChange>
            </w:pPr>
          </w:p>
        </w:tc>
        <w:tc>
          <w:tcPr>
            <w:tcW w:w="0" w:type="auto"/>
          </w:tcPr>
          <w:p w14:paraId="46B63EAC" w14:textId="77777777" w:rsidR="00110CCD" w:rsidRPr="00117454" w:rsidRDefault="00110CCD">
            <w:pPr>
              <w:pStyle w:val="Compact"/>
              <w:spacing w:before="0" w:after="0" w:line="480" w:lineRule="auto"/>
              <w:pPrChange w:id="1417" w:author="Erik Wenninger" w:date="2019-03-20T08:32:00Z">
                <w:pPr>
                  <w:pStyle w:val="Compact"/>
                </w:pPr>
              </w:pPrChange>
            </w:pPr>
          </w:p>
        </w:tc>
        <w:tc>
          <w:tcPr>
            <w:tcW w:w="0" w:type="auto"/>
          </w:tcPr>
          <w:p w14:paraId="588F1563" w14:textId="77777777" w:rsidR="00110CCD" w:rsidRPr="00117454" w:rsidRDefault="00110CCD">
            <w:pPr>
              <w:pStyle w:val="Compact"/>
              <w:spacing w:before="0" w:after="0" w:line="480" w:lineRule="auto"/>
              <w:pPrChange w:id="1418" w:author="Erik Wenninger" w:date="2019-03-20T08:32:00Z">
                <w:pPr>
                  <w:pStyle w:val="Compact"/>
                </w:pPr>
              </w:pPrChange>
            </w:pPr>
          </w:p>
        </w:tc>
        <w:tc>
          <w:tcPr>
            <w:tcW w:w="0" w:type="auto"/>
          </w:tcPr>
          <w:p w14:paraId="04346D0E" w14:textId="77777777" w:rsidR="00110CCD" w:rsidRPr="00117454" w:rsidRDefault="00110CCD">
            <w:pPr>
              <w:pStyle w:val="Compact"/>
              <w:spacing w:before="0" w:after="0" w:line="480" w:lineRule="auto"/>
              <w:pPrChange w:id="1419" w:author="Erik Wenninger" w:date="2019-03-20T08:32:00Z">
                <w:pPr>
                  <w:pStyle w:val="Compact"/>
                </w:pPr>
              </w:pPrChange>
            </w:pPr>
          </w:p>
        </w:tc>
        <w:tc>
          <w:tcPr>
            <w:tcW w:w="0" w:type="auto"/>
          </w:tcPr>
          <w:p w14:paraId="6A486FC0" w14:textId="77777777" w:rsidR="00110CCD" w:rsidRPr="00117454" w:rsidRDefault="00110CCD">
            <w:pPr>
              <w:pStyle w:val="Compact"/>
              <w:spacing w:before="0" w:after="0" w:line="480" w:lineRule="auto"/>
              <w:pPrChange w:id="1420" w:author="Erik Wenninger" w:date="2019-03-20T08:32:00Z">
                <w:pPr>
                  <w:pStyle w:val="Compact"/>
                </w:pPr>
              </w:pPrChange>
            </w:pPr>
          </w:p>
        </w:tc>
      </w:tr>
      <w:tr w:rsidR="00A4408B" w:rsidRPr="00117454" w14:paraId="282CA722" w14:textId="77777777">
        <w:tc>
          <w:tcPr>
            <w:tcW w:w="0" w:type="auto"/>
          </w:tcPr>
          <w:p w14:paraId="677FDC10" w14:textId="77777777" w:rsidR="00110CCD" w:rsidRPr="00117454" w:rsidRDefault="00110CCD">
            <w:pPr>
              <w:pStyle w:val="Compact"/>
              <w:spacing w:before="0" w:after="0" w:line="480" w:lineRule="auto"/>
              <w:pPrChange w:id="1421" w:author="Erik Wenninger" w:date="2019-03-20T08:32:00Z">
                <w:pPr>
                  <w:pStyle w:val="Compact"/>
                </w:pPr>
              </w:pPrChange>
            </w:pPr>
          </w:p>
        </w:tc>
        <w:tc>
          <w:tcPr>
            <w:tcW w:w="0" w:type="auto"/>
          </w:tcPr>
          <w:p w14:paraId="2F2A5311" w14:textId="77777777" w:rsidR="00110CCD" w:rsidRPr="00117454" w:rsidRDefault="00A4408B">
            <w:pPr>
              <w:pStyle w:val="Compact"/>
              <w:spacing w:before="0" w:after="0" w:line="480" w:lineRule="auto"/>
              <w:pPrChange w:id="1422" w:author="Erik Wenninger" w:date="2019-03-20T08:32:00Z">
                <w:pPr>
                  <w:pStyle w:val="Compact"/>
                </w:pPr>
              </w:pPrChange>
            </w:pPr>
            <w:r w:rsidRPr="00117454">
              <w:t xml:space="preserve">25 </w:t>
            </w:r>
            <w:r w:rsidRPr="00117454">
              <w:rPr>
                <w:i/>
              </w:rPr>
              <w:t>F</w:t>
            </w:r>
          </w:p>
        </w:tc>
        <w:tc>
          <w:tcPr>
            <w:tcW w:w="0" w:type="auto"/>
          </w:tcPr>
          <w:p w14:paraId="05C17351" w14:textId="77777777" w:rsidR="00110CCD" w:rsidRPr="00117454" w:rsidRDefault="00A4408B">
            <w:pPr>
              <w:pStyle w:val="Compact"/>
              <w:spacing w:before="0" w:after="0" w:line="480" w:lineRule="auto"/>
              <w:jc w:val="center"/>
              <w:pPrChange w:id="1423" w:author="Erik Wenninger" w:date="2019-03-20T08:32:00Z">
                <w:pPr>
                  <w:pStyle w:val="Compact"/>
                  <w:jc w:val="center"/>
                </w:pPr>
              </w:pPrChange>
            </w:pPr>
            <w:r w:rsidRPr="00117454">
              <w:t xml:space="preserve">0.9 </w:t>
            </w:r>
            <m:oMath>
              <m:r>
                <w:rPr>
                  <w:rFonts w:ascii="Cambria Math" w:hAnsi="Cambria Math"/>
                </w:rPr>
                <m:t>±</m:t>
              </m:r>
            </m:oMath>
            <w:r w:rsidRPr="00117454">
              <w:t xml:space="preserve"> 0.21 </w:t>
            </w:r>
            <w:r w:rsidRPr="00117454">
              <w:rPr>
                <w:b/>
              </w:rPr>
              <w:t>ab</w:t>
            </w:r>
          </w:p>
        </w:tc>
        <w:tc>
          <w:tcPr>
            <w:tcW w:w="0" w:type="auto"/>
          </w:tcPr>
          <w:p w14:paraId="6971B07B" w14:textId="77777777" w:rsidR="00110CCD" w:rsidRPr="00117454" w:rsidRDefault="00A4408B">
            <w:pPr>
              <w:pStyle w:val="Compact"/>
              <w:spacing w:before="0" w:after="0" w:line="480" w:lineRule="auto"/>
              <w:pPrChange w:id="1424" w:author="Erik Wenninger" w:date="2019-03-20T08:32:00Z">
                <w:pPr>
                  <w:pStyle w:val="Compact"/>
                </w:pPr>
              </w:pPrChange>
            </w:pPr>
            <w:r w:rsidRPr="00117454">
              <w:rPr>
                <w:b/>
              </w:rPr>
              <w:t>AB</w:t>
            </w:r>
          </w:p>
        </w:tc>
        <w:tc>
          <w:tcPr>
            <w:tcW w:w="0" w:type="auto"/>
          </w:tcPr>
          <w:p w14:paraId="498C5884" w14:textId="77777777" w:rsidR="00110CCD" w:rsidRPr="00117454" w:rsidRDefault="00A4408B">
            <w:pPr>
              <w:pStyle w:val="Compact"/>
              <w:spacing w:before="0" w:after="0" w:line="480" w:lineRule="auto"/>
              <w:jc w:val="center"/>
              <w:pPrChange w:id="1425" w:author="Erik Wenninger" w:date="2019-03-20T08:32:00Z">
                <w:pPr>
                  <w:pStyle w:val="Compact"/>
                  <w:jc w:val="center"/>
                </w:pPr>
              </w:pPrChange>
            </w:pPr>
            <w:r w:rsidRPr="00117454">
              <w:t xml:space="preserve">1.6 </w:t>
            </w:r>
            <m:oMath>
              <m:r>
                <w:rPr>
                  <w:rFonts w:ascii="Cambria Math" w:hAnsi="Cambria Math"/>
                </w:rPr>
                <m:t>±</m:t>
              </m:r>
            </m:oMath>
            <w:r w:rsidRPr="00117454">
              <w:t xml:space="preserve"> 1.3 </w:t>
            </w:r>
            <w:r w:rsidRPr="00117454">
              <w:rPr>
                <w:b/>
              </w:rPr>
              <w:t>a</w:t>
            </w:r>
          </w:p>
        </w:tc>
      </w:tr>
      <w:tr w:rsidR="00A4408B" w:rsidRPr="00117454" w14:paraId="14079891" w14:textId="77777777">
        <w:tc>
          <w:tcPr>
            <w:tcW w:w="0" w:type="auto"/>
          </w:tcPr>
          <w:p w14:paraId="54147B66" w14:textId="77777777" w:rsidR="00110CCD" w:rsidRPr="00117454" w:rsidRDefault="00110CCD">
            <w:pPr>
              <w:pStyle w:val="Compact"/>
              <w:spacing w:before="0" w:after="0" w:line="480" w:lineRule="auto"/>
              <w:pPrChange w:id="1426" w:author="Erik Wenninger" w:date="2019-03-20T08:32:00Z">
                <w:pPr>
                  <w:pStyle w:val="Compact"/>
                </w:pPr>
              </w:pPrChange>
            </w:pPr>
          </w:p>
        </w:tc>
        <w:tc>
          <w:tcPr>
            <w:tcW w:w="0" w:type="auto"/>
          </w:tcPr>
          <w:p w14:paraId="30CECCCD" w14:textId="77777777" w:rsidR="00110CCD" w:rsidRPr="00117454" w:rsidRDefault="00A4408B">
            <w:pPr>
              <w:pStyle w:val="Compact"/>
              <w:spacing w:before="0" w:after="0" w:line="480" w:lineRule="auto"/>
              <w:pPrChange w:id="1427" w:author="Erik Wenninger" w:date="2019-03-20T08:32:00Z">
                <w:pPr>
                  <w:pStyle w:val="Compact"/>
                </w:pPr>
              </w:pPrChange>
            </w:pPr>
            <w:r w:rsidRPr="00117454">
              <w:t xml:space="preserve">18 </w:t>
            </w:r>
            <w:r w:rsidRPr="00117454">
              <w:rPr>
                <w:i/>
              </w:rPr>
              <w:t>M</w:t>
            </w:r>
          </w:p>
        </w:tc>
        <w:tc>
          <w:tcPr>
            <w:tcW w:w="0" w:type="auto"/>
          </w:tcPr>
          <w:p w14:paraId="089398A9" w14:textId="77777777" w:rsidR="00110CCD" w:rsidRPr="00117454" w:rsidRDefault="00A4408B">
            <w:pPr>
              <w:pStyle w:val="Compact"/>
              <w:spacing w:before="0" w:after="0" w:line="480" w:lineRule="auto"/>
              <w:jc w:val="center"/>
              <w:pPrChange w:id="1428" w:author="Erik Wenninger" w:date="2019-03-20T08:32:00Z">
                <w:pPr>
                  <w:pStyle w:val="Compact"/>
                  <w:jc w:val="center"/>
                </w:pPr>
              </w:pPrChange>
            </w:pPr>
            <w:r w:rsidRPr="00117454">
              <w:t xml:space="preserve">1.1 </w:t>
            </w:r>
            <m:oMath>
              <m:r>
                <w:rPr>
                  <w:rFonts w:ascii="Cambria Math" w:hAnsi="Cambria Math"/>
                </w:rPr>
                <m:t>±</m:t>
              </m:r>
            </m:oMath>
            <w:r w:rsidRPr="00117454">
              <w:t xml:space="preserve"> 0.28 </w:t>
            </w:r>
            <w:r w:rsidRPr="00117454">
              <w:rPr>
                <w:b/>
              </w:rPr>
              <w:t>ab</w:t>
            </w:r>
          </w:p>
        </w:tc>
        <w:tc>
          <w:tcPr>
            <w:tcW w:w="0" w:type="auto"/>
          </w:tcPr>
          <w:p w14:paraId="21544A1D" w14:textId="77777777" w:rsidR="00110CCD" w:rsidRPr="00117454" w:rsidRDefault="00A4408B">
            <w:pPr>
              <w:pStyle w:val="Compact"/>
              <w:spacing w:before="0" w:after="0" w:line="480" w:lineRule="auto"/>
              <w:pPrChange w:id="1429" w:author="Erik Wenninger" w:date="2019-03-20T08:32:00Z">
                <w:pPr>
                  <w:pStyle w:val="Compact"/>
                </w:pPr>
              </w:pPrChange>
            </w:pPr>
            <w:r w:rsidRPr="00117454">
              <w:rPr>
                <w:b/>
              </w:rPr>
              <w:t>AB</w:t>
            </w:r>
          </w:p>
        </w:tc>
        <w:tc>
          <w:tcPr>
            <w:tcW w:w="0" w:type="auto"/>
          </w:tcPr>
          <w:p w14:paraId="39ABEF49" w14:textId="77777777" w:rsidR="00110CCD" w:rsidRPr="00117454" w:rsidRDefault="00A4408B">
            <w:pPr>
              <w:pStyle w:val="Compact"/>
              <w:spacing w:before="0" w:after="0" w:line="480" w:lineRule="auto"/>
              <w:jc w:val="center"/>
              <w:pPrChange w:id="1430" w:author="Erik Wenninger" w:date="2019-03-20T08:32:00Z">
                <w:pPr>
                  <w:pStyle w:val="Compact"/>
                  <w:jc w:val="center"/>
                </w:pPr>
              </w:pPrChange>
            </w:pPr>
            <w:r w:rsidRPr="00117454">
              <w:t xml:space="preserve">5.7 </w:t>
            </w:r>
            <m:oMath>
              <m:r>
                <w:rPr>
                  <w:rFonts w:ascii="Cambria Math" w:hAnsi="Cambria Math"/>
                </w:rPr>
                <m:t>±</m:t>
              </m:r>
            </m:oMath>
            <w:r w:rsidRPr="00117454">
              <w:t xml:space="preserve"> 5.0 </w:t>
            </w:r>
            <w:r w:rsidRPr="00117454">
              <w:rPr>
                <w:b/>
              </w:rPr>
              <w:t>a</w:t>
            </w:r>
          </w:p>
        </w:tc>
      </w:tr>
      <w:tr w:rsidR="00A4408B" w:rsidRPr="00117454" w14:paraId="5A7918C7" w14:textId="77777777">
        <w:tc>
          <w:tcPr>
            <w:tcW w:w="0" w:type="auto"/>
          </w:tcPr>
          <w:p w14:paraId="0274AC60" w14:textId="77777777" w:rsidR="00110CCD" w:rsidRPr="00117454" w:rsidRDefault="00110CCD">
            <w:pPr>
              <w:pStyle w:val="Compact"/>
              <w:spacing w:before="0" w:after="0" w:line="480" w:lineRule="auto"/>
              <w:pPrChange w:id="1431" w:author="Erik Wenninger" w:date="2019-03-20T08:32:00Z">
                <w:pPr>
                  <w:pStyle w:val="Compact"/>
                </w:pPr>
              </w:pPrChange>
            </w:pPr>
          </w:p>
        </w:tc>
        <w:tc>
          <w:tcPr>
            <w:tcW w:w="0" w:type="auto"/>
          </w:tcPr>
          <w:p w14:paraId="51058D1B" w14:textId="77777777" w:rsidR="00110CCD" w:rsidRPr="00117454" w:rsidRDefault="00110CCD">
            <w:pPr>
              <w:pStyle w:val="Compact"/>
              <w:spacing w:before="0" w:after="0" w:line="480" w:lineRule="auto"/>
              <w:pPrChange w:id="1432" w:author="Erik Wenninger" w:date="2019-03-20T08:32:00Z">
                <w:pPr>
                  <w:pStyle w:val="Compact"/>
                </w:pPr>
              </w:pPrChange>
            </w:pPr>
          </w:p>
        </w:tc>
        <w:tc>
          <w:tcPr>
            <w:tcW w:w="0" w:type="auto"/>
          </w:tcPr>
          <w:p w14:paraId="5D03216C" w14:textId="77777777" w:rsidR="00110CCD" w:rsidRPr="00117454" w:rsidRDefault="00110CCD">
            <w:pPr>
              <w:pStyle w:val="Compact"/>
              <w:spacing w:before="0" w:after="0" w:line="480" w:lineRule="auto"/>
              <w:pPrChange w:id="1433" w:author="Erik Wenninger" w:date="2019-03-20T08:32:00Z">
                <w:pPr>
                  <w:pStyle w:val="Compact"/>
                </w:pPr>
              </w:pPrChange>
            </w:pPr>
          </w:p>
        </w:tc>
        <w:tc>
          <w:tcPr>
            <w:tcW w:w="0" w:type="auto"/>
          </w:tcPr>
          <w:p w14:paraId="5C260A31" w14:textId="77777777" w:rsidR="00110CCD" w:rsidRPr="00117454" w:rsidRDefault="00110CCD">
            <w:pPr>
              <w:pStyle w:val="Compact"/>
              <w:spacing w:before="0" w:after="0" w:line="480" w:lineRule="auto"/>
              <w:pPrChange w:id="1434" w:author="Erik Wenninger" w:date="2019-03-20T08:32:00Z">
                <w:pPr>
                  <w:pStyle w:val="Compact"/>
                </w:pPr>
              </w:pPrChange>
            </w:pPr>
          </w:p>
        </w:tc>
        <w:tc>
          <w:tcPr>
            <w:tcW w:w="0" w:type="auto"/>
          </w:tcPr>
          <w:p w14:paraId="3A61F176" w14:textId="77777777" w:rsidR="00110CCD" w:rsidRPr="00117454" w:rsidRDefault="00110CCD">
            <w:pPr>
              <w:pStyle w:val="Compact"/>
              <w:spacing w:before="0" w:after="0" w:line="480" w:lineRule="auto"/>
              <w:pPrChange w:id="1435" w:author="Erik Wenninger" w:date="2019-03-20T08:32:00Z">
                <w:pPr>
                  <w:pStyle w:val="Compact"/>
                </w:pPr>
              </w:pPrChange>
            </w:pPr>
          </w:p>
        </w:tc>
      </w:tr>
      <w:tr w:rsidR="00A4408B" w:rsidRPr="00117454" w14:paraId="233D9DA9" w14:textId="77777777">
        <w:tc>
          <w:tcPr>
            <w:tcW w:w="0" w:type="auto"/>
          </w:tcPr>
          <w:p w14:paraId="72B86D1F" w14:textId="77777777" w:rsidR="00110CCD" w:rsidRPr="00117454" w:rsidRDefault="00110CCD">
            <w:pPr>
              <w:pStyle w:val="Compact"/>
              <w:spacing w:before="0" w:after="0" w:line="480" w:lineRule="auto"/>
              <w:pPrChange w:id="1436" w:author="Erik Wenninger" w:date="2019-03-20T08:32:00Z">
                <w:pPr>
                  <w:pStyle w:val="Compact"/>
                </w:pPr>
              </w:pPrChange>
            </w:pPr>
          </w:p>
        </w:tc>
        <w:tc>
          <w:tcPr>
            <w:tcW w:w="0" w:type="auto"/>
          </w:tcPr>
          <w:p w14:paraId="283F2E82" w14:textId="77777777" w:rsidR="00110CCD" w:rsidRPr="00117454" w:rsidRDefault="00A4408B">
            <w:pPr>
              <w:pStyle w:val="Compact"/>
              <w:spacing w:before="0" w:after="0" w:line="480" w:lineRule="auto"/>
              <w:pPrChange w:id="1437" w:author="Erik Wenninger" w:date="2019-03-20T08:32:00Z">
                <w:pPr>
                  <w:pStyle w:val="Compact"/>
                </w:pPr>
              </w:pPrChange>
            </w:pPr>
            <w:r w:rsidRPr="00117454">
              <w:t xml:space="preserve">26 </w:t>
            </w:r>
            <w:r w:rsidRPr="00117454">
              <w:rPr>
                <w:i/>
              </w:rPr>
              <w:t>F</w:t>
            </w:r>
          </w:p>
        </w:tc>
        <w:tc>
          <w:tcPr>
            <w:tcW w:w="0" w:type="auto"/>
          </w:tcPr>
          <w:p w14:paraId="1AE7E89A" w14:textId="77777777" w:rsidR="00110CCD" w:rsidRPr="00117454" w:rsidRDefault="00A4408B">
            <w:pPr>
              <w:pStyle w:val="Compact"/>
              <w:spacing w:before="0" w:after="0" w:line="480" w:lineRule="auto"/>
              <w:jc w:val="center"/>
              <w:pPrChange w:id="1438" w:author="Erik Wenninger" w:date="2019-03-20T08:32:00Z">
                <w:pPr>
                  <w:pStyle w:val="Compact"/>
                  <w:jc w:val="center"/>
                </w:pPr>
              </w:pPrChange>
            </w:pPr>
            <w:r w:rsidRPr="00117454">
              <w:t xml:space="preserve">1.8 </w:t>
            </w:r>
            <m:oMath>
              <m:r>
                <w:rPr>
                  <w:rFonts w:ascii="Cambria Math" w:hAnsi="Cambria Math"/>
                </w:rPr>
                <m:t>±</m:t>
              </m:r>
            </m:oMath>
            <w:r w:rsidRPr="00117454">
              <w:t xml:space="preserve"> 0.33 </w:t>
            </w:r>
            <w:r w:rsidRPr="00117454">
              <w:rPr>
                <w:b/>
              </w:rPr>
              <w:t>b</w:t>
            </w:r>
          </w:p>
        </w:tc>
        <w:tc>
          <w:tcPr>
            <w:tcW w:w="0" w:type="auto"/>
          </w:tcPr>
          <w:p w14:paraId="4DD31856" w14:textId="77777777" w:rsidR="00110CCD" w:rsidRPr="00117454" w:rsidRDefault="00A4408B">
            <w:pPr>
              <w:pStyle w:val="Compact"/>
              <w:spacing w:before="0" w:after="0" w:line="480" w:lineRule="auto"/>
              <w:pPrChange w:id="1439" w:author="Erik Wenninger" w:date="2019-03-20T08:32:00Z">
                <w:pPr>
                  <w:pStyle w:val="Compact"/>
                </w:pPr>
              </w:pPrChange>
            </w:pPr>
            <w:r w:rsidRPr="00117454">
              <w:rPr>
                <w:b/>
              </w:rPr>
              <w:t>B</w:t>
            </w:r>
          </w:p>
        </w:tc>
        <w:tc>
          <w:tcPr>
            <w:tcW w:w="0" w:type="auto"/>
          </w:tcPr>
          <w:p w14:paraId="36598484" w14:textId="77777777" w:rsidR="00110CCD" w:rsidRPr="00117454" w:rsidRDefault="00A4408B">
            <w:pPr>
              <w:pStyle w:val="Compact"/>
              <w:spacing w:before="0" w:after="0" w:line="480" w:lineRule="auto"/>
              <w:jc w:val="center"/>
              <w:pPrChange w:id="1440" w:author="Erik Wenninger" w:date="2019-03-20T08:32:00Z">
                <w:pPr>
                  <w:pStyle w:val="Compact"/>
                  <w:jc w:val="center"/>
                </w:pPr>
              </w:pPrChange>
            </w:pPr>
            <w:r w:rsidRPr="00117454">
              <w:t xml:space="preserve">10.5 </w:t>
            </w:r>
            <m:oMath>
              <m:r>
                <w:rPr>
                  <w:rFonts w:ascii="Cambria Math" w:hAnsi="Cambria Math"/>
                </w:rPr>
                <m:t>±</m:t>
              </m:r>
            </m:oMath>
            <w:r w:rsidRPr="00117454">
              <w:t xml:space="preserve"> 7.5 </w:t>
            </w:r>
            <w:r w:rsidRPr="00117454">
              <w:rPr>
                <w:b/>
              </w:rPr>
              <w:t>b</w:t>
            </w:r>
          </w:p>
        </w:tc>
      </w:tr>
      <w:tr w:rsidR="00A4408B" w:rsidRPr="00117454" w14:paraId="26CEB30D" w14:textId="77777777">
        <w:tc>
          <w:tcPr>
            <w:tcW w:w="0" w:type="auto"/>
          </w:tcPr>
          <w:p w14:paraId="0DD630D8" w14:textId="77777777" w:rsidR="00110CCD" w:rsidRPr="00117454" w:rsidRDefault="00110CCD">
            <w:pPr>
              <w:pStyle w:val="Compact"/>
              <w:spacing w:before="0" w:after="0" w:line="480" w:lineRule="auto"/>
              <w:pPrChange w:id="1441" w:author="Erik Wenninger" w:date="2019-03-20T08:32:00Z">
                <w:pPr>
                  <w:pStyle w:val="Compact"/>
                </w:pPr>
              </w:pPrChange>
            </w:pPr>
          </w:p>
        </w:tc>
        <w:tc>
          <w:tcPr>
            <w:tcW w:w="0" w:type="auto"/>
          </w:tcPr>
          <w:p w14:paraId="6D1C76C7" w14:textId="77777777" w:rsidR="00110CCD" w:rsidRPr="00117454" w:rsidRDefault="00A4408B">
            <w:pPr>
              <w:pStyle w:val="Compact"/>
              <w:spacing w:before="0" w:after="0" w:line="480" w:lineRule="auto"/>
              <w:pPrChange w:id="1442" w:author="Erik Wenninger" w:date="2019-03-20T08:32:00Z">
                <w:pPr>
                  <w:pStyle w:val="Compact"/>
                </w:pPr>
              </w:pPrChange>
            </w:pPr>
            <w:r w:rsidRPr="00117454">
              <w:t xml:space="preserve">18 </w:t>
            </w:r>
            <w:r w:rsidRPr="00117454">
              <w:rPr>
                <w:i/>
              </w:rPr>
              <w:t>M</w:t>
            </w:r>
          </w:p>
        </w:tc>
        <w:tc>
          <w:tcPr>
            <w:tcW w:w="0" w:type="auto"/>
          </w:tcPr>
          <w:p w14:paraId="7805A5DA" w14:textId="77777777" w:rsidR="00110CCD" w:rsidRPr="00117454" w:rsidRDefault="00A4408B">
            <w:pPr>
              <w:pStyle w:val="Compact"/>
              <w:spacing w:before="0" w:after="0" w:line="480" w:lineRule="auto"/>
              <w:jc w:val="center"/>
              <w:pPrChange w:id="1443" w:author="Erik Wenninger" w:date="2019-03-20T08:32:00Z">
                <w:pPr>
                  <w:pStyle w:val="Compact"/>
                  <w:jc w:val="center"/>
                </w:pPr>
              </w:pPrChange>
            </w:pPr>
            <w:r w:rsidRPr="00117454">
              <w:t xml:space="preserve">0.6 </w:t>
            </w:r>
            <m:oMath>
              <m:r>
                <w:rPr>
                  <w:rFonts w:ascii="Cambria Math" w:hAnsi="Cambria Math"/>
                </w:rPr>
                <m:t>±</m:t>
              </m:r>
            </m:oMath>
            <w:r w:rsidRPr="00117454">
              <w:t xml:space="preserve"> 0.20 </w:t>
            </w:r>
            <w:r w:rsidRPr="00117454">
              <w:rPr>
                <w:b/>
              </w:rPr>
              <w:t>ab</w:t>
            </w:r>
          </w:p>
        </w:tc>
        <w:tc>
          <w:tcPr>
            <w:tcW w:w="0" w:type="auto"/>
          </w:tcPr>
          <w:p w14:paraId="0BB89C40" w14:textId="77777777" w:rsidR="00110CCD" w:rsidRPr="00117454" w:rsidRDefault="00A4408B">
            <w:pPr>
              <w:pStyle w:val="Compact"/>
              <w:spacing w:before="0" w:after="0" w:line="480" w:lineRule="auto"/>
              <w:pPrChange w:id="1444" w:author="Erik Wenninger" w:date="2019-03-20T08:32:00Z">
                <w:pPr>
                  <w:pStyle w:val="Compact"/>
                </w:pPr>
              </w:pPrChange>
            </w:pPr>
            <w:r w:rsidRPr="00117454">
              <w:rPr>
                <w:b/>
              </w:rPr>
              <w:t>B</w:t>
            </w:r>
          </w:p>
        </w:tc>
        <w:tc>
          <w:tcPr>
            <w:tcW w:w="0" w:type="auto"/>
          </w:tcPr>
          <w:p w14:paraId="444F070F" w14:textId="77777777" w:rsidR="00110CCD" w:rsidRPr="00117454" w:rsidRDefault="00A4408B">
            <w:pPr>
              <w:pStyle w:val="Compact"/>
              <w:spacing w:before="0" w:after="0" w:line="480" w:lineRule="auto"/>
              <w:jc w:val="center"/>
              <w:pPrChange w:id="1445" w:author="Erik Wenninger" w:date="2019-03-20T08:32:00Z">
                <w:pPr>
                  <w:pStyle w:val="Compact"/>
                  <w:jc w:val="center"/>
                </w:pPr>
              </w:pPrChange>
            </w:pPr>
            <w:r w:rsidRPr="00117454">
              <w:t xml:space="preserve">0.6 </w:t>
            </w:r>
            <m:oMath>
              <m:r>
                <w:rPr>
                  <w:rFonts w:ascii="Cambria Math" w:hAnsi="Cambria Math"/>
                </w:rPr>
                <m:t>±</m:t>
              </m:r>
            </m:oMath>
            <w:r w:rsidRPr="00117454">
              <w:t xml:space="preserve"> 0.6 </w:t>
            </w:r>
            <w:r w:rsidRPr="00117454">
              <w:rPr>
                <w:b/>
              </w:rPr>
              <w:t>a</w:t>
            </w:r>
          </w:p>
        </w:tc>
      </w:tr>
    </w:tbl>
    <w:p w14:paraId="62B7C313" w14:textId="77777777" w:rsidR="00110CCD" w:rsidRPr="00117454" w:rsidRDefault="00A4408B">
      <w:pPr>
        <w:pStyle w:val="BodyText"/>
        <w:spacing w:before="0" w:after="0" w:line="480" w:lineRule="auto"/>
        <w:pPrChange w:id="1446" w:author="Erik Wenninger" w:date="2019-03-20T08:32:00Z">
          <w:pPr>
            <w:pStyle w:val="BodyText"/>
          </w:pPr>
        </w:pPrChange>
      </w:pPr>
      <w:r w:rsidRPr="00117454">
        <w:t>Least-squares means. Means in the same column which share a letter are not significantly different (P &gt; 0.05)</w:t>
      </w:r>
      <w:r w:rsidRPr="00117454">
        <w:br/>
      </w:r>
    </w:p>
    <w:p w14:paraId="3EC3A970" w14:textId="77777777" w:rsidR="0070586B" w:rsidRDefault="0070586B">
      <w:pPr>
        <w:rPr>
          <w:ins w:id="1447" w:author="Erik Wenninger" w:date="2019-03-20T09:20:00Z"/>
        </w:rPr>
      </w:pPr>
      <w:ins w:id="1448" w:author="Erik Wenninger" w:date="2019-03-20T09:20:00Z">
        <w:r>
          <w:br w:type="page"/>
        </w:r>
      </w:ins>
    </w:p>
    <w:p w14:paraId="7347F8FD" w14:textId="77777777" w:rsidR="00110CCD" w:rsidRPr="00117454" w:rsidRDefault="00A4408B">
      <w:pPr>
        <w:pStyle w:val="BodyText"/>
        <w:spacing w:before="0" w:after="0" w:line="480" w:lineRule="auto"/>
        <w:pPrChange w:id="1449" w:author="Erik Wenninger" w:date="2019-03-20T08:32:00Z">
          <w:pPr>
            <w:pStyle w:val="BodyText"/>
          </w:pPr>
        </w:pPrChange>
      </w:pPr>
      <w:r w:rsidRPr="0070586B">
        <w:lastRenderedPageBreak/>
        <w:t>Table 4: Potato psyllid cleaning behaviors recorded during 300s no-choice tests on four different genotypes: A07781-10LB, A07781-3LB, A07781-4LB and Russ</w:t>
      </w:r>
      <w:r w:rsidRPr="00117454">
        <w:t>et Burbank</w:t>
      </w:r>
    </w:p>
    <w:tbl>
      <w:tblPr>
        <w:tblW w:w="0" w:type="pct"/>
        <w:tblLook w:val="07E0" w:firstRow="1" w:lastRow="1" w:firstColumn="1" w:lastColumn="1" w:noHBand="1" w:noVBand="1"/>
      </w:tblPr>
      <w:tblGrid>
        <w:gridCol w:w="1974"/>
        <w:gridCol w:w="725"/>
        <w:gridCol w:w="1518"/>
        <w:gridCol w:w="222"/>
        <w:gridCol w:w="1663"/>
      </w:tblGrid>
      <w:tr w:rsidR="00A4408B" w:rsidRPr="00117454" w14:paraId="2B62D677" w14:textId="77777777">
        <w:tc>
          <w:tcPr>
            <w:tcW w:w="0" w:type="auto"/>
            <w:tcBorders>
              <w:bottom w:val="single" w:sz="0" w:space="0" w:color="auto"/>
            </w:tcBorders>
            <w:vAlign w:val="bottom"/>
          </w:tcPr>
          <w:p w14:paraId="2B27F0CE" w14:textId="77777777" w:rsidR="00110CCD" w:rsidRPr="00117454" w:rsidRDefault="00A4408B">
            <w:pPr>
              <w:pStyle w:val="Compact"/>
              <w:spacing w:before="0" w:after="0" w:line="480" w:lineRule="auto"/>
              <w:jc w:val="right"/>
              <w:pPrChange w:id="1450" w:author="Erik Wenninger" w:date="2019-03-20T08:32:00Z">
                <w:pPr>
                  <w:pStyle w:val="Compact"/>
                  <w:jc w:val="right"/>
                </w:pPr>
              </w:pPrChange>
            </w:pPr>
            <w:r w:rsidRPr="00117454">
              <w:rPr>
                <w:b/>
              </w:rPr>
              <w:t>Cleaning</w:t>
            </w:r>
          </w:p>
        </w:tc>
        <w:tc>
          <w:tcPr>
            <w:tcW w:w="0" w:type="auto"/>
            <w:tcBorders>
              <w:bottom w:val="single" w:sz="0" w:space="0" w:color="auto"/>
            </w:tcBorders>
            <w:vAlign w:val="bottom"/>
          </w:tcPr>
          <w:p w14:paraId="364DE215" w14:textId="77777777" w:rsidR="00110CCD" w:rsidRPr="00117454" w:rsidRDefault="00110CCD">
            <w:pPr>
              <w:pStyle w:val="Compact"/>
              <w:spacing w:before="0" w:after="0" w:line="480" w:lineRule="auto"/>
              <w:pPrChange w:id="1451" w:author="Erik Wenninger" w:date="2019-03-20T08:32:00Z">
                <w:pPr>
                  <w:pStyle w:val="Compact"/>
                </w:pPr>
              </w:pPrChange>
            </w:pPr>
          </w:p>
        </w:tc>
        <w:tc>
          <w:tcPr>
            <w:tcW w:w="0" w:type="auto"/>
            <w:tcBorders>
              <w:bottom w:val="single" w:sz="0" w:space="0" w:color="auto"/>
            </w:tcBorders>
            <w:vAlign w:val="bottom"/>
          </w:tcPr>
          <w:p w14:paraId="64E711E6" w14:textId="77777777" w:rsidR="00110CCD" w:rsidRPr="00117454" w:rsidRDefault="00A4408B">
            <w:pPr>
              <w:pStyle w:val="Compact"/>
              <w:spacing w:before="0" w:after="0" w:line="480" w:lineRule="auto"/>
              <w:jc w:val="center"/>
              <w:pPrChange w:id="1452" w:author="Erik Wenninger" w:date="2019-03-20T08:32:00Z">
                <w:pPr>
                  <w:pStyle w:val="Compact"/>
                  <w:jc w:val="center"/>
                </w:pPr>
              </w:pPrChange>
            </w:pPr>
            <w:r w:rsidRPr="00117454">
              <w:t>Incidence</w:t>
            </w:r>
          </w:p>
        </w:tc>
        <w:tc>
          <w:tcPr>
            <w:tcW w:w="0" w:type="auto"/>
            <w:tcBorders>
              <w:bottom w:val="single" w:sz="0" w:space="0" w:color="auto"/>
            </w:tcBorders>
            <w:vAlign w:val="bottom"/>
          </w:tcPr>
          <w:p w14:paraId="0FA68F55" w14:textId="77777777" w:rsidR="00110CCD" w:rsidRPr="00117454" w:rsidRDefault="00110CCD">
            <w:pPr>
              <w:pStyle w:val="Compact"/>
              <w:spacing w:before="0" w:after="0" w:line="480" w:lineRule="auto"/>
              <w:pPrChange w:id="1453" w:author="Erik Wenninger" w:date="2019-03-20T08:32:00Z">
                <w:pPr>
                  <w:pStyle w:val="Compact"/>
                </w:pPr>
              </w:pPrChange>
            </w:pPr>
          </w:p>
        </w:tc>
        <w:tc>
          <w:tcPr>
            <w:tcW w:w="0" w:type="auto"/>
            <w:tcBorders>
              <w:bottom w:val="single" w:sz="0" w:space="0" w:color="auto"/>
            </w:tcBorders>
            <w:vAlign w:val="bottom"/>
          </w:tcPr>
          <w:p w14:paraId="03D55D24" w14:textId="77777777" w:rsidR="00110CCD" w:rsidRPr="00117454" w:rsidRDefault="00A4408B">
            <w:pPr>
              <w:pStyle w:val="Compact"/>
              <w:spacing w:before="0" w:after="0" w:line="480" w:lineRule="auto"/>
              <w:jc w:val="center"/>
              <w:pPrChange w:id="1454" w:author="Erik Wenninger" w:date="2019-03-20T08:32:00Z">
                <w:pPr>
                  <w:pStyle w:val="Compact"/>
                  <w:jc w:val="center"/>
                </w:pPr>
              </w:pPrChange>
            </w:pPr>
            <w:r w:rsidRPr="00117454">
              <w:t>Duration (s)</w:t>
            </w:r>
          </w:p>
        </w:tc>
      </w:tr>
      <w:tr w:rsidR="00A4408B" w:rsidRPr="00117454" w14:paraId="6E855840" w14:textId="77777777">
        <w:tc>
          <w:tcPr>
            <w:tcW w:w="0" w:type="auto"/>
            <w:tcBorders>
              <w:bottom w:val="single" w:sz="0" w:space="0" w:color="auto"/>
            </w:tcBorders>
            <w:vAlign w:val="bottom"/>
          </w:tcPr>
          <w:p w14:paraId="09CA6967" w14:textId="77777777" w:rsidR="00110CCD" w:rsidRPr="00117454" w:rsidRDefault="00A4408B">
            <w:pPr>
              <w:pStyle w:val="Compact"/>
              <w:spacing w:before="0" w:after="0" w:line="480" w:lineRule="auto"/>
              <w:jc w:val="right"/>
              <w:pPrChange w:id="1455" w:author="Erik Wenninger" w:date="2019-03-20T08:32:00Z">
                <w:pPr>
                  <w:pStyle w:val="Compact"/>
                  <w:jc w:val="right"/>
                </w:pPr>
              </w:pPrChange>
            </w:pPr>
            <w:r w:rsidRPr="00117454">
              <w:t>Genotype</w:t>
            </w:r>
          </w:p>
        </w:tc>
        <w:tc>
          <w:tcPr>
            <w:tcW w:w="0" w:type="auto"/>
            <w:tcBorders>
              <w:bottom w:val="single" w:sz="0" w:space="0" w:color="auto"/>
            </w:tcBorders>
            <w:vAlign w:val="bottom"/>
          </w:tcPr>
          <w:p w14:paraId="353A438D" w14:textId="77777777" w:rsidR="00110CCD" w:rsidRPr="00117454" w:rsidRDefault="00A4408B">
            <w:pPr>
              <w:pStyle w:val="Compact"/>
              <w:spacing w:before="0" w:after="0" w:line="480" w:lineRule="auto"/>
              <w:pPrChange w:id="1456" w:author="Erik Wenninger" w:date="2019-03-20T08:32:00Z">
                <w:pPr>
                  <w:pStyle w:val="Compact"/>
                </w:pPr>
              </w:pPrChange>
            </w:pPr>
            <w:r w:rsidRPr="00117454">
              <w:t>N</w:t>
            </w:r>
          </w:p>
        </w:tc>
        <w:tc>
          <w:tcPr>
            <w:tcW w:w="0" w:type="auto"/>
            <w:tcBorders>
              <w:bottom w:val="single" w:sz="0" w:space="0" w:color="auto"/>
            </w:tcBorders>
            <w:vAlign w:val="bottom"/>
          </w:tcPr>
          <w:p w14:paraId="173E355E" w14:textId="77777777" w:rsidR="00110CCD" w:rsidRPr="00117454" w:rsidRDefault="00A4408B">
            <w:pPr>
              <w:pStyle w:val="Compact"/>
              <w:spacing w:before="0" w:after="0" w:line="480" w:lineRule="auto"/>
              <w:jc w:val="center"/>
              <w:pPrChange w:id="1457"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c>
          <w:tcPr>
            <w:tcW w:w="0" w:type="auto"/>
            <w:tcBorders>
              <w:bottom w:val="single" w:sz="0" w:space="0" w:color="auto"/>
            </w:tcBorders>
            <w:vAlign w:val="bottom"/>
          </w:tcPr>
          <w:p w14:paraId="48921304" w14:textId="77777777" w:rsidR="00110CCD" w:rsidRPr="00117454" w:rsidRDefault="00110CCD">
            <w:pPr>
              <w:pStyle w:val="Compact"/>
              <w:spacing w:before="0" w:after="0" w:line="480" w:lineRule="auto"/>
              <w:pPrChange w:id="1458" w:author="Erik Wenninger" w:date="2019-03-20T08:32:00Z">
                <w:pPr>
                  <w:pStyle w:val="Compact"/>
                </w:pPr>
              </w:pPrChange>
            </w:pPr>
          </w:p>
        </w:tc>
        <w:tc>
          <w:tcPr>
            <w:tcW w:w="0" w:type="auto"/>
            <w:tcBorders>
              <w:bottom w:val="single" w:sz="0" w:space="0" w:color="auto"/>
            </w:tcBorders>
            <w:vAlign w:val="bottom"/>
          </w:tcPr>
          <w:p w14:paraId="26F05F50" w14:textId="77777777" w:rsidR="00110CCD" w:rsidRPr="00117454" w:rsidRDefault="00A4408B">
            <w:pPr>
              <w:pStyle w:val="Compact"/>
              <w:spacing w:before="0" w:after="0" w:line="480" w:lineRule="auto"/>
              <w:jc w:val="center"/>
              <w:pPrChange w:id="1459"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r>
      <w:tr w:rsidR="00A4408B" w:rsidRPr="00117454" w14:paraId="051EFC69" w14:textId="77777777">
        <w:tc>
          <w:tcPr>
            <w:tcW w:w="0" w:type="auto"/>
          </w:tcPr>
          <w:p w14:paraId="0C978770" w14:textId="77777777" w:rsidR="00110CCD" w:rsidRPr="00117454" w:rsidRDefault="00A4408B">
            <w:pPr>
              <w:pStyle w:val="Compact"/>
              <w:spacing w:before="0" w:after="0" w:line="480" w:lineRule="auto"/>
              <w:jc w:val="right"/>
              <w:pPrChange w:id="1460" w:author="Erik Wenninger" w:date="2019-03-20T08:32:00Z">
                <w:pPr>
                  <w:pStyle w:val="Compact"/>
                  <w:jc w:val="right"/>
                </w:pPr>
              </w:pPrChange>
            </w:pPr>
            <w:r w:rsidRPr="00117454">
              <w:rPr>
                <w:b/>
              </w:rPr>
              <w:t>10LB</w:t>
            </w:r>
          </w:p>
        </w:tc>
        <w:tc>
          <w:tcPr>
            <w:tcW w:w="0" w:type="auto"/>
          </w:tcPr>
          <w:p w14:paraId="2C3394A7" w14:textId="77777777" w:rsidR="00110CCD" w:rsidRPr="00117454" w:rsidRDefault="00A4408B">
            <w:pPr>
              <w:pStyle w:val="Compact"/>
              <w:spacing w:before="0" w:after="0" w:line="480" w:lineRule="auto"/>
              <w:pPrChange w:id="1461" w:author="Erik Wenninger" w:date="2019-03-20T08:32:00Z">
                <w:pPr>
                  <w:pStyle w:val="Compact"/>
                </w:pPr>
              </w:pPrChange>
            </w:pPr>
            <w:r w:rsidRPr="00117454">
              <w:t xml:space="preserve">21 </w:t>
            </w:r>
            <w:r w:rsidRPr="00117454">
              <w:rPr>
                <w:i/>
              </w:rPr>
              <w:t>F</w:t>
            </w:r>
          </w:p>
        </w:tc>
        <w:tc>
          <w:tcPr>
            <w:tcW w:w="0" w:type="auto"/>
          </w:tcPr>
          <w:p w14:paraId="51DA90A6" w14:textId="77777777" w:rsidR="00110CCD" w:rsidRPr="00117454" w:rsidRDefault="00A4408B">
            <w:pPr>
              <w:pStyle w:val="Compact"/>
              <w:spacing w:before="0" w:after="0" w:line="480" w:lineRule="auto"/>
              <w:jc w:val="center"/>
              <w:pPrChange w:id="1462" w:author="Erik Wenninger" w:date="2019-03-20T08:32:00Z">
                <w:pPr>
                  <w:pStyle w:val="Compact"/>
                  <w:jc w:val="center"/>
                </w:pPr>
              </w:pPrChange>
            </w:pPr>
            <w:r w:rsidRPr="00117454">
              <w:t xml:space="preserve">0.34 </w:t>
            </w:r>
            <m:oMath>
              <m:r>
                <w:rPr>
                  <w:rFonts w:ascii="Cambria Math" w:hAnsi="Cambria Math"/>
                </w:rPr>
                <m:t>±</m:t>
              </m:r>
            </m:oMath>
            <w:r w:rsidRPr="00117454">
              <w:t xml:space="preserve"> 0.15</w:t>
            </w:r>
          </w:p>
        </w:tc>
        <w:tc>
          <w:tcPr>
            <w:tcW w:w="0" w:type="auto"/>
          </w:tcPr>
          <w:p w14:paraId="48EC232B" w14:textId="77777777" w:rsidR="00110CCD" w:rsidRPr="00117454" w:rsidRDefault="00110CCD">
            <w:pPr>
              <w:pStyle w:val="Compact"/>
              <w:spacing w:before="0" w:after="0" w:line="480" w:lineRule="auto"/>
              <w:pPrChange w:id="1463" w:author="Erik Wenninger" w:date="2019-03-20T08:32:00Z">
                <w:pPr>
                  <w:pStyle w:val="Compact"/>
                </w:pPr>
              </w:pPrChange>
            </w:pPr>
          </w:p>
        </w:tc>
        <w:tc>
          <w:tcPr>
            <w:tcW w:w="0" w:type="auto"/>
          </w:tcPr>
          <w:p w14:paraId="260E13EC" w14:textId="77777777" w:rsidR="00110CCD" w:rsidRPr="00117454" w:rsidRDefault="00A4408B">
            <w:pPr>
              <w:pStyle w:val="Compact"/>
              <w:spacing w:before="0" w:after="0" w:line="480" w:lineRule="auto"/>
              <w:jc w:val="center"/>
              <w:pPrChange w:id="1464" w:author="Erik Wenninger" w:date="2019-03-20T08:32:00Z">
                <w:pPr>
                  <w:pStyle w:val="Compact"/>
                  <w:jc w:val="center"/>
                </w:pPr>
              </w:pPrChange>
            </w:pPr>
            <w:r w:rsidRPr="00117454">
              <w:t xml:space="preserve">0.008 </w:t>
            </w:r>
            <m:oMath>
              <m:r>
                <w:rPr>
                  <w:rFonts w:ascii="Cambria Math" w:hAnsi="Cambria Math"/>
                </w:rPr>
                <m:t>±</m:t>
              </m:r>
            </m:oMath>
            <w:r w:rsidRPr="00117454">
              <w:t xml:space="preserve"> 0.017</w:t>
            </w:r>
          </w:p>
        </w:tc>
      </w:tr>
      <w:tr w:rsidR="00A4408B" w:rsidRPr="00117454" w14:paraId="3E200E0A" w14:textId="77777777">
        <w:tc>
          <w:tcPr>
            <w:tcW w:w="0" w:type="auto"/>
          </w:tcPr>
          <w:p w14:paraId="10C5FA0D" w14:textId="77777777" w:rsidR="00110CCD" w:rsidRPr="00117454" w:rsidRDefault="00110CCD">
            <w:pPr>
              <w:pStyle w:val="Compact"/>
              <w:spacing w:before="0" w:after="0" w:line="480" w:lineRule="auto"/>
              <w:pPrChange w:id="1465" w:author="Erik Wenninger" w:date="2019-03-20T08:32:00Z">
                <w:pPr>
                  <w:pStyle w:val="Compact"/>
                </w:pPr>
              </w:pPrChange>
            </w:pPr>
          </w:p>
        </w:tc>
        <w:tc>
          <w:tcPr>
            <w:tcW w:w="0" w:type="auto"/>
          </w:tcPr>
          <w:p w14:paraId="16167727" w14:textId="77777777" w:rsidR="00110CCD" w:rsidRPr="00117454" w:rsidRDefault="00A4408B">
            <w:pPr>
              <w:pStyle w:val="Compact"/>
              <w:spacing w:before="0" w:after="0" w:line="480" w:lineRule="auto"/>
              <w:pPrChange w:id="1466" w:author="Erik Wenninger" w:date="2019-03-20T08:32:00Z">
                <w:pPr>
                  <w:pStyle w:val="Compact"/>
                </w:pPr>
              </w:pPrChange>
            </w:pPr>
            <w:r w:rsidRPr="00117454">
              <w:t xml:space="preserve">25 </w:t>
            </w:r>
            <w:r w:rsidRPr="00117454">
              <w:rPr>
                <w:i/>
              </w:rPr>
              <w:t>M</w:t>
            </w:r>
          </w:p>
        </w:tc>
        <w:tc>
          <w:tcPr>
            <w:tcW w:w="0" w:type="auto"/>
          </w:tcPr>
          <w:p w14:paraId="76E5D002" w14:textId="77777777" w:rsidR="00110CCD" w:rsidRPr="00117454" w:rsidRDefault="00A4408B">
            <w:pPr>
              <w:pStyle w:val="Compact"/>
              <w:spacing w:before="0" w:after="0" w:line="480" w:lineRule="auto"/>
              <w:jc w:val="center"/>
              <w:pPrChange w:id="1467" w:author="Erik Wenninger" w:date="2019-03-20T08:32:00Z">
                <w:pPr>
                  <w:pStyle w:val="Compact"/>
                  <w:jc w:val="center"/>
                </w:pPr>
              </w:pPrChange>
            </w:pPr>
            <w:r w:rsidRPr="00117454">
              <w:t xml:space="preserve">0.33 </w:t>
            </w:r>
            <m:oMath>
              <m:r>
                <w:rPr>
                  <w:rFonts w:ascii="Cambria Math" w:hAnsi="Cambria Math"/>
                </w:rPr>
                <m:t>±</m:t>
              </m:r>
            </m:oMath>
            <w:r w:rsidRPr="00117454">
              <w:t xml:space="preserve"> 0.13</w:t>
            </w:r>
          </w:p>
        </w:tc>
        <w:tc>
          <w:tcPr>
            <w:tcW w:w="0" w:type="auto"/>
          </w:tcPr>
          <w:p w14:paraId="6969C972" w14:textId="77777777" w:rsidR="00110CCD" w:rsidRPr="00117454" w:rsidRDefault="00110CCD">
            <w:pPr>
              <w:pStyle w:val="Compact"/>
              <w:spacing w:before="0" w:after="0" w:line="480" w:lineRule="auto"/>
              <w:pPrChange w:id="1468" w:author="Erik Wenninger" w:date="2019-03-20T08:32:00Z">
                <w:pPr>
                  <w:pStyle w:val="Compact"/>
                </w:pPr>
              </w:pPrChange>
            </w:pPr>
          </w:p>
        </w:tc>
        <w:tc>
          <w:tcPr>
            <w:tcW w:w="0" w:type="auto"/>
          </w:tcPr>
          <w:p w14:paraId="1A6209D6" w14:textId="77777777" w:rsidR="00110CCD" w:rsidRPr="00117454" w:rsidRDefault="00A4408B">
            <w:pPr>
              <w:pStyle w:val="Compact"/>
              <w:spacing w:before="0" w:after="0" w:line="480" w:lineRule="auto"/>
              <w:jc w:val="center"/>
              <w:pPrChange w:id="1469" w:author="Erik Wenninger" w:date="2019-03-20T08:32:00Z">
                <w:pPr>
                  <w:pStyle w:val="Compact"/>
                  <w:jc w:val="center"/>
                </w:pPr>
              </w:pPrChange>
            </w:pPr>
            <w:r w:rsidRPr="00117454">
              <w:t xml:space="preserve">0.023 </w:t>
            </w:r>
            <m:oMath>
              <m:r>
                <w:rPr>
                  <w:rFonts w:ascii="Cambria Math" w:hAnsi="Cambria Math"/>
                </w:rPr>
                <m:t>±</m:t>
              </m:r>
            </m:oMath>
            <w:r w:rsidRPr="00117454">
              <w:t xml:space="preserve"> 0.048</w:t>
            </w:r>
          </w:p>
        </w:tc>
      </w:tr>
      <w:tr w:rsidR="00A4408B" w:rsidRPr="00117454" w14:paraId="27C2397C" w14:textId="77777777">
        <w:tc>
          <w:tcPr>
            <w:tcW w:w="0" w:type="auto"/>
          </w:tcPr>
          <w:p w14:paraId="6EC7716B" w14:textId="77777777" w:rsidR="00110CCD" w:rsidRPr="00117454" w:rsidRDefault="00110CCD">
            <w:pPr>
              <w:pStyle w:val="Compact"/>
              <w:spacing w:before="0" w:after="0" w:line="480" w:lineRule="auto"/>
              <w:pPrChange w:id="1470" w:author="Erik Wenninger" w:date="2019-03-20T08:32:00Z">
                <w:pPr>
                  <w:pStyle w:val="Compact"/>
                </w:pPr>
              </w:pPrChange>
            </w:pPr>
          </w:p>
        </w:tc>
        <w:tc>
          <w:tcPr>
            <w:tcW w:w="0" w:type="auto"/>
          </w:tcPr>
          <w:p w14:paraId="74570343" w14:textId="77777777" w:rsidR="00110CCD" w:rsidRPr="00117454" w:rsidRDefault="00110CCD">
            <w:pPr>
              <w:pStyle w:val="Compact"/>
              <w:spacing w:before="0" w:after="0" w:line="480" w:lineRule="auto"/>
              <w:pPrChange w:id="1471" w:author="Erik Wenninger" w:date="2019-03-20T08:32:00Z">
                <w:pPr>
                  <w:pStyle w:val="Compact"/>
                </w:pPr>
              </w:pPrChange>
            </w:pPr>
          </w:p>
        </w:tc>
        <w:tc>
          <w:tcPr>
            <w:tcW w:w="0" w:type="auto"/>
          </w:tcPr>
          <w:p w14:paraId="49252909" w14:textId="77777777" w:rsidR="00110CCD" w:rsidRPr="00117454" w:rsidRDefault="00110CCD">
            <w:pPr>
              <w:pStyle w:val="Compact"/>
              <w:spacing w:before="0" w:after="0" w:line="480" w:lineRule="auto"/>
              <w:pPrChange w:id="1472" w:author="Erik Wenninger" w:date="2019-03-20T08:32:00Z">
                <w:pPr>
                  <w:pStyle w:val="Compact"/>
                </w:pPr>
              </w:pPrChange>
            </w:pPr>
          </w:p>
        </w:tc>
        <w:tc>
          <w:tcPr>
            <w:tcW w:w="0" w:type="auto"/>
          </w:tcPr>
          <w:p w14:paraId="31A41650" w14:textId="77777777" w:rsidR="00110CCD" w:rsidRPr="00117454" w:rsidRDefault="00110CCD">
            <w:pPr>
              <w:pStyle w:val="Compact"/>
              <w:spacing w:before="0" w:after="0" w:line="480" w:lineRule="auto"/>
              <w:pPrChange w:id="1473" w:author="Erik Wenninger" w:date="2019-03-20T08:32:00Z">
                <w:pPr>
                  <w:pStyle w:val="Compact"/>
                </w:pPr>
              </w:pPrChange>
            </w:pPr>
          </w:p>
        </w:tc>
        <w:tc>
          <w:tcPr>
            <w:tcW w:w="0" w:type="auto"/>
          </w:tcPr>
          <w:p w14:paraId="7EF8BEF2" w14:textId="77777777" w:rsidR="00110CCD" w:rsidRPr="00117454" w:rsidRDefault="00110CCD">
            <w:pPr>
              <w:pStyle w:val="Compact"/>
              <w:spacing w:before="0" w:after="0" w:line="480" w:lineRule="auto"/>
              <w:pPrChange w:id="1474" w:author="Erik Wenninger" w:date="2019-03-20T08:32:00Z">
                <w:pPr>
                  <w:pStyle w:val="Compact"/>
                </w:pPr>
              </w:pPrChange>
            </w:pPr>
          </w:p>
        </w:tc>
      </w:tr>
      <w:tr w:rsidR="00A4408B" w:rsidRPr="00117454" w14:paraId="60080588" w14:textId="77777777">
        <w:tc>
          <w:tcPr>
            <w:tcW w:w="0" w:type="auto"/>
          </w:tcPr>
          <w:p w14:paraId="61240F5B" w14:textId="77777777" w:rsidR="00110CCD" w:rsidRPr="00117454" w:rsidRDefault="00A4408B">
            <w:pPr>
              <w:pStyle w:val="Compact"/>
              <w:spacing w:before="0" w:after="0" w:line="480" w:lineRule="auto"/>
              <w:jc w:val="right"/>
              <w:pPrChange w:id="1475" w:author="Erik Wenninger" w:date="2019-03-20T08:32:00Z">
                <w:pPr>
                  <w:pStyle w:val="Compact"/>
                  <w:jc w:val="right"/>
                </w:pPr>
              </w:pPrChange>
            </w:pPr>
            <w:r w:rsidRPr="00117454">
              <w:rPr>
                <w:b/>
              </w:rPr>
              <w:t>3LB</w:t>
            </w:r>
          </w:p>
        </w:tc>
        <w:tc>
          <w:tcPr>
            <w:tcW w:w="0" w:type="auto"/>
          </w:tcPr>
          <w:p w14:paraId="3F6DF093" w14:textId="77777777" w:rsidR="00110CCD" w:rsidRPr="00117454" w:rsidRDefault="00A4408B">
            <w:pPr>
              <w:pStyle w:val="Compact"/>
              <w:spacing w:before="0" w:after="0" w:line="480" w:lineRule="auto"/>
              <w:pPrChange w:id="1476" w:author="Erik Wenninger" w:date="2019-03-20T08:32:00Z">
                <w:pPr>
                  <w:pStyle w:val="Compact"/>
                </w:pPr>
              </w:pPrChange>
            </w:pPr>
            <w:r w:rsidRPr="00117454">
              <w:t xml:space="preserve">27 </w:t>
            </w:r>
            <w:r w:rsidRPr="00117454">
              <w:rPr>
                <w:i/>
              </w:rPr>
              <w:t>F</w:t>
            </w:r>
          </w:p>
        </w:tc>
        <w:tc>
          <w:tcPr>
            <w:tcW w:w="0" w:type="auto"/>
          </w:tcPr>
          <w:p w14:paraId="77B2FB0F" w14:textId="77777777" w:rsidR="00110CCD" w:rsidRPr="00117454" w:rsidRDefault="00A4408B">
            <w:pPr>
              <w:pStyle w:val="Compact"/>
              <w:spacing w:before="0" w:after="0" w:line="480" w:lineRule="auto"/>
              <w:jc w:val="center"/>
              <w:pPrChange w:id="1477" w:author="Erik Wenninger" w:date="2019-03-20T08:32:00Z">
                <w:pPr>
                  <w:pStyle w:val="Compact"/>
                  <w:jc w:val="center"/>
                </w:pPr>
              </w:pPrChange>
            </w:pPr>
            <w:r w:rsidRPr="00117454">
              <w:t xml:space="preserve">0.13 </w:t>
            </w:r>
            <m:oMath>
              <m:r>
                <w:rPr>
                  <w:rFonts w:ascii="Cambria Math" w:hAnsi="Cambria Math"/>
                </w:rPr>
                <m:t>±</m:t>
              </m:r>
            </m:oMath>
            <w:r w:rsidRPr="00117454">
              <w:t xml:space="preserve"> 0.07</w:t>
            </w:r>
          </w:p>
        </w:tc>
        <w:tc>
          <w:tcPr>
            <w:tcW w:w="0" w:type="auto"/>
          </w:tcPr>
          <w:p w14:paraId="28566F7A" w14:textId="77777777" w:rsidR="00110CCD" w:rsidRPr="00117454" w:rsidRDefault="00110CCD">
            <w:pPr>
              <w:pStyle w:val="Compact"/>
              <w:spacing w:before="0" w:after="0" w:line="480" w:lineRule="auto"/>
              <w:pPrChange w:id="1478" w:author="Erik Wenninger" w:date="2019-03-20T08:32:00Z">
                <w:pPr>
                  <w:pStyle w:val="Compact"/>
                </w:pPr>
              </w:pPrChange>
            </w:pPr>
          </w:p>
        </w:tc>
        <w:tc>
          <w:tcPr>
            <w:tcW w:w="0" w:type="auto"/>
          </w:tcPr>
          <w:p w14:paraId="16FF6D12" w14:textId="77777777" w:rsidR="00110CCD" w:rsidRPr="00117454" w:rsidRDefault="00A4408B">
            <w:pPr>
              <w:pStyle w:val="Compact"/>
              <w:spacing w:before="0" w:after="0" w:line="480" w:lineRule="auto"/>
              <w:jc w:val="center"/>
              <w:pPrChange w:id="1479" w:author="Erik Wenninger" w:date="2019-03-20T08:32:00Z">
                <w:pPr>
                  <w:pStyle w:val="Compact"/>
                  <w:jc w:val="center"/>
                </w:pPr>
              </w:pPrChange>
            </w:pPr>
            <w:r w:rsidRPr="00117454">
              <w:t xml:space="preserve">0.002 </w:t>
            </w:r>
            <m:oMath>
              <m:r>
                <w:rPr>
                  <w:rFonts w:ascii="Cambria Math" w:hAnsi="Cambria Math"/>
                </w:rPr>
                <m:t>±</m:t>
              </m:r>
            </m:oMath>
            <w:r w:rsidRPr="00117454">
              <w:t xml:space="preserve"> 0.003</w:t>
            </w:r>
          </w:p>
        </w:tc>
      </w:tr>
      <w:tr w:rsidR="00A4408B" w:rsidRPr="00117454" w14:paraId="7B38C6D5" w14:textId="77777777">
        <w:tc>
          <w:tcPr>
            <w:tcW w:w="0" w:type="auto"/>
          </w:tcPr>
          <w:p w14:paraId="2EC922E0" w14:textId="77777777" w:rsidR="00110CCD" w:rsidRPr="00117454" w:rsidRDefault="00110CCD">
            <w:pPr>
              <w:pStyle w:val="Compact"/>
              <w:spacing w:before="0" w:after="0" w:line="480" w:lineRule="auto"/>
              <w:pPrChange w:id="1480" w:author="Erik Wenninger" w:date="2019-03-20T08:32:00Z">
                <w:pPr>
                  <w:pStyle w:val="Compact"/>
                </w:pPr>
              </w:pPrChange>
            </w:pPr>
          </w:p>
        </w:tc>
        <w:tc>
          <w:tcPr>
            <w:tcW w:w="0" w:type="auto"/>
          </w:tcPr>
          <w:p w14:paraId="754BB780" w14:textId="77777777" w:rsidR="00110CCD" w:rsidRPr="00117454" w:rsidRDefault="00A4408B">
            <w:pPr>
              <w:pStyle w:val="Compact"/>
              <w:spacing w:before="0" w:after="0" w:line="480" w:lineRule="auto"/>
              <w:pPrChange w:id="1481" w:author="Erik Wenninger" w:date="2019-03-20T08:32:00Z">
                <w:pPr>
                  <w:pStyle w:val="Compact"/>
                </w:pPr>
              </w:pPrChange>
            </w:pPr>
            <w:r w:rsidRPr="00117454">
              <w:t xml:space="preserve">21 </w:t>
            </w:r>
            <w:r w:rsidRPr="00117454">
              <w:rPr>
                <w:i/>
              </w:rPr>
              <w:t>M</w:t>
            </w:r>
          </w:p>
        </w:tc>
        <w:tc>
          <w:tcPr>
            <w:tcW w:w="0" w:type="auto"/>
          </w:tcPr>
          <w:p w14:paraId="74CB9851" w14:textId="77777777" w:rsidR="00110CCD" w:rsidRPr="00117454" w:rsidRDefault="00A4408B">
            <w:pPr>
              <w:pStyle w:val="Compact"/>
              <w:spacing w:before="0" w:after="0" w:line="480" w:lineRule="auto"/>
              <w:jc w:val="center"/>
              <w:pPrChange w:id="1482" w:author="Erik Wenninger" w:date="2019-03-20T08:32:00Z">
                <w:pPr>
                  <w:pStyle w:val="Compact"/>
                  <w:jc w:val="center"/>
                </w:pPr>
              </w:pPrChange>
            </w:pPr>
            <w:r w:rsidRPr="00117454">
              <w:t xml:space="preserve">0.20 </w:t>
            </w:r>
            <m:oMath>
              <m:r>
                <w:rPr>
                  <w:rFonts w:ascii="Cambria Math" w:hAnsi="Cambria Math"/>
                </w:rPr>
                <m:t>±</m:t>
              </m:r>
            </m:oMath>
            <w:r w:rsidRPr="00117454">
              <w:t xml:space="preserve"> 0.10</w:t>
            </w:r>
          </w:p>
        </w:tc>
        <w:tc>
          <w:tcPr>
            <w:tcW w:w="0" w:type="auto"/>
          </w:tcPr>
          <w:p w14:paraId="419F4E24" w14:textId="77777777" w:rsidR="00110CCD" w:rsidRPr="00117454" w:rsidRDefault="00110CCD">
            <w:pPr>
              <w:pStyle w:val="Compact"/>
              <w:spacing w:before="0" w:after="0" w:line="480" w:lineRule="auto"/>
              <w:pPrChange w:id="1483" w:author="Erik Wenninger" w:date="2019-03-20T08:32:00Z">
                <w:pPr>
                  <w:pStyle w:val="Compact"/>
                </w:pPr>
              </w:pPrChange>
            </w:pPr>
          </w:p>
        </w:tc>
        <w:tc>
          <w:tcPr>
            <w:tcW w:w="0" w:type="auto"/>
          </w:tcPr>
          <w:p w14:paraId="17859884" w14:textId="77777777" w:rsidR="00110CCD" w:rsidRPr="00117454" w:rsidRDefault="00A4408B">
            <w:pPr>
              <w:pStyle w:val="Compact"/>
              <w:spacing w:before="0" w:after="0" w:line="480" w:lineRule="auto"/>
              <w:jc w:val="center"/>
              <w:pPrChange w:id="1484" w:author="Erik Wenninger" w:date="2019-03-20T08:32:00Z">
                <w:pPr>
                  <w:pStyle w:val="Compact"/>
                  <w:jc w:val="center"/>
                </w:pPr>
              </w:pPrChange>
            </w:pPr>
            <w:r w:rsidRPr="00117454">
              <w:t xml:space="preserve">0.003 </w:t>
            </w:r>
            <m:oMath>
              <m:r>
                <w:rPr>
                  <w:rFonts w:ascii="Cambria Math" w:hAnsi="Cambria Math"/>
                </w:rPr>
                <m:t>±</m:t>
              </m:r>
            </m:oMath>
            <w:r w:rsidRPr="00117454">
              <w:t xml:space="preserve"> 0.005</w:t>
            </w:r>
          </w:p>
        </w:tc>
      </w:tr>
      <w:tr w:rsidR="00A4408B" w:rsidRPr="00117454" w14:paraId="32EE0D3C" w14:textId="77777777">
        <w:tc>
          <w:tcPr>
            <w:tcW w:w="0" w:type="auto"/>
          </w:tcPr>
          <w:p w14:paraId="4C30D323" w14:textId="77777777" w:rsidR="00110CCD" w:rsidRPr="00117454" w:rsidRDefault="00110CCD">
            <w:pPr>
              <w:pStyle w:val="Compact"/>
              <w:spacing w:before="0" w:after="0" w:line="480" w:lineRule="auto"/>
              <w:pPrChange w:id="1485" w:author="Erik Wenninger" w:date="2019-03-20T08:32:00Z">
                <w:pPr>
                  <w:pStyle w:val="Compact"/>
                </w:pPr>
              </w:pPrChange>
            </w:pPr>
          </w:p>
        </w:tc>
        <w:tc>
          <w:tcPr>
            <w:tcW w:w="0" w:type="auto"/>
          </w:tcPr>
          <w:p w14:paraId="0820C600" w14:textId="77777777" w:rsidR="00110CCD" w:rsidRPr="00117454" w:rsidRDefault="00110CCD">
            <w:pPr>
              <w:pStyle w:val="Compact"/>
              <w:spacing w:before="0" w:after="0" w:line="480" w:lineRule="auto"/>
              <w:pPrChange w:id="1486" w:author="Erik Wenninger" w:date="2019-03-20T08:32:00Z">
                <w:pPr>
                  <w:pStyle w:val="Compact"/>
                </w:pPr>
              </w:pPrChange>
            </w:pPr>
          </w:p>
        </w:tc>
        <w:tc>
          <w:tcPr>
            <w:tcW w:w="0" w:type="auto"/>
          </w:tcPr>
          <w:p w14:paraId="6C58B122" w14:textId="77777777" w:rsidR="00110CCD" w:rsidRPr="00117454" w:rsidRDefault="00110CCD">
            <w:pPr>
              <w:pStyle w:val="Compact"/>
              <w:spacing w:before="0" w:after="0" w:line="480" w:lineRule="auto"/>
              <w:pPrChange w:id="1487" w:author="Erik Wenninger" w:date="2019-03-20T08:32:00Z">
                <w:pPr>
                  <w:pStyle w:val="Compact"/>
                </w:pPr>
              </w:pPrChange>
            </w:pPr>
          </w:p>
        </w:tc>
        <w:tc>
          <w:tcPr>
            <w:tcW w:w="0" w:type="auto"/>
          </w:tcPr>
          <w:p w14:paraId="21905BF7" w14:textId="77777777" w:rsidR="00110CCD" w:rsidRPr="00117454" w:rsidRDefault="00110CCD">
            <w:pPr>
              <w:pStyle w:val="Compact"/>
              <w:spacing w:before="0" w:after="0" w:line="480" w:lineRule="auto"/>
              <w:pPrChange w:id="1488" w:author="Erik Wenninger" w:date="2019-03-20T08:32:00Z">
                <w:pPr>
                  <w:pStyle w:val="Compact"/>
                </w:pPr>
              </w:pPrChange>
            </w:pPr>
          </w:p>
        </w:tc>
        <w:tc>
          <w:tcPr>
            <w:tcW w:w="0" w:type="auto"/>
          </w:tcPr>
          <w:p w14:paraId="3A24DAE3" w14:textId="77777777" w:rsidR="00110CCD" w:rsidRPr="00117454" w:rsidRDefault="00110CCD">
            <w:pPr>
              <w:pStyle w:val="Compact"/>
              <w:spacing w:before="0" w:after="0" w:line="480" w:lineRule="auto"/>
              <w:pPrChange w:id="1489" w:author="Erik Wenninger" w:date="2019-03-20T08:32:00Z">
                <w:pPr>
                  <w:pStyle w:val="Compact"/>
                </w:pPr>
              </w:pPrChange>
            </w:pPr>
          </w:p>
        </w:tc>
      </w:tr>
      <w:tr w:rsidR="00A4408B" w:rsidRPr="00117454" w14:paraId="7C85399A" w14:textId="77777777">
        <w:tc>
          <w:tcPr>
            <w:tcW w:w="0" w:type="auto"/>
          </w:tcPr>
          <w:p w14:paraId="717E774F" w14:textId="77777777" w:rsidR="00110CCD" w:rsidRPr="00117454" w:rsidRDefault="00A4408B">
            <w:pPr>
              <w:pStyle w:val="Compact"/>
              <w:spacing w:before="0" w:after="0" w:line="480" w:lineRule="auto"/>
              <w:jc w:val="right"/>
              <w:pPrChange w:id="1490" w:author="Erik Wenninger" w:date="2019-03-20T08:32:00Z">
                <w:pPr>
                  <w:pStyle w:val="Compact"/>
                  <w:jc w:val="right"/>
                </w:pPr>
              </w:pPrChange>
            </w:pPr>
            <w:r w:rsidRPr="00117454">
              <w:rPr>
                <w:b/>
              </w:rPr>
              <w:t>4LB</w:t>
            </w:r>
          </w:p>
        </w:tc>
        <w:tc>
          <w:tcPr>
            <w:tcW w:w="0" w:type="auto"/>
          </w:tcPr>
          <w:p w14:paraId="1BB3FA9A" w14:textId="77777777" w:rsidR="00110CCD" w:rsidRPr="00117454" w:rsidRDefault="00A4408B">
            <w:pPr>
              <w:pStyle w:val="Compact"/>
              <w:spacing w:before="0" w:after="0" w:line="480" w:lineRule="auto"/>
              <w:pPrChange w:id="1491" w:author="Erik Wenninger" w:date="2019-03-20T08:32:00Z">
                <w:pPr>
                  <w:pStyle w:val="Compact"/>
                </w:pPr>
              </w:pPrChange>
            </w:pPr>
            <w:r w:rsidRPr="00117454">
              <w:t xml:space="preserve">25 </w:t>
            </w:r>
            <w:r w:rsidRPr="00117454">
              <w:rPr>
                <w:i/>
              </w:rPr>
              <w:t>F</w:t>
            </w:r>
          </w:p>
        </w:tc>
        <w:tc>
          <w:tcPr>
            <w:tcW w:w="0" w:type="auto"/>
          </w:tcPr>
          <w:p w14:paraId="62A1A4CF" w14:textId="77777777" w:rsidR="00110CCD" w:rsidRPr="00117454" w:rsidRDefault="00A4408B">
            <w:pPr>
              <w:pStyle w:val="Compact"/>
              <w:spacing w:before="0" w:after="0" w:line="480" w:lineRule="auto"/>
              <w:jc w:val="center"/>
              <w:pPrChange w:id="1492" w:author="Erik Wenninger" w:date="2019-03-20T08:32:00Z">
                <w:pPr>
                  <w:pStyle w:val="Compact"/>
                  <w:jc w:val="center"/>
                </w:pPr>
              </w:pPrChange>
            </w:pPr>
            <w:r w:rsidRPr="00117454">
              <w:t xml:space="preserve">0.20 </w:t>
            </w:r>
            <m:oMath>
              <m:r>
                <w:rPr>
                  <w:rFonts w:ascii="Cambria Math" w:hAnsi="Cambria Math"/>
                </w:rPr>
                <m:t>±</m:t>
              </m:r>
            </m:oMath>
            <w:r w:rsidRPr="00117454">
              <w:t xml:space="preserve"> 0.10</w:t>
            </w:r>
          </w:p>
        </w:tc>
        <w:tc>
          <w:tcPr>
            <w:tcW w:w="0" w:type="auto"/>
          </w:tcPr>
          <w:p w14:paraId="6E3C823F" w14:textId="77777777" w:rsidR="00110CCD" w:rsidRPr="00117454" w:rsidRDefault="00110CCD">
            <w:pPr>
              <w:pStyle w:val="Compact"/>
              <w:spacing w:before="0" w:after="0" w:line="480" w:lineRule="auto"/>
              <w:pPrChange w:id="1493" w:author="Erik Wenninger" w:date="2019-03-20T08:32:00Z">
                <w:pPr>
                  <w:pStyle w:val="Compact"/>
                </w:pPr>
              </w:pPrChange>
            </w:pPr>
          </w:p>
        </w:tc>
        <w:tc>
          <w:tcPr>
            <w:tcW w:w="0" w:type="auto"/>
          </w:tcPr>
          <w:p w14:paraId="225D9E0E" w14:textId="77777777" w:rsidR="00110CCD" w:rsidRPr="00117454" w:rsidRDefault="00A4408B">
            <w:pPr>
              <w:pStyle w:val="Compact"/>
              <w:spacing w:before="0" w:after="0" w:line="480" w:lineRule="auto"/>
              <w:jc w:val="center"/>
              <w:pPrChange w:id="1494" w:author="Erik Wenninger" w:date="2019-03-20T08:32:00Z">
                <w:pPr>
                  <w:pStyle w:val="Compact"/>
                  <w:jc w:val="center"/>
                </w:pPr>
              </w:pPrChange>
            </w:pPr>
            <w:r w:rsidRPr="00117454">
              <w:t xml:space="preserve">0.002 </w:t>
            </w:r>
            <m:oMath>
              <m:r>
                <w:rPr>
                  <w:rFonts w:ascii="Cambria Math" w:hAnsi="Cambria Math"/>
                </w:rPr>
                <m:t>±</m:t>
              </m:r>
            </m:oMath>
            <w:r w:rsidRPr="00117454">
              <w:t xml:space="preserve"> 0.003</w:t>
            </w:r>
          </w:p>
        </w:tc>
      </w:tr>
      <w:tr w:rsidR="00A4408B" w:rsidRPr="00117454" w14:paraId="20E83A7B" w14:textId="77777777">
        <w:tc>
          <w:tcPr>
            <w:tcW w:w="0" w:type="auto"/>
          </w:tcPr>
          <w:p w14:paraId="1DFFC3D5" w14:textId="77777777" w:rsidR="00110CCD" w:rsidRPr="00117454" w:rsidRDefault="00110CCD">
            <w:pPr>
              <w:pStyle w:val="Compact"/>
              <w:spacing w:before="0" w:after="0" w:line="480" w:lineRule="auto"/>
              <w:pPrChange w:id="1495" w:author="Erik Wenninger" w:date="2019-03-20T08:32:00Z">
                <w:pPr>
                  <w:pStyle w:val="Compact"/>
                </w:pPr>
              </w:pPrChange>
            </w:pPr>
          </w:p>
        </w:tc>
        <w:tc>
          <w:tcPr>
            <w:tcW w:w="0" w:type="auto"/>
          </w:tcPr>
          <w:p w14:paraId="780871A8" w14:textId="77777777" w:rsidR="00110CCD" w:rsidRPr="00117454" w:rsidRDefault="00A4408B">
            <w:pPr>
              <w:pStyle w:val="Compact"/>
              <w:spacing w:before="0" w:after="0" w:line="480" w:lineRule="auto"/>
              <w:pPrChange w:id="1496" w:author="Erik Wenninger" w:date="2019-03-20T08:32:00Z">
                <w:pPr>
                  <w:pStyle w:val="Compact"/>
                </w:pPr>
              </w:pPrChange>
            </w:pPr>
            <w:r w:rsidRPr="00117454">
              <w:t xml:space="preserve">18 </w:t>
            </w:r>
            <w:r w:rsidRPr="00117454">
              <w:rPr>
                <w:i/>
              </w:rPr>
              <w:t>M</w:t>
            </w:r>
          </w:p>
        </w:tc>
        <w:tc>
          <w:tcPr>
            <w:tcW w:w="0" w:type="auto"/>
          </w:tcPr>
          <w:p w14:paraId="76FD2B78" w14:textId="77777777" w:rsidR="00110CCD" w:rsidRPr="00117454" w:rsidRDefault="00A4408B">
            <w:pPr>
              <w:pStyle w:val="Compact"/>
              <w:spacing w:before="0" w:after="0" w:line="480" w:lineRule="auto"/>
              <w:jc w:val="center"/>
              <w:pPrChange w:id="1497" w:author="Erik Wenninger" w:date="2019-03-20T08:32:00Z">
                <w:pPr>
                  <w:pStyle w:val="Compact"/>
                  <w:jc w:val="center"/>
                </w:pPr>
              </w:pPrChange>
            </w:pPr>
            <w:r w:rsidRPr="00117454">
              <w:t xml:space="preserve">0.26 </w:t>
            </w:r>
            <m:oMath>
              <m:r>
                <w:rPr>
                  <w:rFonts w:ascii="Cambria Math" w:hAnsi="Cambria Math"/>
                </w:rPr>
                <m:t>±</m:t>
              </m:r>
            </m:oMath>
            <w:r w:rsidRPr="00117454">
              <w:t xml:space="preserve"> 0.13</w:t>
            </w:r>
          </w:p>
        </w:tc>
        <w:tc>
          <w:tcPr>
            <w:tcW w:w="0" w:type="auto"/>
          </w:tcPr>
          <w:p w14:paraId="69799B18" w14:textId="77777777" w:rsidR="00110CCD" w:rsidRPr="00117454" w:rsidRDefault="00110CCD">
            <w:pPr>
              <w:pStyle w:val="Compact"/>
              <w:spacing w:before="0" w:after="0" w:line="480" w:lineRule="auto"/>
              <w:pPrChange w:id="1498" w:author="Erik Wenninger" w:date="2019-03-20T08:32:00Z">
                <w:pPr>
                  <w:pStyle w:val="Compact"/>
                </w:pPr>
              </w:pPrChange>
            </w:pPr>
          </w:p>
        </w:tc>
        <w:tc>
          <w:tcPr>
            <w:tcW w:w="0" w:type="auto"/>
          </w:tcPr>
          <w:p w14:paraId="793FD556" w14:textId="77777777" w:rsidR="00110CCD" w:rsidRPr="00117454" w:rsidRDefault="00A4408B">
            <w:pPr>
              <w:pStyle w:val="Compact"/>
              <w:spacing w:before="0" w:after="0" w:line="480" w:lineRule="auto"/>
              <w:jc w:val="center"/>
              <w:pPrChange w:id="1499" w:author="Erik Wenninger" w:date="2019-03-20T08:32:00Z">
                <w:pPr>
                  <w:pStyle w:val="Compact"/>
                  <w:jc w:val="center"/>
                </w:pPr>
              </w:pPrChange>
            </w:pPr>
            <w:r w:rsidRPr="00117454">
              <w:t xml:space="preserve">0.008 </w:t>
            </w:r>
            <m:oMath>
              <m:r>
                <w:rPr>
                  <w:rFonts w:ascii="Cambria Math" w:hAnsi="Cambria Math"/>
                </w:rPr>
                <m:t>±</m:t>
              </m:r>
            </m:oMath>
            <w:r w:rsidRPr="00117454">
              <w:t xml:space="preserve"> 0.018</w:t>
            </w:r>
          </w:p>
        </w:tc>
      </w:tr>
      <w:tr w:rsidR="00A4408B" w:rsidRPr="00117454" w14:paraId="205D08BA" w14:textId="77777777">
        <w:tc>
          <w:tcPr>
            <w:tcW w:w="0" w:type="auto"/>
          </w:tcPr>
          <w:p w14:paraId="08184C71" w14:textId="77777777" w:rsidR="00110CCD" w:rsidRPr="00117454" w:rsidRDefault="00110CCD">
            <w:pPr>
              <w:pStyle w:val="Compact"/>
              <w:spacing w:before="0" w:after="0" w:line="480" w:lineRule="auto"/>
              <w:pPrChange w:id="1500" w:author="Erik Wenninger" w:date="2019-03-20T08:32:00Z">
                <w:pPr>
                  <w:pStyle w:val="Compact"/>
                </w:pPr>
              </w:pPrChange>
            </w:pPr>
          </w:p>
        </w:tc>
        <w:tc>
          <w:tcPr>
            <w:tcW w:w="0" w:type="auto"/>
          </w:tcPr>
          <w:p w14:paraId="273930AB" w14:textId="77777777" w:rsidR="00110CCD" w:rsidRPr="00117454" w:rsidRDefault="00110CCD">
            <w:pPr>
              <w:pStyle w:val="Compact"/>
              <w:spacing w:before="0" w:after="0" w:line="480" w:lineRule="auto"/>
              <w:pPrChange w:id="1501" w:author="Erik Wenninger" w:date="2019-03-20T08:32:00Z">
                <w:pPr>
                  <w:pStyle w:val="Compact"/>
                </w:pPr>
              </w:pPrChange>
            </w:pPr>
          </w:p>
        </w:tc>
        <w:tc>
          <w:tcPr>
            <w:tcW w:w="0" w:type="auto"/>
          </w:tcPr>
          <w:p w14:paraId="580CCAA4" w14:textId="77777777" w:rsidR="00110CCD" w:rsidRPr="00117454" w:rsidRDefault="00110CCD">
            <w:pPr>
              <w:pStyle w:val="Compact"/>
              <w:spacing w:before="0" w:after="0" w:line="480" w:lineRule="auto"/>
              <w:pPrChange w:id="1502" w:author="Erik Wenninger" w:date="2019-03-20T08:32:00Z">
                <w:pPr>
                  <w:pStyle w:val="Compact"/>
                </w:pPr>
              </w:pPrChange>
            </w:pPr>
          </w:p>
        </w:tc>
        <w:tc>
          <w:tcPr>
            <w:tcW w:w="0" w:type="auto"/>
          </w:tcPr>
          <w:p w14:paraId="7DC6CA18" w14:textId="77777777" w:rsidR="00110CCD" w:rsidRPr="00117454" w:rsidRDefault="00110CCD">
            <w:pPr>
              <w:pStyle w:val="Compact"/>
              <w:spacing w:before="0" w:after="0" w:line="480" w:lineRule="auto"/>
              <w:pPrChange w:id="1503" w:author="Erik Wenninger" w:date="2019-03-20T08:32:00Z">
                <w:pPr>
                  <w:pStyle w:val="Compact"/>
                </w:pPr>
              </w:pPrChange>
            </w:pPr>
          </w:p>
        </w:tc>
        <w:tc>
          <w:tcPr>
            <w:tcW w:w="0" w:type="auto"/>
          </w:tcPr>
          <w:p w14:paraId="4E43F6B9" w14:textId="77777777" w:rsidR="00110CCD" w:rsidRPr="00117454" w:rsidRDefault="00110CCD">
            <w:pPr>
              <w:pStyle w:val="Compact"/>
              <w:spacing w:before="0" w:after="0" w:line="480" w:lineRule="auto"/>
              <w:pPrChange w:id="1504" w:author="Erik Wenninger" w:date="2019-03-20T08:32:00Z">
                <w:pPr>
                  <w:pStyle w:val="Compact"/>
                </w:pPr>
              </w:pPrChange>
            </w:pPr>
          </w:p>
        </w:tc>
      </w:tr>
      <w:tr w:rsidR="00A4408B" w:rsidRPr="00117454" w14:paraId="1199833B" w14:textId="77777777">
        <w:tc>
          <w:tcPr>
            <w:tcW w:w="0" w:type="auto"/>
          </w:tcPr>
          <w:p w14:paraId="2C24822A" w14:textId="77777777" w:rsidR="00110CCD" w:rsidRPr="00117454" w:rsidRDefault="00A4408B">
            <w:pPr>
              <w:pStyle w:val="Compact"/>
              <w:spacing w:before="0" w:after="0" w:line="480" w:lineRule="auto"/>
              <w:jc w:val="right"/>
              <w:pPrChange w:id="1505" w:author="Erik Wenninger" w:date="2019-03-20T08:32:00Z">
                <w:pPr>
                  <w:pStyle w:val="Compact"/>
                  <w:jc w:val="right"/>
                </w:pPr>
              </w:pPrChange>
            </w:pPr>
            <w:r w:rsidRPr="00117454">
              <w:rPr>
                <w:b/>
              </w:rPr>
              <w:t>Russet Burbank</w:t>
            </w:r>
          </w:p>
        </w:tc>
        <w:tc>
          <w:tcPr>
            <w:tcW w:w="0" w:type="auto"/>
          </w:tcPr>
          <w:p w14:paraId="0FA260C0" w14:textId="77777777" w:rsidR="00110CCD" w:rsidRPr="00117454" w:rsidRDefault="00A4408B">
            <w:pPr>
              <w:pStyle w:val="Compact"/>
              <w:spacing w:before="0" w:after="0" w:line="480" w:lineRule="auto"/>
              <w:pPrChange w:id="1506" w:author="Erik Wenninger" w:date="2019-03-20T08:32:00Z">
                <w:pPr>
                  <w:pStyle w:val="Compact"/>
                </w:pPr>
              </w:pPrChange>
            </w:pPr>
            <w:r w:rsidRPr="00117454">
              <w:t xml:space="preserve">26 </w:t>
            </w:r>
            <w:r w:rsidRPr="00117454">
              <w:rPr>
                <w:i/>
              </w:rPr>
              <w:t>F</w:t>
            </w:r>
          </w:p>
        </w:tc>
        <w:tc>
          <w:tcPr>
            <w:tcW w:w="0" w:type="auto"/>
          </w:tcPr>
          <w:p w14:paraId="636650E8" w14:textId="77777777" w:rsidR="00110CCD" w:rsidRPr="00117454" w:rsidRDefault="00A4408B">
            <w:pPr>
              <w:pStyle w:val="Compact"/>
              <w:spacing w:before="0" w:after="0" w:line="480" w:lineRule="auto"/>
              <w:jc w:val="center"/>
              <w:pPrChange w:id="1507" w:author="Erik Wenninger" w:date="2019-03-20T08:32:00Z">
                <w:pPr>
                  <w:pStyle w:val="Compact"/>
                  <w:jc w:val="center"/>
                </w:pPr>
              </w:pPrChange>
            </w:pPr>
            <w:r w:rsidRPr="00117454">
              <w:t xml:space="preserve">0.09 </w:t>
            </w:r>
            <m:oMath>
              <m:r>
                <w:rPr>
                  <w:rFonts w:ascii="Cambria Math" w:hAnsi="Cambria Math"/>
                </w:rPr>
                <m:t>±</m:t>
              </m:r>
            </m:oMath>
            <w:r w:rsidRPr="00117454">
              <w:t xml:space="preserve"> 0.05</w:t>
            </w:r>
          </w:p>
        </w:tc>
        <w:tc>
          <w:tcPr>
            <w:tcW w:w="0" w:type="auto"/>
          </w:tcPr>
          <w:p w14:paraId="673AC618" w14:textId="77777777" w:rsidR="00110CCD" w:rsidRPr="00117454" w:rsidRDefault="00110CCD">
            <w:pPr>
              <w:pStyle w:val="Compact"/>
              <w:spacing w:before="0" w:after="0" w:line="480" w:lineRule="auto"/>
              <w:pPrChange w:id="1508" w:author="Erik Wenninger" w:date="2019-03-20T08:32:00Z">
                <w:pPr>
                  <w:pStyle w:val="Compact"/>
                </w:pPr>
              </w:pPrChange>
            </w:pPr>
          </w:p>
        </w:tc>
        <w:tc>
          <w:tcPr>
            <w:tcW w:w="0" w:type="auto"/>
          </w:tcPr>
          <w:p w14:paraId="54CE838C" w14:textId="77777777" w:rsidR="00110CCD" w:rsidRPr="00117454" w:rsidRDefault="00A4408B">
            <w:pPr>
              <w:pStyle w:val="Compact"/>
              <w:spacing w:before="0" w:after="0" w:line="480" w:lineRule="auto"/>
              <w:jc w:val="center"/>
              <w:pPrChange w:id="1509" w:author="Erik Wenninger" w:date="2019-03-20T08:32:00Z">
                <w:pPr>
                  <w:pStyle w:val="Compact"/>
                  <w:jc w:val="center"/>
                </w:pPr>
              </w:pPrChange>
            </w:pPr>
            <w:r w:rsidRPr="00117454">
              <w:t xml:space="preserve">0.001 </w:t>
            </w:r>
            <m:oMath>
              <m:r>
                <w:rPr>
                  <w:rFonts w:ascii="Cambria Math" w:hAnsi="Cambria Math"/>
                </w:rPr>
                <m:t>±</m:t>
              </m:r>
            </m:oMath>
            <w:r w:rsidRPr="00117454">
              <w:t xml:space="preserve"> 0.001</w:t>
            </w:r>
          </w:p>
        </w:tc>
      </w:tr>
      <w:tr w:rsidR="00A4408B" w:rsidRPr="00117454" w14:paraId="1AC2AD3A" w14:textId="77777777">
        <w:tc>
          <w:tcPr>
            <w:tcW w:w="0" w:type="auto"/>
          </w:tcPr>
          <w:p w14:paraId="494C1B17" w14:textId="77777777" w:rsidR="00110CCD" w:rsidRPr="00117454" w:rsidRDefault="00110CCD">
            <w:pPr>
              <w:pStyle w:val="Compact"/>
              <w:spacing w:before="0" w:after="0" w:line="480" w:lineRule="auto"/>
              <w:pPrChange w:id="1510" w:author="Erik Wenninger" w:date="2019-03-20T08:32:00Z">
                <w:pPr>
                  <w:pStyle w:val="Compact"/>
                </w:pPr>
              </w:pPrChange>
            </w:pPr>
          </w:p>
        </w:tc>
        <w:tc>
          <w:tcPr>
            <w:tcW w:w="0" w:type="auto"/>
          </w:tcPr>
          <w:p w14:paraId="07B82517" w14:textId="77777777" w:rsidR="00110CCD" w:rsidRPr="00117454" w:rsidRDefault="00A4408B">
            <w:pPr>
              <w:pStyle w:val="Compact"/>
              <w:spacing w:before="0" w:after="0" w:line="480" w:lineRule="auto"/>
              <w:pPrChange w:id="1511" w:author="Erik Wenninger" w:date="2019-03-20T08:32:00Z">
                <w:pPr>
                  <w:pStyle w:val="Compact"/>
                </w:pPr>
              </w:pPrChange>
            </w:pPr>
            <w:r w:rsidRPr="00117454">
              <w:t xml:space="preserve">18 </w:t>
            </w:r>
            <w:r w:rsidRPr="00117454">
              <w:rPr>
                <w:i/>
              </w:rPr>
              <w:t>M</w:t>
            </w:r>
          </w:p>
        </w:tc>
        <w:tc>
          <w:tcPr>
            <w:tcW w:w="0" w:type="auto"/>
          </w:tcPr>
          <w:p w14:paraId="3E738DC4" w14:textId="77777777" w:rsidR="00110CCD" w:rsidRPr="00117454" w:rsidRDefault="00A4408B">
            <w:pPr>
              <w:pStyle w:val="Compact"/>
              <w:spacing w:before="0" w:after="0" w:line="480" w:lineRule="auto"/>
              <w:jc w:val="center"/>
              <w:pPrChange w:id="1512" w:author="Erik Wenninger" w:date="2019-03-20T08:32:00Z">
                <w:pPr>
                  <w:pStyle w:val="Compact"/>
                  <w:jc w:val="center"/>
                </w:pPr>
              </w:pPrChange>
            </w:pPr>
            <w:r w:rsidRPr="00117454">
              <w:t xml:space="preserve">0.13 </w:t>
            </w:r>
            <m:oMath>
              <m:r>
                <w:rPr>
                  <w:rFonts w:ascii="Cambria Math" w:hAnsi="Cambria Math"/>
                </w:rPr>
                <m:t>±</m:t>
              </m:r>
            </m:oMath>
            <w:r w:rsidRPr="00117454">
              <w:t xml:space="preserve"> 0.08</w:t>
            </w:r>
          </w:p>
        </w:tc>
        <w:tc>
          <w:tcPr>
            <w:tcW w:w="0" w:type="auto"/>
          </w:tcPr>
          <w:p w14:paraId="72126AB2" w14:textId="77777777" w:rsidR="00110CCD" w:rsidRPr="00117454" w:rsidRDefault="00110CCD">
            <w:pPr>
              <w:pStyle w:val="Compact"/>
              <w:spacing w:before="0" w:after="0" w:line="480" w:lineRule="auto"/>
              <w:pPrChange w:id="1513" w:author="Erik Wenninger" w:date="2019-03-20T08:32:00Z">
                <w:pPr>
                  <w:pStyle w:val="Compact"/>
                </w:pPr>
              </w:pPrChange>
            </w:pPr>
          </w:p>
        </w:tc>
        <w:tc>
          <w:tcPr>
            <w:tcW w:w="0" w:type="auto"/>
          </w:tcPr>
          <w:p w14:paraId="47942E57" w14:textId="77777777" w:rsidR="00110CCD" w:rsidRPr="00117454" w:rsidRDefault="00A4408B">
            <w:pPr>
              <w:pStyle w:val="Compact"/>
              <w:spacing w:before="0" w:after="0" w:line="480" w:lineRule="auto"/>
              <w:jc w:val="center"/>
              <w:pPrChange w:id="1514" w:author="Erik Wenninger" w:date="2019-03-20T08:32:00Z">
                <w:pPr>
                  <w:pStyle w:val="Compact"/>
                  <w:jc w:val="center"/>
                </w:pPr>
              </w:pPrChange>
            </w:pPr>
            <w:r w:rsidRPr="00117454">
              <w:t xml:space="preserve">0.001 </w:t>
            </w:r>
            <m:oMath>
              <m:r>
                <w:rPr>
                  <w:rFonts w:ascii="Cambria Math" w:hAnsi="Cambria Math"/>
                </w:rPr>
                <m:t>±</m:t>
              </m:r>
            </m:oMath>
            <w:r w:rsidRPr="00117454">
              <w:t xml:space="preserve"> 0.002</w:t>
            </w:r>
          </w:p>
        </w:tc>
      </w:tr>
    </w:tbl>
    <w:p w14:paraId="397C59F2" w14:textId="77777777" w:rsidR="00110CCD" w:rsidRPr="00117454" w:rsidRDefault="00A4408B">
      <w:pPr>
        <w:pStyle w:val="BodyText"/>
        <w:spacing w:before="0" w:after="0" w:line="480" w:lineRule="auto"/>
        <w:pPrChange w:id="1515" w:author="Erik Wenninger" w:date="2019-03-20T08:32:00Z">
          <w:pPr>
            <w:pStyle w:val="BodyText"/>
          </w:pPr>
        </w:pPrChange>
      </w:pPr>
      <w:r w:rsidRPr="00117454">
        <w:t>Least-squares means. Means in the same column which share a letter are not significantly different (P &gt; 0.05)</w:t>
      </w:r>
      <w:r w:rsidRPr="00117454">
        <w:br/>
      </w:r>
    </w:p>
    <w:p w14:paraId="72936484" w14:textId="77777777" w:rsidR="0070586B" w:rsidRDefault="0070586B">
      <w:pPr>
        <w:rPr>
          <w:ins w:id="1516" w:author="Erik Wenninger" w:date="2019-03-20T09:20:00Z"/>
        </w:rPr>
      </w:pPr>
      <w:ins w:id="1517" w:author="Erik Wenninger" w:date="2019-03-20T09:20:00Z">
        <w:r>
          <w:br w:type="page"/>
        </w:r>
      </w:ins>
    </w:p>
    <w:p w14:paraId="1B84005C" w14:textId="77777777" w:rsidR="00110CCD" w:rsidRPr="00117454" w:rsidRDefault="00A4408B">
      <w:pPr>
        <w:pStyle w:val="BodyText"/>
        <w:spacing w:before="0" w:after="0" w:line="480" w:lineRule="auto"/>
        <w:pPrChange w:id="1518" w:author="Erik Wenninger" w:date="2019-03-20T08:32:00Z">
          <w:pPr>
            <w:pStyle w:val="BodyText"/>
          </w:pPr>
        </w:pPrChange>
      </w:pPr>
      <w:r w:rsidRPr="0070586B">
        <w:lastRenderedPageBreak/>
        <w:t>Table 5: Potato psyllids leaving the leaf surface during 300s no-choice tests on four different genotypes: A07781-10LB, A07781-3LB, A07781-4LB and Russet Burbank</w:t>
      </w:r>
    </w:p>
    <w:tbl>
      <w:tblPr>
        <w:tblW w:w="0" w:type="pct"/>
        <w:tblLook w:val="07E0" w:firstRow="1" w:lastRow="1" w:firstColumn="1" w:lastColumn="1" w:noHBand="1" w:noVBand="1"/>
      </w:tblPr>
      <w:tblGrid>
        <w:gridCol w:w="1974"/>
        <w:gridCol w:w="725"/>
        <w:gridCol w:w="1518"/>
        <w:gridCol w:w="222"/>
        <w:gridCol w:w="2704"/>
        <w:gridCol w:w="529"/>
      </w:tblGrid>
      <w:tr w:rsidR="00A4408B" w:rsidRPr="00117454" w14:paraId="180B8A6C" w14:textId="77777777">
        <w:tc>
          <w:tcPr>
            <w:tcW w:w="0" w:type="auto"/>
            <w:tcBorders>
              <w:bottom w:val="single" w:sz="0" w:space="0" w:color="auto"/>
            </w:tcBorders>
            <w:vAlign w:val="bottom"/>
          </w:tcPr>
          <w:p w14:paraId="320E8C2F" w14:textId="77777777" w:rsidR="00110CCD" w:rsidRPr="00A4408B" w:rsidRDefault="00A4408B">
            <w:pPr>
              <w:pStyle w:val="Compact"/>
              <w:spacing w:before="0" w:after="0" w:line="480" w:lineRule="auto"/>
              <w:jc w:val="right"/>
              <w:pPrChange w:id="1519" w:author="Erik Wenninger" w:date="2019-03-20T08:32:00Z">
                <w:pPr>
                  <w:pStyle w:val="Compact"/>
                  <w:jc w:val="right"/>
                </w:pPr>
              </w:pPrChange>
            </w:pPr>
            <w:r w:rsidRPr="00117454">
              <w:rPr>
                <w:b/>
              </w:rPr>
              <w:t>Off-Leaf</w:t>
            </w:r>
            <m:oMath>
              <m:sSup>
                <m:sSupPr>
                  <m:ctrlPr>
                    <w:rPr>
                      <w:rFonts w:ascii="Cambria Math" w:hAnsi="Cambria Math"/>
                    </w:rPr>
                  </m:ctrlPr>
                </m:sSupPr>
                <m:e/>
                <m:sup>
                  <m:r>
                    <w:rPr>
                      <w:rFonts w:ascii="Cambria Math" w:hAnsi="Cambria Math"/>
                    </w:rPr>
                    <m:t>‡</m:t>
                  </m:r>
                </m:sup>
              </m:sSup>
            </m:oMath>
          </w:p>
        </w:tc>
        <w:tc>
          <w:tcPr>
            <w:tcW w:w="0" w:type="auto"/>
            <w:tcBorders>
              <w:bottom w:val="single" w:sz="0" w:space="0" w:color="auto"/>
            </w:tcBorders>
            <w:vAlign w:val="bottom"/>
          </w:tcPr>
          <w:p w14:paraId="7324BAD7" w14:textId="77777777" w:rsidR="00110CCD" w:rsidRPr="00A4408B" w:rsidRDefault="00110CCD">
            <w:pPr>
              <w:pStyle w:val="Compact"/>
              <w:spacing w:before="0" w:after="0" w:line="480" w:lineRule="auto"/>
              <w:pPrChange w:id="1520" w:author="Erik Wenninger" w:date="2019-03-20T08:32:00Z">
                <w:pPr>
                  <w:pStyle w:val="Compact"/>
                </w:pPr>
              </w:pPrChange>
            </w:pPr>
          </w:p>
        </w:tc>
        <w:tc>
          <w:tcPr>
            <w:tcW w:w="0" w:type="auto"/>
            <w:tcBorders>
              <w:bottom w:val="single" w:sz="0" w:space="0" w:color="auto"/>
            </w:tcBorders>
            <w:vAlign w:val="bottom"/>
          </w:tcPr>
          <w:p w14:paraId="6320CD27" w14:textId="77777777" w:rsidR="00110CCD" w:rsidRPr="00FE5034" w:rsidRDefault="00A4408B">
            <w:pPr>
              <w:pStyle w:val="Compact"/>
              <w:spacing w:before="0" w:after="0" w:line="480" w:lineRule="auto"/>
              <w:jc w:val="center"/>
              <w:pPrChange w:id="1521" w:author="Erik Wenninger" w:date="2019-03-20T08:32:00Z">
                <w:pPr>
                  <w:pStyle w:val="Compact"/>
                  <w:jc w:val="center"/>
                </w:pPr>
              </w:pPrChange>
            </w:pPr>
            <w:r w:rsidRPr="00FE5034">
              <w:t>Incidence</w:t>
            </w:r>
          </w:p>
        </w:tc>
        <w:tc>
          <w:tcPr>
            <w:tcW w:w="0" w:type="auto"/>
            <w:tcBorders>
              <w:bottom w:val="single" w:sz="0" w:space="0" w:color="auto"/>
            </w:tcBorders>
            <w:vAlign w:val="bottom"/>
          </w:tcPr>
          <w:p w14:paraId="7C6B4587" w14:textId="77777777" w:rsidR="00110CCD" w:rsidRPr="00FE5034" w:rsidRDefault="00110CCD">
            <w:pPr>
              <w:pStyle w:val="Compact"/>
              <w:spacing w:before="0" w:after="0" w:line="480" w:lineRule="auto"/>
              <w:pPrChange w:id="1522" w:author="Erik Wenninger" w:date="2019-03-20T08:32:00Z">
                <w:pPr>
                  <w:pStyle w:val="Compact"/>
                </w:pPr>
              </w:pPrChange>
            </w:pPr>
          </w:p>
        </w:tc>
        <w:tc>
          <w:tcPr>
            <w:tcW w:w="0" w:type="auto"/>
            <w:tcBorders>
              <w:bottom w:val="single" w:sz="0" w:space="0" w:color="auto"/>
            </w:tcBorders>
            <w:vAlign w:val="bottom"/>
          </w:tcPr>
          <w:p w14:paraId="3A574F9E" w14:textId="77777777" w:rsidR="00110CCD" w:rsidRPr="004E2B4B" w:rsidRDefault="00A4408B">
            <w:pPr>
              <w:pStyle w:val="Compact"/>
              <w:spacing w:before="0" w:after="0" w:line="480" w:lineRule="auto"/>
              <w:jc w:val="center"/>
              <w:pPrChange w:id="1523" w:author="Erik Wenninger" w:date="2019-03-20T08:32:00Z">
                <w:pPr>
                  <w:pStyle w:val="Compact"/>
                  <w:jc w:val="center"/>
                </w:pPr>
              </w:pPrChange>
            </w:pPr>
            <w:r w:rsidRPr="00215EC6">
              <w:t>Duration (s)</w:t>
            </w:r>
          </w:p>
        </w:tc>
        <w:tc>
          <w:tcPr>
            <w:tcW w:w="0" w:type="auto"/>
            <w:tcBorders>
              <w:bottom w:val="single" w:sz="0" w:space="0" w:color="auto"/>
            </w:tcBorders>
            <w:vAlign w:val="bottom"/>
          </w:tcPr>
          <w:p w14:paraId="429638BD" w14:textId="77777777" w:rsidR="00110CCD" w:rsidRPr="0070586B" w:rsidRDefault="00110CCD">
            <w:pPr>
              <w:pStyle w:val="Compact"/>
              <w:spacing w:before="0" w:after="0" w:line="480" w:lineRule="auto"/>
              <w:pPrChange w:id="1524" w:author="Erik Wenninger" w:date="2019-03-20T08:32:00Z">
                <w:pPr>
                  <w:pStyle w:val="Compact"/>
                </w:pPr>
              </w:pPrChange>
            </w:pPr>
          </w:p>
        </w:tc>
      </w:tr>
      <w:tr w:rsidR="00A4408B" w:rsidRPr="00117454" w14:paraId="4A9BE8D5" w14:textId="77777777">
        <w:tc>
          <w:tcPr>
            <w:tcW w:w="0" w:type="auto"/>
            <w:tcBorders>
              <w:bottom w:val="single" w:sz="0" w:space="0" w:color="auto"/>
            </w:tcBorders>
            <w:vAlign w:val="bottom"/>
          </w:tcPr>
          <w:p w14:paraId="0DCA09F5" w14:textId="77777777" w:rsidR="00110CCD" w:rsidRPr="00117454" w:rsidRDefault="00A4408B">
            <w:pPr>
              <w:pStyle w:val="Compact"/>
              <w:spacing w:before="0" w:after="0" w:line="480" w:lineRule="auto"/>
              <w:jc w:val="right"/>
              <w:pPrChange w:id="1525" w:author="Erik Wenninger" w:date="2019-03-20T08:32:00Z">
                <w:pPr>
                  <w:pStyle w:val="Compact"/>
                  <w:jc w:val="right"/>
                </w:pPr>
              </w:pPrChange>
            </w:pPr>
            <w:r w:rsidRPr="00117454">
              <w:t>Genotype</w:t>
            </w:r>
          </w:p>
        </w:tc>
        <w:tc>
          <w:tcPr>
            <w:tcW w:w="0" w:type="auto"/>
            <w:tcBorders>
              <w:bottom w:val="single" w:sz="0" w:space="0" w:color="auto"/>
            </w:tcBorders>
            <w:vAlign w:val="bottom"/>
          </w:tcPr>
          <w:p w14:paraId="1AECC2BD" w14:textId="77777777" w:rsidR="00110CCD" w:rsidRPr="00117454" w:rsidRDefault="00A4408B">
            <w:pPr>
              <w:pStyle w:val="Compact"/>
              <w:spacing w:before="0" w:after="0" w:line="480" w:lineRule="auto"/>
              <w:pPrChange w:id="1526" w:author="Erik Wenninger" w:date="2019-03-20T08:32:00Z">
                <w:pPr>
                  <w:pStyle w:val="Compact"/>
                </w:pPr>
              </w:pPrChange>
            </w:pPr>
            <w:r w:rsidRPr="00117454">
              <w:t>N</w:t>
            </w:r>
          </w:p>
        </w:tc>
        <w:tc>
          <w:tcPr>
            <w:tcW w:w="0" w:type="auto"/>
            <w:tcBorders>
              <w:bottom w:val="single" w:sz="0" w:space="0" w:color="auto"/>
            </w:tcBorders>
            <w:vAlign w:val="bottom"/>
          </w:tcPr>
          <w:p w14:paraId="07F7921F" w14:textId="77777777" w:rsidR="00110CCD" w:rsidRPr="00117454" w:rsidRDefault="00A4408B">
            <w:pPr>
              <w:pStyle w:val="Compact"/>
              <w:spacing w:before="0" w:after="0" w:line="480" w:lineRule="auto"/>
              <w:jc w:val="center"/>
              <w:pPrChange w:id="1527"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c>
          <w:tcPr>
            <w:tcW w:w="0" w:type="auto"/>
            <w:tcBorders>
              <w:bottom w:val="single" w:sz="0" w:space="0" w:color="auto"/>
            </w:tcBorders>
            <w:vAlign w:val="bottom"/>
          </w:tcPr>
          <w:p w14:paraId="3FAD7159" w14:textId="77777777" w:rsidR="00110CCD" w:rsidRPr="00117454" w:rsidRDefault="00110CCD">
            <w:pPr>
              <w:pStyle w:val="Compact"/>
              <w:spacing w:before="0" w:after="0" w:line="480" w:lineRule="auto"/>
              <w:pPrChange w:id="1528" w:author="Erik Wenninger" w:date="2019-03-20T08:32:00Z">
                <w:pPr>
                  <w:pStyle w:val="Compact"/>
                </w:pPr>
              </w:pPrChange>
            </w:pPr>
          </w:p>
        </w:tc>
        <w:tc>
          <w:tcPr>
            <w:tcW w:w="0" w:type="auto"/>
            <w:tcBorders>
              <w:bottom w:val="single" w:sz="0" w:space="0" w:color="auto"/>
            </w:tcBorders>
            <w:vAlign w:val="bottom"/>
          </w:tcPr>
          <w:p w14:paraId="7BE2451C" w14:textId="77777777" w:rsidR="00110CCD" w:rsidRPr="00117454" w:rsidRDefault="00A4408B">
            <w:pPr>
              <w:pStyle w:val="Compact"/>
              <w:spacing w:before="0" w:after="0" w:line="480" w:lineRule="auto"/>
              <w:jc w:val="center"/>
              <w:pPrChange w:id="1529" w:author="Erik Wenninger" w:date="2019-03-20T08:32:00Z">
                <w:pPr>
                  <w:pStyle w:val="Compact"/>
                  <w:jc w:val="center"/>
                </w:pPr>
              </w:pPrChange>
            </w:pPr>
            <w:r w:rsidRPr="00117454">
              <w:t xml:space="preserve">Mean </w:t>
            </w:r>
            <m:oMath>
              <m:r>
                <w:rPr>
                  <w:rFonts w:ascii="Cambria Math" w:hAnsi="Cambria Math"/>
                </w:rPr>
                <m:t>±</m:t>
              </m:r>
            </m:oMath>
            <w:r w:rsidRPr="00117454">
              <w:t xml:space="preserve"> SEM</w:t>
            </w:r>
          </w:p>
        </w:tc>
        <w:tc>
          <w:tcPr>
            <w:tcW w:w="0" w:type="auto"/>
            <w:tcBorders>
              <w:bottom w:val="single" w:sz="0" w:space="0" w:color="auto"/>
            </w:tcBorders>
            <w:vAlign w:val="bottom"/>
          </w:tcPr>
          <w:p w14:paraId="328244F3" w14:textId="77777777" w:rsidR="00110CCD" w:rsidRPr="00117454" w:rsidRDefault="00110CCD">
            <w:pPr>
              <w:pStyle w:val="Compact"/>
              <w:spacing w:before="0" w:after="0" w:line="480" w:lineRule="auto"/>
              <w:pPrChange w:id="1530" w:author="Erik Wenninger" w:date="2019-03-20T08:32:00Z">
                <w:pPr>
                  <w:pStyle w:val="Compact"/>
                </w:pPr>
              </w:pPrChange>
            </w:pPr>
          </w:p>
        </w:tc>
      </w:tr>
      <w:tr w:rsidR="00A4408B" w:rsidRPr="00117454" w14:paraId="15156773" w14:textId="77777777">
        <w:tc>
          <w:tcPr>
            <w:tcW w:w="0" w:type="auto"/>
          </w:tcPr>
          <w:p w14:paraId="5A4002F4" w14:textId="77777777" w:rsidR="00110CCD" w:rsidRPr="00117454" w:rsidRDefault="00A4408B">
            <w:pPr>
              <w:pStyle w:val="Compact"/>
              <w:spacing w:before="0" w:after="0" w:line="480" w:lineRule="auto"/>
              <w:jc w:val="right"/>
              <w:pPrChange w:id="1531" w:author="Erik Wenninger" w:date="2019-03-20T08:32:00Z">
                <w:pPr>
                  <w:pStyle w:val="Compact"/>
                  <w:jc w:val="right"/>
                </w:pPr>
              </w:pPrChange>
            </w:pPr>
            <w:r w:rsidRPr="00117454">
              <w:rPr>
                <w:b/>
              </w:rPr>
              <w:t>10LB</w:t>
            </w:r>
          </w:p>
        </w:tc>
        <w:tc>
          <w:tcPr>
            <w:tcW w:w="0" w:type="auto"/>
          </w:tcPr>
          <w:p w14:paraId="64BE20BB" w14:textId="77777777" w:rsidR="00110CCD" w:rsidRPr="00117454" w:rsidRDefault="00A4408B">
            <w:pPr>
              <w:pStyle w:val="Compact"/>
              <w:spacing w:before="0" w:after="0" w:line="480" w:lineRule="auto"/>
              <w:pPrChange w:id="1532" w:author="Erik Wenninger" w:date="2019-03-20T08:32:00Z">
                <w:pPr>
                  <w:pStyle w:val="Compact"/>
                </w:pPr>
              </w:pPrChange>
            </w:pPr>
            <w:r w:rsidRPr="00117454">
              <w:t xml:space="preserve">21 </w:t>
            </w:r>
            <w:r w:rsidRPr="00117454">
              <w:rPr>
                <w:i/>
              </w:rPr>
              <w:t>F</w:t>
            </w:r>
          </w:p>
        </w:tc>
        <w:tc>
          <w:tcPr>
            <w:tcW w:w="0" w:type="auto"/>
          </w:tcPr>
          <w:p w14:paraId="6CFA9AD2" w14:textId="77777777" w:rsidR="00110CCD" w:rsidRPr="00117454" w:rsidRDefault="00A4408B">
            <w:pPr>
              <w:pStyle w:val="Compact"/>
              <w:spacing w:before="0" w:after="0" w:line="480" w:lineRule="auto"/>
              <w:jc w:val="center"/>
              <w:pPrChange w:id="1533" w:author="Erik Wenninger" w:date="2019-03-20T08:32:00Z">
                <w:pPr>
                  <w:pStyle w:val="Compact"/>
                  <w:jc w:val="center"/>
                </w:pPr>
              </w:pPrChange>
            </w:pPr>
            <w:r w:rsidRPr="00117454">
              <w:t xml:space="preserve">0.03 </w:t>
            </w:r>
            <m:oMath>
              <m:r>
                <w:rPr>
                  <w:rFonts w:ascii="Cambria Math" w:hAnsi="Cambria Math"/>
                </w:rPr>
                <m:t>±</m:t>
              </m:r>
            </m:oMath>
            <w:r w:rsidRPr="00117454">
              <w:t xml:space="preserve"> 0.02</w:t>
            </w:r>
          </w:p>
        </w:tc>
        <w:tc>
          <w:tcPr>
            <w:tcW w:w="0" w:type="auto"/>
          </w:tcPr>
          <w:p w14:paraId="651251EA" w14:textId="77777777" w:rsidR="00110CCD" w:rsidRPr="00117454" w:rsidRDefault="00110CCD">
            <w:pPr>
              <w:pStyle w:val="Compact"/>
              <w:spacing w:before="0" w:after="0" w:line="480" w:lineRule="auto"/>
              <w:pPrChange w:id="1534" w:author="Erik Wenninger" w:date="2019-03-20T08:32:00Z">
                <w:pPr>
                  <w:pStyle w:val="Compact"/>
                </w:pPr>
              </w:pPrChange>
            </w:pPr>
          </w:p>
        </w:tc>
        <w:tc>
          <w:tcPr>
            <w:tcW w:w="0" w:type="auto"/>
          </w:tcPr>
          <w:p w14:paraId="0ADD5FF1" w14:textId="77777777" w:rsidR="00110CCD" w:rsidRPr="00A4408B" w:rsidRDefault="00A4408B">
            <w:pPr>
              <w:pStyle w:val="Compact"/>
              <w:spacing w:before="0" w:after="0" w:line="480" w:lineRule="auto"/>
              <w:jc w:val="center"/>
              <w:pPrChange w:id="1535" w:author="Erik Wenninger" w:date="2019-03-20T08:32:00Z">
                <w:pPr>
                  <w:pStyle w:val="Compact"/>
                  <w:jc w:val="center"/>
                </w:pPr>
              </w:pPrChange>
            </w:pPr>
            <w:r w:rsidRPr="00117454">
              <w:t xml:space="preserve">1449.9 </w:t>
            </w:r>
            <m:oMath>
              <m:r>
                <w:rPr>
                  <w:rFonts w:ascii="Cambria Math" w:hAnsi="Cambria Math"/>
                </w:rPr>
                <m:t>±</m:t>
              </m:r>
            </m:oMath>
            <w:r w:rsidRPr="00117454">
              <w:t xml:space="preserve"> 2934.1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69B66389" w14:textId="77777777" w:rsidR="00110CCD" w:rsidRPr="00A4408B" w:rsidRDefault="00A4408B">
            <w:pPr>
              <w:pStyle w:val="Compact"/>
              <w:spacing w:before="0" w:after="0" w:line="480" w:lineRule="auto"/>
              <w:pPrChange w:id="1536" w:author="Erik Wenninger" w:date="2019-03-20T08:32:00Z">
                <w:pPr>
                  <w:pStyle w:val="Compact"/>
                </w:pPr>
              </w:pPrChange>
            </w:pPr>
            <w:r w:rsidRPr="00A4408B">
              <w:rPr>
                <w:b/>
              </w:rPr>
              <w:t>AB</w:t>
            </w:r>
          </w:p>
        </w:tc>
      </w:tr>
      <w:tr w:rsidR="00A4408B" w:rsidRPr="00117454" w14:paraId="09C92C5A" w14:textId="77777777">
        <w:tc>
          <w:tcPr>
            <w:tcW w:w="0" w:type="auto"/>
          </w:tcPr>
          <w:p w14:paraId="712E50BC" w14:textId="77777777" w:rsidR="00110CCD" w:rsidRPr="00117454" w:rsidRDefault="00110CCD">
            <w:pPr>
              <w:pStyle w:val="Compact"/>
              <w:spacing w:before="0" w:after="0" w:line="480" w:lineRule="auto"/>
              <w:pPrChange w:id="1537" w:author="Erik Wenninger" w:date="2019-03-20T08:32:00Z">
                <w:pPr>
                  <w:pStyle w:val="Compact"/>
                </w:pPr>
              </w:pPrChange>
            </w:pPr>
          </w:p>
        </w:tc>
        <w:tc>
          <w:tcPr>
            <w:tcW w:w="0" w:type="auto"/>
          </w:tcPr>
          <w:p w14:paraId="18DC31B6" w14:textId="77777777" w:rsidR="00110CCD" w:rsidRPr="00117454" w:rsidRDefault="00A4408B">
            <w:pPr>
              <w:pStyle w:val="Compact"/>
              <w:spacing w:before="0" w:after="0" w:line="480" w:lineRule="auto"/>
              <w:pPrChange w:id="1538" w:author="Erik Wenninger" w:date="2019-03-20T08:32:00Z">
                <w:pPr>
                  <w:pStyle w:val="Compact"/>
                </w:pPr>
              </w:pPrChange>
            </w:pPr>
            <w:r w:rsidRPr="00117454">
              <w:t xml:space="preserve">25 </w:t>
            </w:r>
            <w:r w:rsidRPr="00117454">
              <w:rPr>
                <w:i/>
              </w:rPr>
              <w:t>M</w:t>
            </w:r>
          </w:p>
        </w:tc>
        <w:tc>
          <w:tcPr>
            <w:tcW w:w="0" w:type="auto"/>
          </w:tcPr>
          <w:p w14:paraId="526BDEDE" w14:textId="77777777" w:rsidR="00110CCD" w:rsidRPr="00117454" w:rsidRDefault="00A4408B">
            <w:pPr>
              <w:pStyle w:val="Compact"/>
              <w:spacing w:before="0" w:after="0" w:line="480" w:lineRule="auto"/>
              <w:jc w:val="center"/>
              <w:pPrChange w:id="1539" w:author="Erik Wenninger" w:date="2019-03-20T08:32:00Z">
                <w:pPr>
                  <w:pStyle w:val="Compact"/>
                  <w:jc w:val="center"/>
                </w:pPr>
              </w:pPrChange>
            </w:pPr>
            <w:r w:rsidRPr="00117454">
              <w:t xml:space="preserve">0.05 </w:t>
            </w:r>
            <m:oMath>
              <m:r>
                <w:rPr>
                  <w:rFonts w:ascii="Cambria Math" w:hAnsi="Cambria Math"/>
                </w:rPr>
                <m:t>±</m:t>
              </m:r>
            </m:oMath>
            <w:r w:rsidRPr="00117454">
              <w:t xml:space="preserve"> 0.03</w:t>
            </w:r>
          </w:p>
        </w:tc>
        <w:tc>
          <w:tcPr>
            <w:tcW w:w="0" w:type="auto"/>
          </w:tcPr>
          <w:p w14:paraId="0F51DCFE" w14:textId="77777777" w:rsidR="00110CCD" w:rsidRPr="00117454" w:rsidRDefault="00110CCD">
            <w:pPr>
              <w:pStyle w:val="Compact"/>
              <w:spacing w:before="0" w:after="0" w:line="480" w:lineRule="auto"/>
              <w:pPrChange w:id="1540" w:author="Erik Wenninger" w:date="2019-03-20T08:32:00Z">
                <w:pPr>
                  <w:pStyle w:val="Compact"/>
                </w:pPr>
              </w:pPrChange>
            </w:pPr>
          </w:p>
        </w:tc>
        <w:tc>
          <w:tcPr>
            <w:tcW w:w="0" w:type="auto"/>
          </w:tcPr>
          <w:p w14:paraId="5297B6CB" w14:textId="77777777" w:rsidR="00110CCD" w:rsidRPr="00A4408B" w:rsidRDefault="00A4408B">
            <w:pPr>
              <w:pStyle w:val="Compact"/>
              <w:spacing w:before="0" w:after="0" w:line="480" w:lineRule="auto"/>
              <w:jc w:val="center"/>
              <w:pPrChange w:id="1541" w:author="Erik Wenninger" w:date="2019-03-20T08:32:00Z">
                <w:pPr>
                  <w:pStyle w:val="Compact"/>
                  <w:jc w:val="center"/>
                </w:pPr>
              </w:pPrChange>
            </w:pPr>
            <w:r w:rsidRPr="00117454">
              <w:t xml:space="preserve">1873.6 </w:t>
            </w:r>
            <m:oMath>
              <m:r>
                <w:rPr>
                  <w:rFonts w:ascii="Cambria Math" w:hAnsi="Cambria Math"/>
                </w:rPr>
                <m:t>±</m:t>
              </m:r>
            </m:oMath>
            <w:r w:rsidRPr="00117454">
              <w:t xml:space="preserve"> 3716.9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214C5E44" w14:textId="77777777" w:rsidR="00110CCD" w:rsidRPr="00A4408B" w:rsidRDefault="00A4408B">
            <w:pPr>
              <w:pStyle w:val="Compact"/>
              <w:spacing w:before="0" w:after="0" w:line="480" w:lineRule="auto"/>
              <w:pPrChange w:id="1542" w:author="Erik Wenninger" w:date="2019-03-20T08:32:00Z">
                <w:pPr>
                  <w:pStyle w:val="Compact"/>
                </w:pPr>
              </w:pPrChange>
            </w:pPr>
            <w:r w:rsidRPr="00A4408B">
              <w:rPr>
                <w:b/>
              </w:rPr>
              <w:t>AB</w:t>
            </w:r>
          </w:p>
        </w:tc>
      </w:tr>
      <w:tr w:rsidR="00A4408B" w:rsidRPr="00117454" w14:paraId="5DF39248" w14:textId="77777777">
        <w:tc>
          <w:tcPr>
            <w:tcW w:w="0" w:type="auto"/>
          </w:tcPr>
          <w:p w14:paraId="05B71D6A" w14:textId="77777777" w:rsidR="00110CCD" w:rsidRPr="00117454" w:rsidRDefault="00110CCD">
            <w:pPr>
              <w:pStyle w:val="Compact"/>
              <w:spacing w:before="0" w:after="0" w:line="480" w:lineRule="auto"/>
              <w:pPrChange w:id="1543" w:author="Erik Wenninger" w:date="2019-03-20T08:32:00Z">
                <w:pPr>
                  <w:pStyle w:val="Compact"/>
                </w:pPr>
              </w:pPrChange>
            </w:pPr>
          </w:p>
        </w:tc>
        <w:tc>
          <w:tcPr>
            <w:tcW w:w="0" w:type="auto"/>
          </w:tcPr>
          <w:p w14:paraId="5CF01F22" w14:textId="77777777" w:rsidR="00110CCD" w:rsidRPr="00117454" w:rsidRDefault="00110CCD">
            <w:pPr>
              <w:pStyle w:val="Compact"/>
              <w:spacing w:before="0" w:after="0" w:line="480" w:lineRule="auto"/>
              <w:pPrChange w:id="1544" w:author="Erik Wenninger" w:date="2019-03-20T08:32:00Z">
                <w:pPr>
                  <w:pStyle w:val="Compact"/>
                </w:pPr>
              </w:pPrChange>
            </w:pPr>
          </w:p>
        </w:tc>
        <w:tc>
          <w:tcPr>
            <w:tcW w:w="0" w:type="auto"/>
          </w:tcPr>
          <w:p w14:paraId="02E73AF7" w14:textId="77777777" w:rsidR="00110CCD" w:rsidRPr="00117454" w:rsidRDefault="00110CCD">
            <w:pPr>
              <w:pStyle w:val="Compact"/>
              <w:spacing w:before="0" w:after="0" w:line="480" w:lineRule="auto"/>
              <w:pPrChange w:id="1545" w:author="Erik Wenninger" w:date="2019-03-20T08:32:00Z">
                <w:pPr>
                  <w:pStyle w:val="Compact"/>
                </w:pPr>
              </w:pPrChange>
            </w:pPr>
          </w:p>
        </w:tc>
        <w:tc>
          <w:tcPr>
            <w:tcW w:w="0" w:type="auto"/>
          </w:tcPr>
          <w:p w14:paraId="7BCDC083" w14:textId="77777777" w:rsidR="00110CCD" w:rsidRPr="00117454" w:rsidRDefault="00110CCD">
            <w:pPr>
              <w:pStyle w:val="Compact"/>
              <w:spacing w:before="0" w:after="0" w:line="480" w:lineRule="auto"/>
              <w:pPrChange w:id="1546" w:author="Erik Wenninger" w:date="2019-03-20T08:32:00Z">
                <w:pPr>
                  <w:pStyle w:val="Compact"/>
                </w:pPr>
              </w:pPrChange>
            </w:pPr>
          </w:p>
        </w:tc>
        <w:tc>
          <w:tcPr>
            <w:tcW w:w="0" w:type="auto"/>
          </w:tcPr>
          <w:p w14:paraId="1F5F56EF" w14:textId="77777777" w:rsidR="00110CCD" w:rsidRPr="00117454" w:rsidRDefault="00110CCD">
            <w:pPr>
              <w:pStyle w:val="Compact"/>
              <w:spacing w:before="0" w:after="0" w:line="480" w:lineRule="auto"/>
              <w:pPrChange w:id="1547" w:author="Erik Wenninger" w:date="2019-03-20T08:32:00Z">
                <w:pPr>
                  <w:pStyle w:val="Compact"/>
                </w:pPr>
              </w:pPrChange>
            </w:pPr>
          </w:p>
        </w:tc>
        <w:tc>
          <w:tcPr>
            <w:tcW w:w="0" w:type="auto"/>
          </w:tcPr>
          <w:p w14:paraId="2796C440" w14:textId="77777777" w:rsidR="00110CCD" w:rsidRPr="00117454" w:rsidRDefault="00110CCD">
            <w:pPr>
              <w:pStyle w:val="Compact"/>
              <w:spacing w:before="0" w:after="0" w:line="480" w:lineRule="auto"/>
              <w:pPrChange w:id="1548" w:author="Erik Wenninger" w:date="2019-03-20T08:32:00Z">
                <w:pPr>
                  <w:pStyle w:val="Compact"/>
                </w:pPr>
              </w:pPrChange>
            </w:pPr>
          </w:p>
        </w:tc>
      </w:tr>
      <w:tr w:rsidR="00A4408B" w:rsidRPr="00117454" w14:paraId="5292FFB0" w14:textId="77777777">
        <w:tc>
          <w:tcPr>
            <w:tcW w:w="0" w:type="auto"/>
          </w:tcPr>
          <w:p w14:paraId="643FB57C" w14:textId="77777777" w:rsidR="00110CCD" w:rsidRPr="00117454" w:rsidRDefault="00A4408B">
            <w:pPr>
              <w:pStyle w:val="Compact"/>
              <w:spacing w:before="0" w:after="0" w:line="480" w:lineRule="auto"/>
              <w:jc w:val="right"/>
              <w:pPrChange w:id="1549" w:author="Erik Wenninger" w:date="2019-03-20T08:32:00Z">
                <w:pPr>
                  <w:pStyle w:val="Compact"/>
                  <w:jc w:val="right"/>
                </w:pPr>
              </w:pPrChange>
            </w:pPr>
            <w:r w:rsidRPr="00117454">
              <w:rPr>
                <w:b/>
              </w:rPr>
              <w:t>3LB</w:t>
            </w:r>
          </w:p>
        </w:tc>
        <w:tc>
          <w:tcPr>
            <w:tcW w:w="0" w:type="auto"/>
          </w:tcPr>
          <w:p w14:paraId="7B22545F" w14:textId="77777777" w:rsidR="00110CCD" w:rsidRPr="00117454" w:rsidRDefault="00A4408B">
            <w:pPr>
              <w:pStyle w:val="Compact"/>
              <w:spacing w:before="0" w:after="0" w:line="480" w:lineRule="auto"/>
              <w:pPrChange w:id="1550" w:author="Erik Wenninger" w:date="2019-03-20T08:32:00Z">
                <w:pPr>
                  <w:pStyle w:val="Compact"/>
                </w:pPr>
              </w:pPrChange>
            </w:pPr>
            <w:r w:rsidRPr="00117454">
              <w:t xml:space="preserve">27 </w:t>
            </w:r>
            <w:r w:rsidRPr="00117454">
              <w:rPr>
                <w:i/>
              </w:rPr>
              <w:t>F</w:t>
            </w:r>
          </w:p>
        </w:tc>
        <w:tc>
          <w:tcPr>
            <w:tcW w:w="0" w:type="auto"/>
          </w:tcPr>
          <w:p w14:paraId="6F0BCA27" w14:textId="77777777" w:rsidR="00110CCD" w:rsidRPr="00117454" w:rsidRDefault="00A4408B">
            <w:pPr>
              <w:pStyle w:val="Compact"/>
              <w:spacing w:before="0" w:after="0" w:line="480" w:lineRule="auto"/>
              <w:jc w:val="center"/>
              <w:pPrChange w:id="1551" w:author="Erik Wenninger" w:date="2019-03-20T08:32:00Z">
                <w:pPr>
                  <w:pStyle w:val="Compact"/>
                  <w:jc w:val="center"/>
                </w:pPr>
              </w:pPrChange>
            </w:pPr>
            <w:r w:rsidRPr="00117454">
              <w:t xml:space="preserve">0.06 </w:t>
            </w:r>
            <m:oMath>
              <m:r>
                <w:rPr>
                  <w:rFonts w:ascii="Cambria Math" w:hAnsi="Cambria Math"/>
                </w:rPr>
                <m:t>±</m:t>
              </m:r>
            </m:oMath>
            <w:r w:rsidRPr="00117454">
              <w:t xml:space="preserve"> 0.03</w:t>
            </w:r>
          </w:p>
        </w:tc>
        <w:tc>
          <w:tcPr>
            <w:tcW w:w="0" w:type="auto"/>
          </w:tcPr>
          <w:p w14:paraId="32572DEF" w14:textId="77777777" w:rsidR="00110CCD" w:rsidRPr="00117454" w:rsidRDefault="00110CCD">
            <w:pPr>
              <w:pStyle w:val="Compact"/>
              <w:spacing w:before="0" w:after="0" w:line="480" w:lineRule="auto"/>
              <w:pPrChange w:id="1552" w:author="Erik Wenninger" w:date="2019-03-20T08:32:00Z">
                <w:pPr>
                  <w:pStyle w:val="Compact"/>
                </w:pPr>
              </w:pPrChange>
            </w:pPr>
          </w:p>
        </w:tc>
        <w:tc>
          <w:tcPr>
            <w:tcW w:w="0" w:type="auto"/>
          </w:tcPr>
          <w:p w14:paraId="5589F5BA" w14:textId="77777777" w:rsidR="00110CCD" w:rsidRPr="00A4408B" w:rsidRDefault="00A4408B">
            <w:pPr>
              <w:pStyle w:val="Compact"/>
              <w:spacing w:before="0" w:after="0" w:line="480" w:lineRule="auto"/>
              <w:jc w:val="center"/>
              <w:pPrChange w:id="1553" w:author="Erik Wenninger" w:date="2019-03-20T08:32:00Z">
                <w:pPr>
                  <w:pStyle w:val="Compact"/>
                  <w:jc w:val="center"/>
                </w:pPr>
              </w:pPrChange>
            </w:pPr>
            <w:r w:rsidRPr="00117454">
              <w:t xml:space="preserve">2229.5 </w:t>
            </w:r>
            <m:oMath>
              <m:r>
                <w:rPr>
                  <w:rFonts w:ascii="Cambria Math" w:hAnsi="Cambria Math"/>
                </w:rPr>
                <m:t>±</m:t>
              </m:r>
            </m:oMath>
            <w:r w:rsidRPr="00117454">
              <w:t xml:space="preserve"> 4272.9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28A4BA7C" w14:textId="77777777" w:rsidR="00110CCD" w:rsidRPr="00A4408B" w:rsidRDefault="00A4408B">
            <w:pPr>
              <w:pStyle w:val="Compact"/>
              <w:spacing w:before="0" w:after="0" w:line="480" w:lineRule="auto"/>
              <w:pPrChange w:id="1554" w:author="Erik Wenninger" w:date="2019-03-20T08:32:00Z">
                <w:pPr>
                  <w:pStyle w:val="Compact"/>
                </w:pPr>
              </w:pPrChange>
            </w:pPr>
            <w:r w:rsidRPr="00A4408B">
              <w:rPr>
                <w:b/>
              </w:rPr>
              <w:t>B</w:t>
            </w:r>
          </w:p>
        </w:tc>
      </w:tr>
      <w:tr w:rsidR="00A4408B" w:rsidRPr="00117454" w14:paraId="1F6B55A1" w14:textId="77777777">
        <w:tc>
          <w:tcPr>
            <w:tcW w:w="0" w:type="auto"/>
          </w:tcPr>
          <w:p w14:paraId="6C67D834" w14:textId="77777777" w:rsidR="00110CCD" w:rsidRPr="00117454" w:rsidRDefault="00110CCD">
            <w:pPr>
              <w:pStyle w:val="Compact"/>
              <w:spacing w:before="0" w:after="0" w:line="480" w:lineRule="auto"/>
              <w:pPrChange w:id="1555" w:author="Erik Wenninger" w:date="2019-03-20T08:32:00Z">
                <w:pPr>
                  <w:pStyle w:val="Compact"/>
                </w:pPr>
              </w:pPrChange>
            </w:pPr>
          </w:p>
        </w:tc>
        <w:tc>
          <w:tcPr>
            <w:tcW w:w="0" w:type="auto"/>
          </w:tcPr>
          <w:p w14:paraId="66DE37DA" w14:textId="77777777" w:rsidR="00110CCD" w:rsidRPr="00117454" w:rsidRDefault="00A4408B">
            <w:pPr>
              <w:pStyle w:val="Compact"/>
              <w:spacing w:before="0" w:after="0" w:line="480" w:lineRule="auto"/>
              <w:pPrChange w:id="1556" w:author="Erik Wenninger" w:date="2019-03-20T08:32:00Z">
                <w:pPr>
                  <w:pStyle w:val="Compact"/>
                </w:pPr>
              </w:pPrChange>
            </w:pPr>
            <w:r w:rsidRPr="00117454">
              <w:t xml:space="preserve">21 </w:t>
            </w:r>
            <w:r w:rsidRPr="00117454">
              <w:rPr>
                <w:i/>
              </w:rPr>
              <w:t>M</w:t>
            </w:r>
          </w:p>
        </w:tc>
        <w:tc>
          <w:tcPr>
            <w:tcW w:w="0" w:type="auto"/>
          </w:tcPr>
          <w:p w14:paraId="761194DD" w14:textId="77777777" w:rsidR="00110CCD" w:rsidRPr="00117454" w:rsidRDefault="00A4408B">
            <w:pPr>
              <w:pStyle w:val="Compact"/>
              <w:spacing w:before="0" w:after="0" w:line="480" w:lineRule="auto"/>
              <w:jc w:val="center"/>
              <w:pPrChange w:id="1557" w:author="Erik Wenninger" w:date="2019-03-20T08:32:00Z">
                <w:pPr>
                  <w:pStyle w:val="Compact"/>
                  <w:jc w:val="center"/>
                </w:pPr>
              </w:pPrChange>
            </w:pPr>
            <w:r w:rsidRPr="00117454">
              <w:t xml:space="preserve">0.09 </w:t>
            </w:r>
            <m:oMath>
              <m:r>
                <w:rPr>
                  <w:rFonts w:ascii="Cambria Math" w:hAnsi="Cambria Math"/>
                </w:rPr>
                <m:t>±</m:t>
              </m:r>
            </m:oMath>
            <w:r w:rsidRPr="00117454">
              <w:t xml:space="preserve"> 0.05</w:t>
            </w:r>
          </w:p>
        </w:tc>
        <w:tc>
          <w:tcPr>
            <w:tcW w:w="0" w:type="auto"/>
          </w:tcPr>
          <w:p w14:paraId="1B88C6FE" w14:textId="77777777" w:rsidR="00110CCD" w:rsidRPr="00117454" w:rsidRDefault="00110CCD">
            <w:pPr>
              <w:pStyle w:val="Compact"/>
              <w:spacing w:before="0" w:after="0" w:line="480" w:lineRule="auto"/>
              <w:pPrChange w:id="1558" w:author="Erik Wenninger" w:date="2019-03-20T08:32:00Z">
                <w:pPr>
                  <w:pStyle w:val="Compact"/>
                </w:pPr>
              </w:pPrChange>
            </w:pPr>
          </w:p>
        </w:tc>
        <w:tc>
          <w:tcPr>
            <w:tcW w:w="0" w:type="auto"/>
          </w:tcPr>
          <w:p w14:paraId="6946B68B" w14:textId="77777777" w:rsidR="00110CCD" w:rsidRPr="00A4408B" w:rsidRDefault="00A4408B">
            <w:pPr>
              <w:pStyle w:val="Compact"/>
              <w:spacing w:before="0" w:after="0" w:line="480" w:lineRule="auto"/>
              <w:jc w:val="center"/>
              <w:pPrChange w:id="1559" w:author="Erik Wenninger" w:date="2019-03-20T08:32:00Z">
                <w:pPr>
                  <w:pStyle w:val="Compact"/>
                  <w:jc w:val="center"/>
                </w:pPr>
              </w:pPrChange>
            </w:pPr>
            <w:r w:rsidRPr="00117454">
              <w:t xml:space="preserve">2881.0 </w:t>
            </w:r>
            <m:oMath>
              <m:r>
                <w:rPr>
                  <w:rFonts w:ascii="Cambria Math" w:hAnsi="Cambria Math"/>
                </w:rPr>
                <m:t>±</m:t>
              </m:r>
            </m:oMath>
            <w:r w:rsidRPr="00117454">
              <w:t xml:space="preserve"> 5700.0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58D5DC25" w14:textId="77777777" w:rsidR="00110CCD" w:rsidRPr="00A4408B" w:rsidRDefault="00A4408B">
            <w:pPr>
              <w:pStyle w:val="Compact"/>
              <w:spacing w:before="0" w:after="0" w:line="480" w:lineRule="auto"/>
              <w:pPrChange w:id="1560" w:author="Erik Wenninger" w:date="2019-03-20T08:32:00Z">
                <w:pPr>
                  <w:pStyle w:val="Compact"/>
                </w:pPr>
              </w:pPrChange>
            </w:pPr>
            <w:r w:rsidRPr="00A4408B">
              <w:rPr>
                <w:b/>
              </w:rPr>
              <w:t>B</w:t>
            </w:r>
          </w:p>
        </w:tc>
      </w:tr>
      <w:tr w:rsidR="00A4408B" w:rsidRPr="00117454" w14:paraId="40012C39" w14:textId="77777777">
        <w:tc>
          <w:tcPr>
            <w:tcW w:w="0" w:type="auto"/>
          </w:tcPr>
          <w:p w14:paraId="73C0C153" w14:textId="77777777" w:rsidR="00110CCD" w:rsidRPr="00117454" w:rsidRDefault="00110CCD">
            <w:pPr>
              <w:pStyle w:val="Compact"/>
              <w:spacing w:before="0" w:after="0" w:line="480" w:lineRule="auto"/>
              <w:pPrChange w:id="1561" w:author="Erik Wenninger" w:date="2019-03-20T08:32:00Z">
                <w:pPr>
                  <w:pStyle w:val="Compact"/>
                </w:pPr>
              </w:pPrChange>
            </w:pPr>
          </w:p>
        </w:tc>
        <w:tc>
          <w:tcPr>
            <w:tcW w:w="0" w:type="auto"/>
          </w:tcPr>
          <w:p w14:paraId="44C58410" w14:textId="77777777" w:rsidR="00110CCD" w:rsidRPr="00117454" w:rsidRDefault="00110CCD">
            <w:pPr>
              <w:pStyle w:val="Compact"/>
              <w:spacing w:before="0" w:after="0" w:line="480" w:lineRule="auto"/>
              <w:pPrChange w:id="1562" w:author="Erik Wenninger" w:date="2019-03-20T08:32:00Z">
                <w:pPr>
                  <w:pStyle w:val="Compact"/>
                </w:pPr>
              </w:pPrChange>
            </w:pPr>
          </w:p>
        </w:tc>
        <w:tc>
          <w:tcPr>
            <w:tcW w:w="0" w:type="auto"/>
          </w:tcPr>
          <w:p w14:paraId="68683DD7" w14:textId="77777777" w:rsidR="00110CCD" w:rsidRPr="00117454" w:rsidRDefault="00110CCD">
            <w:pPr>
              <w:pStyle w:val="Compact"/>
              <w:spacing w:before="0" w:after="0" w:line="480" w:lineRule="auto"/>
              <w:pPrChange w:id="1563" w:author="Erik Wenninger" w:date="2019-03-20T08:32:00Z">
                <w:pPr>
                  <w:pStyle w:val="Compact"/>
                </w:pPr>
              </w:pPrChange>
            </w:pPr>
          </w:p>
        </w:tc>
        <w:tc>
          <w:tcPr>
            <w:tcW w:w="0" w:type="auto"/>
          </w:tcPr>
          <w:p w14:paraId="02194DC1" w14:textId="77777777" w:rsidR="00110CCD" w:rsidRPr="00117454" w:rsidRDefault="00110CCD">
            <w:pPr>
              <w:pStyle w:val="Compact"/>
              <w:spacing w:before="0" w:after="0" w:line="480" w:lineRule="auto"/>
              <w:pPrChange w:id="1564" w:author="Erik Wenninger" w:date="2019-03-20T08:32:00Z">
                <w:pPr>
                  <w:pStyle w:val="Compact"/>
                </w:pPr>
              </w:pPrChange>
            </w:pPr>
          </w:p>
        </w:tc>
        <w:tc>
          <w:tcPr>
            <w:tcW w:w="0" w:type="auto"/>
          </w:tcPr>
          <w:p w14:paraId="1FC8A721" w14:textId="77777777" w:rsidR="00110CCD" w:rsidRPr="00117454" w:rsidRDefault="00110CCD">
            <w:pPr>
              <w:pStyle w:val="Compact"/>
              <w:spacing w:before="0" w:after="0" w:line="480" w:lineRule="auto"/>
              <w:pPrChange w:id="1565" w:author="Erik Wenninger" w:date="2019-03-20T08:32:00Z">
                <w:pPr>
                  <w:pStyle w:val="Compact"/>
                </w:pPr>
              </w:pPrChange>
            </w:pPr>
          </w:p>
        </w:tc>
        <w:tc>
          <w:tcPr>
            <w:tcW w:w="0" w:type="auto"/>
          </w:tcPr>
          <w:p w14:paraId="6FC05170" w14:textId="77777777" w:rsidR="00110CCD" w:rsidRPr="00117454" w:rsidRDefault="00110CCD">
            <w:pPr>
              <w:pStyle w:val="Compact"/>
              <w:spacing w:before="0" w:after="0" w:line="480" w:lineRule="auto"/>
              <w:pPrChange w:id="1566" w:author="Erik Wenninger" w:date="2019-03-20T08:32:00Z">
                <w:pPr>
                  <w:pStyle w:val="Compact"/>
                </w:pPr>
              </w:pPrChange>
            </w:pPr>
          </w:p>
        </w:tc>
      </w:tr>
      <w:tr w:rsidR="00A4408B" w:rsidRPr="00117454" w14:paraId="12EE5257" w14:textId="77777777">
        <w:tc>
          <w:tcPr>
            <w:tcW w:w="0" w:type="auto"/>
          </w:tcPr>
          <w:p w14:paraId="080A6E56" w14:textId="77777777" w:rsidR="00110CCD" w:rsidRPr="00117454" w:rsidRDefault="00A4408B">
            <w:pPr>
              <w:pStyle w:val="Compact"/>
              <w:spacing w:before="0" w:after="0" w:line="480" w:lineRule="auto"/>
              <w:jc w:val="right"/>
              <w:pPrChange w:id="1567" w:author="Erik Wenninger" w:date="2019-03-20T08:32:00Z">
                <w:pPr>
                  <w:pStyle w:val="Compact"/>
                  <w:jc w:val="right"/>
                </w:pPr>
              </w:pPrChange>
            </w:pPr>
            <w:r w:rsidRPr="00117454">
              <w:rPr>
                <w:b/>
              </w:rPr>
              <w:t>4LB</w:t>
            </w:r>
          </w:p>
        </w:tc>
        <w:tc>
          <w:tcPr>
            <w:tcW w:w="0" w:type="auto"/>
          </w:tcPr>
          <w:p w14:paraId="133794BD" w14:textId="77777777" w:rsidR="00110CCD" w:rsidRPr="00117454" w:rsidRDefault="00A4408B">
            <w:pPr>
              <w:pStyle w:val="Compact"/>
              <w:spacing w:before="0" w:after="0" w:line="480" w:lineRule="auto"/>
              <w:pPrChange w:id="1568" w:author="Erik Wenninger" w:date="2019-03-20T08:32:00Z">
                <w:pPr>
                  <w:pStyle w:val="Compact"/>
                </w:pPr>
              </w:pPrChange>
            </w:pPr>
            <w:r w:rsidRPr="00117454">
              <w:t xml:space="preserve">25 </w:t>
            </w:r>
            <w:r w:rsidRPr="00117454">
              <w:rPr>
                <w:i/>
              </w:rPr>
              <w:t>F</w:t>
            </w:r>
          </w:p>
        </w:tc>
        <w:tc>
          <w:tcPr>
            <w:tcW w:w="0" w:type="auto"/>
          </w:tcPr>
          <w:p w14:paraId="5651D2AD" w14:textId="77777777" w:rsidR="00110CCD" w:rsidRPr="00117454" w:rsidRDefault="00A4408B">
            <w:pPr>
              <w:pStyle w:val="Compact"/>
              <w:spacing w:before="0" w:after="0" w:line="480" w:lineRule="auto"/>
              <w:jc w:val="center"/>
              <w:pPrChange w:id="1569" w:author="Erik Wenninger" w:date="2019-03-20T08:32:00Z">
                <w:pPr>
                  <w:pStyle w:val="Compact"/>
                  <w:jc w:val="center"/>
                </w:pPr>
              </w:pPrChange>
            </w:pPr>
            <w:r w:rsidRPr="00117454">
              <w:t xml:space="preserve">0.05 </w:t>
            </w:r>
            <m:oMath>
              <m:r>
                <w:rPr>
                  <w:rFonts w:ascii="Cambria Math" w:hAnsi="Cambria Math"/>
                </w:rPr>
                <m:t>±</m:t>
              </m:r>
            </m:oMath>
            <w:r w:rsidRPr="00117454">
              <w:t xml:space="preserve"> 0.04</w:t>
            </w:r>
          </w:p>
        </w:tc>
        <w:tc>
          <w:tcPr>
            <w:tcW w:w="0" w:type="auto"/>
          </w:tcPr>
          <w:p w14:paraId="1C0C23A5" w14:textId="77777777" w:rsidR="00110CCD" w:rsidRPr="00117454" w:rsidRDefault="00110CCD">
            <w:pPr>
              <w:pStyle w:val="Compact"/>
              <w:spacing w:before="0" w:after="0" w:line="480" w:lineRule="auto"/>
              <w:pPrChange w:id="1570" w:author="Erik Wenninger" w:date="2019-03-20T08:32:00Z">
                <w:pPr>
                  <w:pStyle w:val="Compact"/>
                </w:pPr>
              </w:pPrChange>
            </w:pPr>
          </w:p>
        </w:tc>
        <w:tc>
          <w:tcPr>
            <w:tcW w:w="0" w:type="auto"/>
          </w:tcPr>
          <w:p w14:paraId="18C040E5" w14:textId="77777777" w:rsidR="00110CCD" w:rsidRPr="00A4408B" w:rsidRDefault="00A4408B">
            <w:pPr>
              <w:pStyle w:val="Compact"/>
              <w:spacing w:before="0" w:after="0" w:line="480" w:lineRule="auto"/>
              <w:jc w:val="center"/>
              <w:pPrChange w:id="1571" w:author="Erik Wenninger" w:date="2019-03-20T08:32:00Z">
                <w:pPr>
                  <w:pStyle w:val="Compact"/>
                  <w:jc w:val="center"/>
                </w:pPr>
              </w:pPrChange>
            </w:pPr>
            <w:r w:rsidRPr="00117454">
              <w:t xml:space="preserve">10.6 </w:t>
            </w:r>
            <m:oMath>
              <m:r>
                <w:rPr>
                  <w:rFonts w:ascii="Cambria Math" w:hAnsi="Cambria Math"/>
                </w:rPr>
                <m:t>±</m:t>
              </m:r>
            </m:oMath>
            <w:r w:rsidRPr="00117454">
              <w:t xml:space="preserve"> 31.6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22863D67" w14:textId="77777777" w:rsidR="00110CCD" w:rsidRPr="00A4408B" w:rsidRDefault="00A4408B">
            <w:pPr>
              <w:pStyle w:val="Compact"/>
              <w:spacing w:before="0" w:after="0" w:line="480" w:lineRule="auto"/>
              <w:pPrChange w:id="1572" w:author="Erik Wenninger" w:date="2019-03-20T08:32:00Z">
                <w:pPr>
                  <w:pStyle w:val="Compact"/>
                </w:pPr>
              </w:pPrChange>
            </w:pPr>
            <w:r w:rsidRPr="00A4408B">
              <w:rPr>
                <w:b/>
              </w:rPr>
              <w:t>A</w:t>
            </w:r>
          </w:p>
        </w:tc>
      </w:tr>
      <w:tr w:rsidR="00A4408B" w:rsidRPr="00117454" w14:paraId="47AC29A7" w14:textId="77777777">
        <w:tc>
          <w:tcPr>
            <w:tcW w:w="0" w:type="auto"/>
          </w:tcPr>
          <w:p w14:paraId="5BD996BD" w14:textId="77777777" w:rsidR="00110CCD" w:rsidRPr="00117454" w:rsidRDefault="00110CCD">
            <w:pPr>
              <w:pStyle w:val="Compact"/>
              <w:spacing w:before="0" w:after="0" w:line="480" w:lineRule="auto"/>
              <w:pPrChange w:id="1573" w:author="Erik Wenninger" w:date="2019-03-20T08:32:00Z">
                <w:pPr>
                  <w:pStyle w:val="Compact"/>
                </w:pPr>
              </w:pPrChange>
            </w:pPr>
          </w:p>
        </w:tc>
        <w:tc>
          <w:tcPr>
            <w:tcW w:w="0" w:type="auto"/>
          </w:tcPr>
          <w:p w14:paraId="4578C746" w14:textId="77777777" w:rsidR="00110CCD" w:rsidRPr="00117454" w:rsidRDefault="00A4408B">
            <w:pPr>
              <w:pStyle w:val="Compact"/>
              <w:spacing w:before="0" w:after="0" w:line="480" w:lineRule="auto"/>
              <w:pPrChange w:id="1574" w:author="Erik Wenninger" w:date="2019-03-20T08:32:00Z">
                <w:pPr>
                  <w:pStyle w:val="Compact"/>
                </w:pPr>
              </w:pPrChange>
            </w:pPr>
            <w:r w:rsidRPr="00117454">
              <w:t xml:space="preserve">18 </w:t>
            </w:r>
            <w:r w:rsidRPr="00117454">
              <w:rPr>
                <w:i/>
              </w:rPr>
              <w:t>M</w:t>
            </w:r>
          </w:p>
        </w:tc>
        <w:tc>
          <w:tcPr>
            <w:tcW w:w="0" w:type="auto"/>
          </w:tcPr>
          <w:p w14:paraId="45819083" w14:textId="77777777" w:rsidR="00110CCD" w:rsidRPr="00117454" w:rsidRDefault="00A4408B">
            <w:pPr>
              <w:pStyle w:val="Compact"/>
              <w:spacing w:before="0" w:after="0" w:line="480" w:lineRule="auto"/>
              <w:jc w:val="center"/>
              <w:pPrChange w:id="1575" w:author="Erik Wenninger" w:date="2019-03-20T08:32:00Z">
                <w:pPr>
                  <w:pStyle w:val="Compact"/>
                  <w:jc w:val="center"/>
                </w:pPr>
              </w:pPrChange>
            </w:pPr>
            <w:r w:rsidRPr="00117454">
              <w:t xml:space="preserve">0.08 </w:t>
            </w:r>
            <m:oMath>
              <m:r>
                <w:rPr>
                  <w:rFonts w:ascii="Cambria Math" w:hAnsi="Cambria Math"/>
                </w:rPr>
                <m:t>±</m:t>
              </m:r>
            </m:oMath>
            <w:r w:rsidRPr="00117454">
              <w:t xml:space="preserve"> 0.06</w:t>
            </w:r>
          </w:p>
        </w:tc>
        <w:tc>
          <w:tcPr>
            <w:tcW w:w="0" w:type="auto"/>
          </w:tcPr>
          <w:p w14:paraId="1691C164" w14:textId="77777777" w:rsidR="00110CCD" w:rsidRPr="00117454" w:rsidRDefault="00110CCD">
            <w:pPr>
              <w:pStyle w:val="Compact"/>
              <w:spacing w:before="0" w:after="0" w:line="480" w:lineRule="auto"/>
              <w:pPrChange w:id="1576" w:author="Erik Wenninger" w:date="2019-03-20T08:32:00Z">
                <w:pPr>
                  <w:pStyle w:val="Compact"/>
                </w:pPr>
              </w:pPrChange>
            </w:pPr>
          </w:p>
        </w:tc>
        <w:tc>
          <w:tcPr>
            <w:tcW w:w="0" w:type="auto"/>
          </w:tcPr>
          <w:p w14:paraId="70B4DDF6" w14:textId="77777777" w:rsidR="00110CCD" w:rsidRPr="00A4408B" w:rsidRDefault="00A4408B">
            <w:pPr>
              <w:pStyle w:val="Compact"/>
              <w:spacing w:before="0" w:after="0" w:line="480" w:lineRule="auto"/>
              <w:jc w:val="center"/>
              <w:pPrChange w:id="1577" w:author="Erik Wenninger" w:date="2019-03-20T08:32:00Z">
                <w:pPr>
                  <w:pStyle w:val="Compact"/>
                  <w:jc w:val="center"/>
                </w:pPr>
              </w:pPrChange>
            </w:pPr>
            <w:r w:rsidRPr="00117454">
              <w:t xml:space="preserve">13.7 </w:t>
            </w:r>
            <m:oMath>
              <m:r>
                <w:rPr>
                  <w:rFonts w:ascii="Cambria Math" w:hAnsi="Cambria Math"/>
                </w:rPr>
                <m:t>±</m:t>
              </m:r>
            </m:oMath>
            <w:r w:rsidRPr="00117454">
              <w:t xml:space="preserve"> 41.6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65B40EE4" w14:textId="77777777" w:rsidR="00110CCD" w:rsidRPr="00A4408B" w:rsidRDefault="00A4408B">
            <w:pPr>
              <w:pStyle w:val="Compact"/>
              <w:spacing w:before="0" w:after="0" w:line="480" w:lineRule="auto"/>
              <w:pPrChange w:id="1578" w:author="Erik Wenninger" w:date="2019-03-20T08:32:00Z">
                <w:pPr>
                  <w:pStyle w:val="Compact"/>
                </w:pPr>
              </w:pPrChange>
            </w:pPr>
            <w:r w:rsidRPr="00A4408B">
              <w:rPr>
                <w:b/>
              </w:rPr>
              <w:t>A</w:t>
            </w:r>
          </w:p>
        </w:tc>
      </w:tr>
      <w:tr w:rsidR="00A4408B" w:rsidRPr="00117454" w14:paraId="34083B0E" w14:textId="77777777">
        <w:tc>
          <w:tcPr>
            <w:tcW w:w="0" w:type="auto"/>
          </w:tcPr>
          <w:p w14:paraId="32C6C9EE" w14:textId="77777777" w:rsidR="00110CCD" w:rsidRPr="00117454" w:rsidRDefault="00110CCD">
            <w:pPr>
              <w:pStyle w:val="Compact"/>
              <w:spacing w:before="0" w:after="0" w:line="480" w:lineRule="auto"/>
              <w:pPrChange w:id="1579" w:author="Erik Wenninger" w:date="2019-03-20T08:32:00Z">
                <w:pPr>
                  <w:pStyle w:val="Compact"/>
                </w:pPr>
              </w:pPrChange>
            </w:pPr>
          </w:p>
        </w:tc>
        <w:tc>
          <w:tcPr>
            <w:tcW w:w="0" w:type="auto"/>
          </w:tcPr>
          <w:p w14:paraId="0F3D7645" w14:textId="77777777" w:rsidR="00110CCD" w:rsidRPr="00117454" w:rsidRDefault="00110CCD">
            <w:pPr>
              <w:pStyle w:val="Compact"/>
              <w:spacing w:before="0" w:after="0" w:line="480" w:lineRule="auto"/>
              <w:pPrChange w:id="1580" w:author="Erik Wenninger" w:date="2019-03-20T08:32:00Z">
                <w:pPr>
                  <w:pStyle w:val="Compact"/>
                </w:pPr>
              </w:pPrChange>
            </w:pPr>
          </w:p>
        </w:tc>
        <w:tc>
          <w:tcPr>
            <w:tcW w:w="0" w:type="auto"/>
          </w:tcPr>
          <w:p w14:paraId="43EF017E" w14:textId="77777777" w:rsidR="00110CCD" w:rsidRPr="00117454" w:rsidRDefault="00110CCD">
            <w:pPr>
              <w:pStyle w:val="Compact"/>
              <w:spacing w:before="0" w:after="0" w:line="480" w:lineRule="auto"/>
              <w:pPrChange w:id="1581" w:author="Erik Wenninger" w:date="2019-03-20T08:32:00Z">
                <w:pPr>
                  <w:pStyle w:val="Compact"/>
                </w:pPr>
              </w:pPrChange>
            </w:pPr>
          </w:p>
        </w:tc>
        <w:tc>
          <w:tcPr>
            <w:tcW w:w="0" w:type="auto"/>
          </w:tcPr>
          <w:p w14:paraId="4319231A" w14:textId="77777777" w:rsidR="00110CCD" w:rsidRPr="00117454" w:rsidRDefault="00110CCD">
            <w:pPr>
              <w:pStyle w:val="Compact"/>
              <w:spacing w:before="0" w:after="0" w:line="480" w:lineRule="auto"/>
              <w:pPrChange w:id="1582" w:author="Erik Wenninger" w:date="2019-03-20T08:32:00Z">
                <w:pPr>
                  <w:pStyle w:val="Compact"/>
                </w:pPr>
              </w:pPrChange>
            </w:pPr>
          </w:p>
        </w:tc>
        <w:tc>
          <w:tcPr>
            <w:tcW w:w="0" w:type="auto"/>
          </w:tcPr>
          <w:p w14:paraId="36647E9A" w14:textId="77777777" w:rsidR="00110CCD" w:rsidRPr="00117454" w:rsidRDefault="00110CCD">
            <w:pPr>
              <w:pStyle w:val="Compact"/>
              <w:spacing w:before="0" w:after="0" w:line="480" w:lineRule="auto"/>
              <w:pPrChange w:id="1583" w:author="Erik Wenninger" w:date="2019-03-20T08:32:00Z">
                <w:pPr>
                  <w:pStyle w:val="Compact"/>
                </w:pPr>
              </w:pPrChange>
            </w:pPr>
          </w:p>
        </w:tc>
        <w:tc>
          <w:tcPr>
            <w:tcW w:w="0" w:type="auto"/>
          </w:tcPr>
          <w:p w14:paraId="4859B1D6" w14:textId="77777777" w:rsidR="00110CCD" w:rsidRPr="00117454" w:rsidRDefault="00110CCD">
            <w:pPr>
              <w:pStyle w:val="Compact"/>
              <w:spacing w:before="0" w:after="0" w:line="480" w:lineRule="auto"/>
              <w:pPrChange w:id="1584" w:author="Erik Wenninger" w:date="2019-03-20T08:32:00Z">
                <w:pPr>
                  <w:pStyle w:val="Compact"/>
                </w:pPr>
              </w:pPrChange>
            </w:pPr>
          </w:p>
        </w:tc>
      </w:tr>
      <w:tr w:rsidR="00A4408B" w:rsidRPr="00117454" w14:paraId="7C981716" w14:textId="77777777">
        <w:tc>
          <w:tcPr>
            <w:tcW w:w="0" w:type="auto"/>
          </w:tcPr>
          <w:p w14:paraId="3ACE5989" w14:textId="77777777" w:rsidR="00110CCD" w:rsidRPr="00117454" w:rsidRDefault="00A4408B">
            <w:pPr>
              <w:pStyle w:val="Compact"/>
              <w:spacing w:before="0" w:after="0" w:line="480" w:lineRule="auto"/>
              <w:jc w:val="right"/>
              <w:pPrChange w:id="1585" w:author="Erik Wenninger" w:date="2019-03-20T08:32:00Z">
                <w:pPr>
                  <w:pStyle w:val="Compact"/>
                  <w:jc w:val="right"/>
                </w:pPr>
              </w:pPrChange>
            </w:pPr>
            <w:r w:rsidRPr="00117454">
              <w:rPr>
                <w:b/>
              </w:rPr>
              <w:t>Russet Burbank</w:t>
            </w:r>
          </w:p>
        </w:tc>
        <w:tc>
          <w:tcPr>
            <w:tcW w:w="0" w:type="auto"/>
          </w:tcPr>
          <w:p w14:paraId="194DA142" w14:textId="77777777" w:rsidR="00110CCD" w:rsidRPr="00117454" w:rsidRDefault="00A4408B">
            <w:pPr>
              <w:pStyle w:val="Compact"/>
              <w:spacing w:before="0" w:after="0" w:line="480" w:lineRule="auto"/>
              <w:pPrChange w:id="1586" w:author="Erik Wenninger" w:date="2019-03-20T08:32:00Z">
                <w:pPr>
                  <w:pStyle w:val="Compact"/>
                </w:pPr>
              </w:pPrChange>
            </w:pPr>
            <w:r w:rsidRPr="00117454">
              <w:t xml:space="preserve">26 </w:t>
            </w:r>
            <w:r w:rsidRPr="00117454">
              <w:rPr>
                <w:i/>
              </w:rPr>
              <w:t>F</w:t>
            </w:r>
          </w:p>
        </w:tc>
        <w:tc>
          <w:tcPr>
            <w:tcW w:w="0" w:type="auto"/>
          </w:tcPr>
          <w:p w14:paraId="52301533" w14:textId="77777777" w:rsidR="00110CCD" w:rsidRPr="00117454" w:rsidRDefault="00A4408B">
            <w:pPr>
              <w:pStyle w:val="Compact"/>
              <w:spacing w:before="0" w:after="0" w:line="480" w:lineRule="auto"/>
              <w:jc w:val="center"/>
              <w:pPrChange w:id="1587" w:author="Erik Wenninger" w:date="2019-03-20T08:32:00Z">
                <w:pPr>
                  <w:pStyle w:val="Compact"/>
                  <w:jc w:val="center"/>
                </w:pPr>
              </w:pPrChange>
            </w:pPr>
            <w:r w:rsidRPr="00117454">
              <w:t xml:space="preserve">0.03 </w:t>
            </w:r>
            <m:oMath>
              <m:r>
                <w:rPr>
                  <w:rFonts w:ascii="Cambria Math" w:hAnsi="Cambria Math"/>
                </w:rPr>
                <m:t>±</m:t>
              </m:r>
            </m:oMath>
            <w:r w:rsidRPr="00117454">
              <w:t xml:space="preserve"> 0.02</w:t>
            </w:r>
          </w:p>
        </w:tc>
        <w:tc>
          <w:tcPr>
            <w:tcW w:w="0" w:type="auto"/>
          </w:tcPr>
          <w:p w14:paraId="19AA3686" w14:textId="77777777" w:rsidR="00110CCD" w:rsidRPr="00117454" w:rsidRDefault="00110CCD">
            <w:pPr>
              <w:pStyle w:val="Compact"/>
              <w:spacing w:before="0" w:after="0" w:line="480" w:lineRule="auto"/>
              <w:pPrChange w:id="1588" w:author="Erik Wenninger" w:date="2019-03-20T08:32:00Z">
                <w:pPr>
                  <w:pStyle w:val="Compact"/>
                </w:pPr>
              </w:pPrChange>
            </w:pPr>
          </w:p>
        </w:tc>
        <w:tc>
          <w:tcPr>
            <w:tcW w:w="0" w:type="auto"/>
          </w:tcPr>
          <w:p w14:paraId="31FA62DC" w14:textId="77777777" w:rsidR="00110CCD" w:rsidRPr="00A4408B" w:rsidRDefault="00A4408B">
            <w:pPr>
              <w:pStyle w:val="Compact"/>
              <w:spacing w:before="0" w:after="0" w:line="480" w:lineRule="auto"/>
              <w:jc w:val="center"/>
              <w:pPrChange w:id="1589" w:author="Erik Wenninger" w:date="2019-03-20T08:32:00Z">
                <w:pPr>
                  <w:pStyle w:val="Compact"/>
                  <w:jc w:val="center"/>
                </w:pPr>
              </w:pPrChange>
            </w:pPr>
            <w:r w:rsidRPr="00117454">
              <w:t xml:space="preserve">9.1 </w:t>
            </w:r>
            <m:oMath>
              <m:r>
                <w:rPr>
                  <w:rFonts w:ascii="Cambria Math" w:hAnsi="Cambria Math"/>
                </w:rPr>
                <m:t>±</m:t>
              </m:r>
            </m:oMath>
            <w:r w:rsidRPr="00117454">
              <w:t xml:space="preserve"> 27.1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6DAF63E4" w14:textId="77777777" w:rsidR="00110CCD" w:rsidRPr="00FE5034" w:rsidRDefault="00A4408B">
            <w:pPr>
              <w:pStyle w:val="Compact"/>
              <w:spacing w:before="0" w:after="0" w:line="480" w:lineRule="auto"/>
              <w:pPrChange w:id="1590" w:author="Erik Wenninger" w:date="2019-03-20T08:32:00Z">
                <w:pPr>
                  <w:pStyle w:val="Compact"/>
                </w:pPr>
              </w:pPrChange>
            </w:pPr>
            <w:r w:rsidRPr="00A4408B">
              <w:rPr>
                <w:b/>
              </w:rPr>
              <w:t>A</w:t>
            </w:r>
          </w:p>
        </w:tc>
      </w:tr>
      <w:tr w:rsidR="00A4408B" w:rsidRPr="00117454" w14:paraId="4C16ABB8" w14:textId="77777777">
        <w:tc>
          <w:tcPr>
            <w:tcW w:w="0" w:type="auto"/>
          </w:tcPr>
          <w:p w14:paraId="71BAB188" w14:textId="77777777" w:rsidR="00110CCD" w:rsidRPr="00117454" w:rsidRDefault="00110CCD">
            <w:pPr>
              <w:pStyle w:val="Compact"/>
              <w:spacing w:before="0" w:after="0" w:line="480" w:lineRule="auto"/>
              <w:pPrChange w:id="1591" w:author="Erik Wenninger" w:date="2019-03-20T08:32:00Z">
                <w:pPr>
                  <w:pStyle w:val="Compact"/>
                </w:pPr>
              </w:pPrChange>
            </w:pPr>
          </w:p>
        </w:tc>
        <w:tc>
          <w:tcPr>
            <w:tcW w:w="0" w:type="auto"/>
          </w:tcPr>
          <w:p w14:paraId="2239A911" w14:textId="77777777" w:rsidR="00110CCD" w:rsidRPr="00117454" w:rsidRDefault="00A4408B">
            <w:pPr>
              <w:pStyle w:val="Compact"/>
              <w:spacing w:before="0" w:after="0" w:line="480" w:lineRule="auto"/>
              <w:pPrChange w:id="1592" w:author="Erik Wenninger" w:date="2019-03-20T08:32:00Z">
                <w:pPr>
                  <w:pStyle w:val="Compact"/>
                </w:pPr>
              </w:pPrChange>
            </w:pPr>
            <w:r w:rsidRPr="00117454">
              <w:t xml:space="preserve">18 </w:t>
            </w:r>
            <w:r w:rsidRPr="00117454">
              <w:rPr>
                <w:i/>
              </w:rPr>
              <w:t>M</w:t>
            </w:r>
          </w:p>
        </w:tc>
        <w:tc>
          <w:tcPr>
            <w:tcW w:w="0" w:type="auto"/>
          </w:tcPr>
          <w:p w14:paraId="1917B1FE" w14:textId="77777777" w:rsidR="00110CCD" w:rsidRPr="00117454" w:rsidRDefault="00A4408B">
            <w:pPr>
              <w:pStyle w:val="Compact"/>
              <w:spacing w:before="0" w:after="0" w:line="480" w:lineRule="auto"/>
              <w:jc w:val="center"/>
              <w:pPrChange w:id="1593" w:author="Erik Wenninger" w:date="2019-03-20T08:32:00Z">
                <w:pPr>
                  <w:pStyle w:val="Compact"/>
                  <w:jc w:val="center"/>
                </w:pPr>
              </w:pPrChange>
            </w:pPr>
            <w:r w:rsidRPr="00117454">
              <w:t xml:space="preserve">0.05 </w:t>
            </w:r>
            <m:oMath>
              <m:r>
                <w:rPr>
                  <w:rFonts w:ascii="Cambria Math" w:hAnsi="Cambria Math"/>
                </w:rPr>
                <m:t>±</m:t>
              </m:r>
            </m:oMath>
            <w:r w:rsidRPr="00117454">
              <w:t xml:space="preserve"> 0.03</w:t>
            </w:r>
          </w:p>
        </w:tc>
        <w:tc>
          <w:tcPr>
            <w:tcW w:w="0" w:type="auto"/>
          </w:tcPr>
          <w:p w14:paraId="3D141552" w14:textId="77777777" w:rsidR="00110CCD" w:rsidRPr="00117454" w:rsidRDefault="00110CCD">
            <w:pPr>
              <w:pStyle w:val="Compact"/>
              <w:spacing w:before="0" w:after="0" w:line="480" w:lineRule="auto"/>
              <w:pPrChange w:id="1594" w:author="Erik Wenninger" w:date="2019-03-20T08:32:00Z">
                <w:pPr>
                  <w:pStyle w:val="Compact"/>
                </w:pPr>
              </w:pPrChange>
            </w:pPr>
          </w:p>
        </w:tc>
        <w:tc>
          <w:tcPr>
            <w:tcW w:w="0" w:type="auto"/>
          </w:tcPr>
          <w:p w14:paraId="4682BF88" w14:textId="77777777" w:rsidR="00110CCD" w:rsidRPr="00A4408B" w:rsidRDefault="00A4408B">
            <w:pPr>
              <w:pStyle w:val="Compact"/>
              <w:spacing w:before="0" w:after="0" w:line="480" w:lineRule="auto"/>
              <w:jc w:val="center"/>
              <w:pPrChange w:id="1595" w:author="Erik Wenninger" w:date="2019-03-20T08:32:00Z">
                <w:pPr>
                  <w:pStyle w:val="Compact"/>
                  <w:jc w:val="center"/>
                </w:pPr>
              </w:pPrChange>
            </w:pPr>
            <w:r w:rsidRPr="00117454">
              <w:t xml:space="preserve">11.7 </w:t>
            </w:r>
            <m:oMath>
              <m:r>
                <w:rPr>
                  <w:rFonts w:ascii="Cambria Math" w:hAnsi="Cambria Math"/>
                </w:rPr>
                <m:t>±</m:t>
              </m:r>
            </m:oMath>
            <w:r w:rsidRPr="00117454">
              <w:t xml:space="preserve"> 35.7 </w:t>
            </w:r>
            <m:oMath>
              <m:r>
                <w:rPr>
                  <w:rFonts w:ascii="Cambria Math" w:hAnsi="Cambria Math"/>
                </w:rPr>
                <m:t>×</m:t>
              </m:r>
            </m:oMath>
            <w:r w:rsidRPr="00117454">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p>
        </w:tc>
        <w:tc>
          <w:tcPr>
            <w:tcW w:w="0" w:type="auto"/>
          </w:tcPr>
          <w:p w14:paraId="20FAAEF5" w14:textId="77777777" w:rsidR="00110CCD" w:rsidRPr="00FE5034" w:rsidRDefault="00A4408B">
            <w:pPr>
              <w:pStyle w:val="Compact"/>
              <w:spacing w:before="0" w:after="0" w:line="480" w:lineRule="auto"/>
              <w:pPrChange w:id="1596" w:author="Erik Wenninger" w:date="2019-03-20T08:32:00Z">
                <w:pPr>
                  <w:pStyle w:val="Compact"/>
                </w:pPr>
              </w:pPrChange>
            </w:pPr>
            <w:r w:rsidRPr="00A4408B">
              <w:rPr>
                <w:b/>
              </w:rPr>
              <w:t>A</w:t>
            </w:r>
          </w:p>
        </w:tc>
      </w:tr>
    </w:tbl>
    <w:p w14:paraId="1CC68CF6" w14:textId="77777777" w:rsidR="00110CCD" w:rsidRPr="00A4408B" w:rsidRDefault="00A4408B">
      <w:pPr>
        <w:pStyle w:val="BodyText"/>
        <w:spacing w:before="0" w:after="0" w:line="480" w:lineRule="auto"/>
        <w:pPrChange w:id="1597" w:author="Erik Wenninger" w:date="2019-03-20T08:32:00Z">
          <w:pPr>
            <w:pStyle w:val="BodyText"/>
          </w:pPr>
        </w:pPrChange>
      </w:pPr>
      <w:r w:rsidRPr="00117454">
        <w:t>Least-squares means. Means in the same column which share a letter are not significantly different (P &gt; 0.05)</w:t>
      </w:r>
      <w:r w:rsidRPr="00117454">
        <w:br/>
      </w:r>
      <m:oMath>
        <m:sSup>
          <m:sSupPr>
            <m:ctrlPr>
              <w:rPr>
                <w:rFonts w:ascii="Cambria Math" w:hAnsi="Cambria Math"/>
              </w:rPr>
            </m:ctrlPr>
          </m:sSupPr>
          <m:e/>
          <m:sup>
            <m:r>
              <w:rPr>
                <w:rFonts w:ascii="Cambria Math" w:hAnsi="Cambria Math"/>
              </w:rPr>
              <m:t>‡</m:t>
            </m:r>
          </m:sup>
        </m:sSup>
      </m:oMath>
      <w:r w:rsidRPr="00A4408B">
        <w:t xml:space="preserve"> Off-leaf interactions were unable to be analyzed statistically due to low numbers of replicates (n = 20 out of 181).</w:t>
      </w:r>
    </w:p>
    <w:p w14:paraId="081A680D" w14:textId="77777777" w:rsidR="0070586B" w:rsidRDefault="0070586B">
      <w:pPr>
        <w:rPr>
          <w:ins w:id="1598" w:author="Erik Wenninger" w:date="2019-03-20T09:20:00Z"/>
        </w:rPr>
      </w:pPr>
      <w:ins w:id="1599" w:author="Erik Wenninger" w:date="2019-03-20T09:20:00Z">
        <w:r>
          <w:br w:type="page"/>
        </w:r>
      </w:ins>
    </w:p>
    <w:p w14:paraId="7816746A" w14:textId="77777777" w:rsidR="00110CCD" w:rsidRPr="00FE5034" w:rsidRDefault="00A4408B">
      <w:pPr>
        <w:pStyle w:val="BodyText"/>
        <w:spacing w:before="0" w:after="0" w:line="480" w:lineRule="auto"/>
        <w:pPrChange w:id="1600" w:author="Erik Wenninger" w:date="2019-03-20T08:32:00Z">
          <w:pPr>
            <w:pStyle w:val="BodyText"/>
          </w:pPr>
        </w:pPrChange>
      </w:pPr>
      <w:r w:rsidRPr="00FE5034">
        <w:lastRenderedPageBreak/>
        <w:t xml:space="preserve">Table 6: Wald’s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4408B">
        <w:t xml:space="preserve"> tests comparing psyllid oviposition and fertility among four genotypes: A07781-10LB, A07781-3LB, A07781-4LB and Russet Burbank</w:t>
      </w:r>
    </w:p>
    <w:tbl>
      <w:tblPr>
        <w:tblW w:w="0" w:type="pct"/>
        <w:tblLook w:val="07E0" w:firstRow="1" w:lastRow="1" w:firstColumn="1" w:lastColumn="1" w:noHBand="1" w:noVBand="1"/>
      </w:tblPr>
      <w:tblGrid>
        <w:gridCol w:w="2151"/>
        <w:gridCol w:w="797"/>
        <w:gridCol w:w="1348"/>
        <w:gridCol w:w="1023"/>
        <w:gridCol w:w="797"/>
        <w:gridCol w:w="1556"/>
        <w:gridCol w:w="1023"/>
      </w:tblGrid>
      <w:tr w:rsidR="00A4408B" w:rsidRPr="00117454" w14:paraId="30A2161E" w14:textId="77777777">
        <w:tc>
          <w:tcPr>
            <w:tcW w:w="0" w:type="auto"/>
            <w:tcBorders>
              <w:bottom w:val="single" w:sz="0" w:space="0" w:color="auto"/>
            </w:tcBorders>
            <w:vAlign w:val="bottom"/>
          </w:tcPr>
          <w:p w14:paraId="107D0178" w14:textId="77777777" w:rsidR="00110CCD" w:rsidRPr="00FE5034" w:rsidRDefault="00110CCD">
            <w:pPr>
              <w:pStyle w:val="Compact"/>
              <w:spacing w:before="0" w:after="0" w:line="480" w:lineRule="auto"/>
              <w:pPrChange w:id="1601" w:author="Erik Wenninger" w:date="2019-03-20T08:32:00Z">
                <w:pPr>
                  <w:pStyle w:val="Compact"/>
                </w:pPr>
              </w:pPrChange>
            </w:pPr>
          </w:p>
        </w:tc>
        <w:tc>
          <w:tcPr>
            <w:tcW w:w="0" w:type="auto"/>
            <w:tcBorders>
              <w:bottom w:val="single" w:sz="0" w:space="0" w:color="auto"/>
            </w:tcBorders>
            <w:vAlign w:val="bottom"/>
          </w:tcPr>
          <w:p w14:paraId="26AE0EEB" w14:textId="77777777" w:rsidR="00110CCD" w:rsidRPr="00FE5034" w:rsidRDefault="00110CCD">
            <w:pPr>
              <w:pStyle w:val="Compact"/>
              <w:spacing w:before="0" w:after="0" w:line="480" w:lineRule="auto"/>
              <w:pPrChange w:id="1602" w:author="Erik Wenninger" w:date="2019-03-20T08:32:00Z">
                <w:pPr>
                  <w:pStyle w:val="Compact"/>
                </w:pPr>
              </w:pPrChange>
            </w:pPr>
          </w:p>
        </w:tc>
        <w:tc>
          <w:tcPr>
            <w:tcW w:w="0" w:type="auto"/>
            <w:tcBorders>
              <w:bottom w:val="single" w:sz="0" w:space="0" w:color="auto"/>
            </w:tcBorders>
            <w:vAlign w:val="bottom"/>
          </w:tcPr>
          <w:p w14:paraId="7E7F1B4B" w14:textId="77777777" w:rsidR="00110CCD" w:rsidRPr="004E2B4B" w:rsidRDefault="00A4408B">
            <w:pPr>
              <w:pStyle w:val="Compact"/>
              <w:spacing w:before="0" w:after="0" w:line="480" w:lineRule="auto"/>
              <w:jc w:val="center"/>
              <w:pPrChange w:id="1603" w:author="Erik Wenninger" w:date="2019-03-20T08:32:00Z">
                <w:pPr>
                  <w:pStyle w:val="Compact"/>
                  <w:jc w:val="center"/>
                </w:pPr>
              </w:pPrChange>
            </w:pPr>
            <w:r w:rsidRPr="00215EC6">
              <w:rPr>
                <w:b/>
              </w:rPr>
              <w:t>Total Eggs</w:t>
            </w:r>
          </w:p>
        </w:tc>
        <w:tc>
          <w:tcPr>
            <w:tcW w:w="0" w:type="auto"/>
            <w:tcBorders>
              <w:bottom w:val="single" w:sz="0" w:space="0" w:color="auto"/>
            </w:tcBorders>
            <w:vAlign w:val="bottom"/>
          </w:tcPr>
          <w:p w14:paraId="6D4708D9" w14:textId="77777777" w:rsidR="00110CCD" w:rsidRPr="0070586B" w:rsidRDefault="00110CCD">
            <w:pPr>
              <w:pStyle w:val="Compact"/>
              <w:spacing w:before="0" w:after="0" w:line="480" w:lineRule="auto"/>
              <w:pPrChange w:id="1604" w:author="Erik Wenninger" w:date="2019-03-20T08:32:00Z">
                <w:pPr>
                  <w:pStyle w:val="Compact"/>
                </w:pPr>
              </w:pPrChange>
            </w:pPr>
          </w:p>
        </w:tc>
        <w:tc>
          <w:tcPr>
            <w:tcW w:w="0" w:type="auto"/>
            <w:tcBorders>
              <w:bottom w:val="single" w:sz="0" w:space="0" w:color="auto"/>
            </w:tcBorders>
            <w:vAlign w:val="bottom"/>
          </w:tcPr>
          <w:p w14:paraId="592B6FBB" w14:textId="77777777" w:rsidR="00110CCD" w:rsidRPr="00117454" w:rsidRDefault="00110CCD">
            <w:pPr>
              <w:pStyle w:val="Compact"/>
              <w:spacing w:before="0" w:after="0" w:line="480" w:lineRule="auto"/>
              <w:pPrChange w:id="1605" w:author="Erik Wenninger" w:date="2019-03-20T08:32:00Z">
                <w:pPr>
                  <w:pStyle w:val="Compact"/>
                </w:pPr>
              </w:pPrChange>
            </w:pPr>
          </w:p>
        </w:tc>
        <w:tc>
          <w:tcPr>
            <w:tcW w:w="0" w:type="auto"/>
            <w:tcBorders>
              <w:bottom w:val="single" w:sz="0" w:space="0" w:color="auto"/>
            </w:tcBorders>
            <w:vAlign w:val="bottom"/>
          </w:tcPr>
          <w:p w14:paraId="726A3F5C" w14:textId="77777777" w:rsidR="00110CCD" w:rsidRPr="00117454" w:rsidRDefault="00A4408B">
            <w:pPr>
              <w:pStyle w:val="Compact"/>
              <w:spacing w:before="0" w:after="0" w:line="480" w:lineRule="auto"/>
              <w:jc w:val="center"/>
              <w:pPrChange w:id="1606" w:author="Erik Wenninger" w:date="2019-03-20T08:32:00Z">
                <w:pPr>
                  <w:pStyle w:val="Compact"/>
                  <w:jc w:val="center"/>
                </w:pPr>
              </w:pPrChange>
            </w:pPr>
            <w:r w:rsidRPr="00117454">
              <w:rPr>
                <w:b/>
              </w:rPr>
              <w:t>Egg Fertility</w:t>
            </w:r>
          </w:p>
        </w:tc>
        <w:tc>
          <w:tcPr>
            <w:tcW w:w="0" w:type="auto"/>
            <w:tcBorders>
              <w:bottom w:val="single" w:sz="0" w:space="0" w:color="auto"/>
            </w:tcBorders>
            <w:vAlign w:val="bottom"/>
          </w:tcPr>
          <w:p w14:paraId="710D91DF" w14:textId="77777777" w:rsidR="00110CCD" w:rsidRPr="00117454" w:rsidRDefault="00110CCD">
            <w:pPr>
              <w:pStyle w:val="Compact"/>
              <w:spacing w:before="0" w:after="0" w:line="480" w:lineRule="auto"/>
              <w:pPrChange w:id="1607" w:author="Erik Wenninger" w:date="2019-03-20T08:32:00Z">
                <w:pPr>
                  <w:pStyle w:val="Compact"/>
                </w:pPr>
              </w:pPrChange>
            </w:pPr>
          </w:p>
        </w:tc>
      </w:tr>
      <w:tr w:rsidR="00A4408B" w:rsidRPr="00117454" w14:paraId="7D75B156" w14:textId="77777777">
        <w:tc>
          <w:tcPr>
            <w:tcW w:w="0" w:type="auto"/>
            <w:tcBorders>
              <w:bottom w:val="single" w:sz="0" w:space="0" w:color="auto"/>
            </w:tcBorders>
            <w:vAlign w:val="bottom"/>
          </w:tcPr>
          <w:p w14:paraId="55374B59" w14:textId="77777777" w:rsidR="00110CCD" w:rsidRPr="00117454" w:rsidRDefault="00A4408B">
            <w:pPr>
              <w:pStyle w:val="Compact"/>
              <w:spacing w:before="0" w:after="0" w:line="480" w:lineRule="auto"/>
              <w:pPrChange w:id="1608" w:author="Erik Wenninger" w:date="2019-03-20T08:32:00Z">
                <w:pPr>
                  <w:pStyle w:val="Compact"/>
                </w:pPr>
              </w:pPrChange>
            </w:pPr>
            <w:r w:rsidRPr="00117454">
              <w:t>Factors</w:t>
            </w:r>
          </w:p>
        </w:tc>
        <w:tc>
          <w:tcPr>
            <w:tcW w:w="0" w:type="auto"/>
            <w:tcBorders>
              <w:bottom w:val="single" w:sz="0" w:space="0" w:color="auto"/>
            </w:tcBorders>
            <w:vAlign w:val="bottom"/>
          </w:tcPr>
          <w:p w14:paraId="455275FD" w14:textId="77777777" w:rsidR="00110CCD" w:rsidRPr="00A4408B" w:rsidRDefault="00AC64B8">
            <w:pPr>
              <w:pStyle w:val="Compact"/>
              <w:spacing w:before="0" w:after="0" w:line="480" w:lineRule="auto"/>
              <w:jc w:val="right"/>
              <w:pPrChange w:id="1609"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078550E4" w14:textId="77777777" w:rsidR="00110CCD" w:rsidRPr="00FE5034" w:rsidRDefault="00A4408B">
            <w:pPr>
              <w:pStyle w:val="Compact"/>
              <w:spacing w:before="0" w:after="0" w:line="480" w:lineRule="auto"/>
              <w:jc w:val="center"/>
              <w:pPrChange w:id="1610" w:author="Erik Wenninger" w:date="2019-03-20T08:32:00Z">
                <w:pPr>
                  <w:pStyle w:val="Compact"/>
                  <w:jc w:val="center"/>
                </w:pPr>
              </w:pPrChange>
            </w:pPr>
            <w:r w:rsidRPr="00A4408B">
              <w:t>df</w:t>
            </w:r>
          </w:p>
        </w:tc>
        <w:tc>
          <w:tcPr>
            <w:tcW w:w="0" w:type="auto"/>
            <w:tcBorders>
              <w:bottom w:val="single" w:sz="0" w:space="0" w:color="auto"/>
            </w:tcBorders>
            <w:vAlign w:val="bottom"/>
          </w:tcPr>
          <w:p w14:paraId="207CF679" w14:textId="77777777" w:rsidR="00110CCD" w:rsidRPr="00A4408B" w:rsidRDefault="00A4408B">
            <w:pPr>
              <w:pStyle w:val="Compact"/>
              <w:spacing w:before="0" w:after="0" w:line="480" w:lineRule="auto"/>
              <w:pPrChange w:id="1611" w:author="Erik Wenninger" w:date="2019-03-20T08:32:00Z">
                <w:pPr>
                  <w:pStyle w:val="Compact"/>
                </w:pPr>
              </w:pPrChange>
            </w:pPr>
            <m:oMathPara>
              <m:oMath>
                <m:r>
                  <m:rPr>
                    <m:sty m:val="p"/>
                  </m:rPr>
                  <w:rPr>
                    <w:rFonts w:ascii="Cambria Math" w:hAnsi="Cambria Math"/>
                  </w:rPr>
                  <m:t>Pr</m:t>
                </m:r>
                <m:r>
                  <w:rPr>
                    <w:rFonts w:ascii="Cambria Math" w:hAnsi="Cambria Math"/>
                  </w:rPr>
                  <m:t>&gt;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750849E9" w14:textId="77777777" w:rsidR="00110CCD" w:rsidRPr="00A4408B" w:rsidRDefault="00AC64B8">
            <w:pPr>
              <w:pStyle w:val="Compact"/>
              <w:spacing w:before="0" w:after="0" w:line="480" w:lineRule="auto"/>
              <w:jc w:val="right"/>
              <w:pPrChange w:id="1612" w:author="Erik Wenninger" w:date="2019-03-20T08:32:00Z">
                <w:pPr>
                  <w:pStyle w:val="Compact"/>
                  <w:jc w:val="right"/>
                </w:pPr>
              </w:pPrChange>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5A085432" w14:textId="77777777" w:rsidR="00110CCD" w:rsidRPr="00FE5034" w:rsidRDefault="00A4408B">
            <w:pPr>
              <w:pStyle w:val="Compact"/>
              <w:spacing w:before="0" w:after="0" w:line="480" w:lineRule="auto"/>
              <w:jc w:val="center"/>
              <w:pPrChange w:id="1613" w:author="Erik Wenninger" w:date="2019-03-20T08:32:00Z">
                <w:pPr>
                  <w:pStyle w:val="Compact"/>
                  <w:jc w:val="center"/>
                </w:pPr>
              </w:pPrChange>
            </w:pPr>
            <w:r w:rsidRPr="00A4408B">
              <w:t>df</w:t>
            </w:r>
          </w:p>
        </w:tc>
        <w:tc>
          <w:tcPr>
            <w:tcW w:w="0" w:type="auto"/>
            <w:tcBorders>
              <w:bottom w:val="single" w:sz="0" w:space="0" w:color="auto"/>
            </w:tcBorders>
            <w:vAlign w:val="bottom"/>
          </w:tcPr>
          <w:p w14:paraId="0C92F961" w14:textId="77777777" w:rsidR="00110CCD" w:rsidRPr="00A4408B" w:rsidRDefault="00A4408B">
            <w:pPr>
              <w:pStyle w:val="Compact"/>
              <w:spacing w:before="0" w:after="0" w:line="480" w:lineRule="auto"/>
              <w:pPrChange w:id="1614" w:author="Erik Wenninger" w:date="2019-03-20T08:32:00Z">
                <w:pPr>
                  <w:pStyle w:val="Compact"/>
                </w:pPr>
              </w:pPrChange>
            </w:pPr>
            <m:oMathPara>
              <m:oMath>
                <m:r>
                  <m:rPr>
                    <m:sty m:val="p"/>
                  </m:rPr>
                  <w:rPr>
                    <w:rFonts w:ascii="Cambria Math" w:hAnsi="Cambria Math"/>
                  </w:rPr>
                  <m:t>Pr</m:t>
                </m:r>
                <m:r>
                  <w:rPr>
                    <w:rFonts w:ascii="Cambria Math" w:hAnsi="Cambria Math"/>
                  </w:rPr>
                  <m:t>&gt;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r>
      <w:tr w:rsidR="00A4408B" w:rsidRPr="00117454" w14:paraId="72720775" w14:textId="77777777">
        <w:tc>
          <w:tcPr>
            <w:tcW w:w="0" w:type="auto"/>
          </w:tcPr>
          <w:p w14:paraId="27212BCD" w14:textId="77777777" w:rsidR="00110CCD" w:rsidRPr="00117454" w:rsidRDefault="00A4408B">
            <w:pPr>
              <w:pStyle w:val="Compact"/>
              <w:spacing w:before="0" w:after="0" w:line="480" w:lineRule="auto"/>
              <w:pPrChange w:id="1615" w:author="Erik Wenninger" w:date="2019-03-20T08:32:00Z">
                <w:pPr>
                  <w:pStyle w:val="Compact"/>
                </w:pPr>
              </w:pPrChange>
            </w:pPr>
            <w:r w:rsidRPr="00117454">
              <w:t>Genotype</w:t>
            </w:r>
          </w:p>
        </w:tc>
        <w:tc>
          <w:tcPr>
            <w:tcW w:w="0" w:type="auto"/>
          </w:tcPr>
          <w:p w14:paraId="3E9A1F2E" w14:textId="77777777" w:rsidR="00110CCD" w:rsidRPr="00117454" w:rsidRDefault="00A4408B">
            <w:pPr>
              <w:pStyle w:val="Compact"/>
              <w:spacing w:before="0" w:after="0" w:line="480" w:lineRule="auto"/>
              <w:jc w:val="right"/>
              <w:pPrChange w:id="1616" w:author="Erik Wenninger" w:date="2019-03-20T08:32:00Z">
                <w:pPr>
                  <w:pStyle w:val="Compact"/>
                  <w:jc w:val="right"/>
                </w:pPr>
              </w:pPrChange>
            </w:pPr>
            <w:r w:rsidRPr="00117454">
              <w:t>0.84</w:t>
            </w:r>
          </w:p>
        </w:tc>
        <w:tc>
          <w:tcPr>
            <w:tcW w:w="0" w:type="auto"/>
          </w:tcPr>
          <w:p w14:paraId="39AAFB08" w14:textId="77777777" w:rsidR="00110CCD" w:rsidRPr="00117454" w:rsidRDefault="00A4408B">
            <w:pPr>
              <w:pStyle w:val="Compact"/>
              <w:spacing w:before="0" w:after="0" w:line="480" w:lineRule="auto"/>
              <w:jc w:val="center"/>
              <w:pPrChange w:id="1617" w:author="Erik Wenninger" w:date="2019-03-20T08:32:00Z">
                <w:pPr>
                  <w:pStyle w:val="Compact"/>
                  <w:jc w:val="center"/>
                </w:pPr>
              </w:pPrChange>
            </w:pPr>
            <w:r w:rsidRPr="00117454">
              <w:t>3</w:t>
            </w:r>
          </w:p>
        </w:tc>
        <w:tc>
          <w:tcPr>
            <w:tcW w:w="0" w:type="auto"/>
          </w:tcPr>
          <w:p w14:paraId="6F6D3B25" w14:textId="77777777" w:rsidR="00110CCD" w:rsidRPr="00117454" w:rsidRDefault="00A4408B">
            <w:pPr>
              <w:pStyle w:val="Compact"/>
              <w:spacing w:before="0" w:after="0" w:line="480" w:lineRule="auto"/>
              <w:pPrChange w:id="1618" w:author="Erik Wenninger" w:date="2019-03-20T08:32:00Z">
                <w:pPr>
                  <w:pStyle w:val="Compact"/>
                </w:pPr>
              </w:pPrChange>
            </w:pPr>
            <w:r w:rsidRPr="00117454">
              <w:t>0.84</w:t>
            </w:r>
          </w:p>
        </w:tc>
        <w:tc>
          <w:tcPr>
            <w:tcW w:w="0" w:type="auto"/>
          </w:tcPr>
          <w:p w14:paraId="4C82E118" w14:textId="77777777" w:rsidR="00110CCD" w:rsidRPr="00117454" w:rsidRDefault="00A4408B">
            <w:pPr>
              <w:pStyle w:val="Compact"/>
              <w:spacing w:before="0" w:after="0" w:line="480" w:lineRule="auto"/>
              <w:jc w:val="right"/>
              <w:pPrChange w:id="1619" w:author="Erik Wenninger" w:date="2019-03-20T08:32:00Z">
                <w:pPr>
                  <w:pStyle w:val="Compact"/>
                  <w:jc w:val="right"/>
                </w:pPr>
              </w:pPrChange>
            </w:pPr>
            <w:r w:rsidRPr="00117454">
              <w:t>0.21</w:t>
            </w:r>
          </w:p>
        </w:tc>
        <w:tc>
          <w:tcPr>
            <w:tcW w:w="0" w:type="auto"/>
          </w:tcPr>
          <w:p w14:paraId="540229DD" w14:textId="77777777" w:rsidR="00110CCD" w:rsidRPr="00117454" w:rsidRDefault="00A4408B">
            <w:pPr>
              <w:pStyle w:val="Compact"/>
              <w:spacing w:before="0" w:after="0" w:line="480" w:lineRule="auto"/>
              <w:jc w:val="center"/>
              <w:pPrChange w:id="1620" w:author="Erik Wenninger" w:date="2019-03-20T08:32:00Z">
                <w:pPr>
                  <w:pStyle w:val="Compact"/>
                  <w:jc w:val="center"/>
                </w:pPr>
              </w:pPrChange>
            </w:pPr>
            <w:r w:rsidRPr="00117454">
              <w:t>3</w:t>
            </w:r>
          </w:p>
        </w:tc>
        <w:tc>
          <w:tcPr>
            <w:tcW w:w="0" w:type="auto"/>
          </w:tcPr>
          <w:p w14:paraId="720CDC72" w14:textId="77777777" w:rsidR="00110CCD" w:rsidRPr="00117454" w:rsidRDefault="00A4408B">
            <w:pPr>
              <w:pStyle w:val="Compact"/>
              <w:spacing w:before="0" w:after="0" w:line="480" w:lineRule="auto"/>
              <w:pPrChange w:id="1621" w:author="Erik Wenninger" w:date="2019-03-20T08:32:00Z">
                <w:pPr>
                  <w:pStyle w:val="Compact"/>
                </w:pPr>
              </w:pPrChange>
            </w:pPr>
            <w:r w:rsidRPr="00117454">
              <w:t>0.976</w:t>
            </w:r>
          </w:p>
        </w:tc>
      </w:tr>
      <w:tr w:rsidR="00A4408B" w:rsidRPr="00117454" w14:paraId="7D7B8A19" w14:textId="77777777">
        <w:tc>
          <w:tcPr>
            <w:tcW w:w="0" w:type="auto"/>
          </w:tcPr>
          <w:p w14:paraId="1B95120F" w14:textId="77777777" w:rsidR="00110CCD" w:rsidRPr="00117454" w:rsidRDefault="00A4408B">
            <w:pPr>
              <w:pStyle w:val="Compact"/>
              <w:spacing w:before="0" w:after="0" w:line="480" w:lineRule="auto"/>
              <w:pPrChange w:id="1622" w:author="Erik Wenninger" w:date="2019-03-20T08:32:00Z">
                <w:pPr>
                  <w:pStyle w:val="Compact"/>
                </w:pPr>
              </w:pPrChange>
            </w:pPr>
            <w:r w:rsidRPr="00117454">
              <w:t>Period</w:t>
            </w:r>
          </w:p>
        </w:tc>
        <w:tc>
          <w:tcPr>
            <w:tcW w:w="0" w:type="auto"/>
          </w:tcPr>
          <w:p w14:paraId="40E29B59" w14:textId="77777777" w:rsidR="00110CCD" w:rsidRPr="00117454" w:rsidRDefault="00A4408B">
            <w:pPr>
              <w:pStyle w:val="Compact"/>
              <w:spacing w:before="0" w:after="0" w:line="480" w:lineRule="auto"/>
              <w:jc w:val="right"/>
              <w:pPrChange w:id="1623" w:author="Erik Wenninger" w:date="2019-03-20T08:32:00Z">
                <w:pPr>
                  <w:pStyle w:val="Compact"/>
                  <w:jc w:val="right"/>
                </w:pPr>
              </w:pPrChange>
            </w:pPr>
            <w:r w:rsidRPr="00117454">
              <w:t>70.23</w:t>
            </w:r>
          </w:p>
        </w:tc>
        <w:tc>
          <w:tcPr>
            <w:tcW w:w="0" w:type="auto"/>
          </w:tcPr>
          <w:p w14:paraId="506E6D43" w14:textId="77777777" w:rsidR="00110CCD" w:rsidRPr="00117454" w:rsidRDefault="00A4408B">
            <w:pPr>
              <w:pStyle w:val="Compact"/>
              <w:spacing w:before="0" w:after="0" w:line="480" w:lineRule="auto"/>
              <w:jc w:val="center"/>
              <w:pPrChange w:id="1624" w:author="Erik Wenninger" w:date="2019-03-20T08:32:00Z">
                <w:pPr>
                  <w:pStyle w:val="Compact"/>
                  <w:jc w:val="center"/>
                </w:pPr>
              </w:pPrChange>
            </w:pPr>
            <w:r w:rsidRPr="00117454">
              <w:t>3</w:t>
            </w:r>
          </w:p>
        </w:tc>
        <w:tc>
          <w:tcPr>
            <w:tcW w:w="0" w:type="auto"/>
          </w:tcPr>
          <w:p w14:paraId="37628B91" w14:textId="77777777" w:rsidR="00110CCD" w:rsidRPr="00A4408B" w:rsidRDefault="00AC64B8">
            <w:pPr>
              <w:pStyle w:val="Compact"/>
              <w:spacing w:before="0" w:after="0" w:line="480" w:lineRule="auto"/>
              <w:pPrChange w:id="1625" w:author="Erik Wenninger" w:date="2019-03-20T08:32:00Z">
                <w:pPr>
                  <w:pStyle w:val="Compact"/>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c>
          <w:tcPr>
            <w:tcW w:w="0" w:type="auto"/>
          </w:tcPr>
          <w:p w14:paraId="5A91068D" w14:textId="77777777" w:rsidR="00110CCD" w:rsidRPr="00FE5034" w:rsidRDefault="00A4408B">
            <w:pPr>
              <w:pStyle w:val="Compact"/>
              <w:spacing w:before="0" w:after="0" w:line="480" w:lineRule="auto"/>
              <w:jc w:val="right"/>
              <w:pPrChange w:id="1626" w:author="Erik Wenninger" w:date="2019-03-20T08:32:00Z">
                <w:pPr>
                  <w:pStyle w:val="Compact"/>
                  <w:jc w:val="right"/>
                </w:pPr>
              </w:pPrChange>
            </w:pPr>
            <w:r w:rsidRPr="00A4408B">
              <w:t>25.60</w:t>
            </w:r>
          </w:p>
        </w:tc>
        <w:tc>
          <w:tcPr>
            <w:tcW w:w="0" w:type="auto"/>
          </w:tcPr>
          <w:p w14:paraId="08B53701" w14:textId="77777777" w:rsidR="00110CCD" w:rsidRPr="00FE5034" w:rsidRDefault="00A4408B">
            <w:pPr>
              <w:pStyle w:val="Compact"/>
              <w:spacing w:before="0" w:after="0" w:line="480" w:lineRule="auto"/>
              <w:jc w:val="center"/>
              <w:pPrChange w:id="1627" w:author="Erik Wenninger" w:date="2019-03-20T08:32:00Z">
                <w:pPr>
                  <w:pStyle w:val="Compact"/>
                  <w:jc w:val="center"/>
                </w:pPr>
              </w:pPrChange>
            </w:pPr>
            <w:r w:rsidRPr="00FE5034">
              <w:t>3</w:t>
            </w:r>
          </w:p>
        </w:tc>
        <w:tc>
          <w:tcPr>
            <w:tcW w:w="0" w:type="auto"/>
          </w:tcPr>
          <w:p w14:paraId="2B0BC46E" w14:textId="77777777" w:rsidR="00110CCD" w:rsidRPr="00A4408B" w:rsidRDefault="00AC64B8">
            <w:pPr>
              <w:pStyle w:val="Compact"/>
              <w:spacing w:before="0" w:after="0" w:line="480" w:lineRule="auto"/>
              <w:pPrChange w:id="1628" w:author="Erik Wenninger" w:date="2019-03-20T08:32:00Z">
                <w:pPr>
                  <w:pStyle w:val="Compact"/>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r>
      <w:tr w:rsidR="00A4408B" w:rsidRPr="00117454" w14:paraId="27E37DDA" w14:textId="77777777">
        <w:tc>
          <w:tcPr>
            <w:tcW w:w="0" w:type="auto"/>
          </w:tcPr>
          <w:p w14:paraId="076DCEA2" w14:textId="77777777" w:rsidR="00110CCD" w:rsidRPr="00117454" w:rsidRDefault="00A4408B">
            <w:pPr>
              <w:pStyle w:val="Compact"/>
              <w:spacing w:before="0" w:after="0" w:line="480" w:lineRule="auto"/>
              <w:pPrChange w:id="1629" w:author="Erik Wenninger" w:date="2019-03-20T08:32:00Z">
                <w:pPr>
                  <w:pStyle w:val="Compact"/>
                </w:pPr>
              </w:pPrChange>
            </w:pPr>
            <w:r w:rsidRPr="00117454">
              <w:t xml:space="preserve">Genotype </w:t>
            </w:r>
            <m:oMath>
              <m:r>
                <w:rPr>
                  <w:rFonts w:ascii="Cambria Math" w:hAnsi="Cambria Math"/>
                </w:rPr>
                <m:t>×</m:t>
              </m:r>
            </m:oMath>
            <w:r w:rsidRPr="00117454">
              <w:t xml:space="preserve"> Period</w:t>
            </w:r>
          </w:p>
        </w:tc>
        <w:tc>
          <w:tcPr>
            <w:tcW w:w="0" w:type="auto"/>
          </w:tcPr>
          <w:p w14:paraId="1A9CBF8C" w14:textId="77777777" w:rsidR="00110CCD" w:rsidRPr="00117454" w:rsidRDefault="00A4408B">
            <w:pPr>
              <w:pStyle w:val="Compact"/>
              <w:spacing w:before="0" w:after="0" w:line="480" w:lineRule="auto"/>
              <w:jc w:val="right"/>
              <w:pPrChange w:id="1630" w:author="Erik Wenninger" w:date="2019-03-20T08:32:00Z">
                <w:pPr>
                  <w:pStyle w:val="Compact"/>
                  <w:jc w:val="right"/>
                </w:pPr>
              </w:pPrChange>
            </w:pPr>
            <w:r w:rsidRPr="00117454">
              <w:t>51.00</w:t>
            </w:r>
          </w:p>
        </w:tc>
        <w:tc>
          <w:tcPr>
            <w:tcW w:w="0" w:type="auto"/>
          </w:tcPr>
          <w:p w14:paraId="0A6D1529" w14:textId="77777777" w:rsidR="00110CCD" w:rsidRPr="00117454" w:rsidRDefault="00A4408B">
            <w:pPr>
              <w:pStyle w:val="Compact"/>
              <w:spacing w:before="0" w:after="0" w:line="480" w:lineRule="auto"/>
              <w:jc w:val="center"/>
              <w:pPrChange w:id="1631" w:author="Erik Wenninger" w:date="2019-03-20T08:32:00Z">
                <w:pPr>
                  <w:pStyle w:val="Compact"/>
                  <w:jc w:val="center"/>
                </w:pPr>
              </w:pPrChange>
            </w:pPr>
            <w:r w:rsidRPr="00117454">
              <w:t>9</w:t>
            </w:r>
          </w:p>
        </w:tc>
        <w:tc>
          <w:tcPr>
            <w:tcW w:w="0" w:type="auto"/>
          </w:tcPr>
          <w:p w14:paraId="15D17B52" w14:textId="77777777" w:rsidR="00110CCD" w:rsidRPr="00A4408B" w:rsidRDefault="00AC64B8">
            <w:pPr>
              <w:pStyle w:val="Compact"/>
              <w:spacing w:before="0" w:after="0" w:line="480" w:lineRule="auto"/>
              <w:pPrChange w:id="1632" w:author="Erik Wenninger" w:date="2019-03-20T08:32:00Z">
                <w:pPr>
                  <w:pStyle w:val="Compact"/>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c>
          <w:tcPr>
            <w:tcW w:w="0" w:type="auto"/>
          </w:tcPr>
          <w:p w14:paraId="2074BFD3" w14:textId="77777777" w:rsidR="00110CCD" w:rsidRPr="00FE5034" w:rsidRDefault="00A4408B">
            <w:pPr>
              <w:pStyle w:val="Compact"/>
              <w:spacing w:before="0" w:after="0" w:line="480" w:lineRule="auto"/>
              <w:jc w:val="right"/>
              <w:pPrChange w:id="1633" w:author="Erik Wenninger" w:date="2019-03-20T08:32:00Z">
                <w:pPr>
                  <w:pStyle w:val="Compact"/>
                  <w:jc w:val="right"/>
                </w:pPr>
              </w:pPrChange>
            </w:pPr>
            <w:r w:rsidRPr="00A4408B">
              <w:t>81.93</w:t>
            </w:r>
          </w:p>
        </w:tc>
        <w:tc>
          <w:tcPr>
            <w:tcW w:w="0" w:type="auto"/>
          </w:tcPr>
          <w:p w14:paraId="39EFBC9F" w14:textId="77777777" w:rsidR="00110CCD" w:rsidRPr="00FE5034" w:rsidRDefault="00A4408B">
            <w:pPr>
              <w:pStyle w:val="Compact"/>
              <w:spacing w:before="0" w:after="0" w:line="480" w:lineRule="auto"/>
              <w:jc w:val="center"/>
              <w:pPrChange w:id="1634" w:author="Erik Wenninger" w:date="2019-03-20T08:32:00Z">
                <w:pPr>
                  <w:pStyle w:val="Compact"/>
                  <w:jc w:val="center"/>
                </w:pPr>
              </w:pPrChange>
            </w:pPr>
            <w:r w:rsidRPr="00FE5034">
              <w:t>9</w:t>
            </w:r>
          </w:p>
        </w:tc>
        <w:tc>
          <w:tcPr>
            <w:tcW w:w="0" w:type="auto"/>
          </w:tcPr>
          <w:p w14:paraId="3D23F7BA" w14:textId="77777777" w:rsidR="00110CCD" w:rsidRPr="00A4408B" w:rsidRDefault="00AC64B8">
            <w:pPr>
              <w:pStyle w:val="Compact"/>
              <w:spacing w:before="0" w:after="0" w:line="480" w:lineRule="auto"/>
              <w:pPrChange w:id="1635" w:author="Erik Wenninger" w:date="2019-03-20T08:32:00Z">
                <w:pPr>
                  <w:pStyle w:val="Compact"/>
                </w:pPr>
              </w:pPrChange>
            </w:pPr>
            <m:oMathPara>
              <m:oMath>
                <m:sSup>
                  <m:sSupPr>
                    <m:ctrlPr>
                      <w:rPr>
                        <w:rFonts w:ascii="Cambria Math" w:hAnsi="Cambria Math"/>
                      </w:rPr>
                    </m:ctrlPr>
                  </m:sSupPr>
                  <m:e>
                    <m:r>
                      <w:rPr>
                        <w:rFonts w:ascii="Cambria Math" w:hAnsi="Cambria Math"/>
                      </w:rPr>
                      <m:t>0.000</m:t>
                    </m:r>
                  </m:e>
                  <m:sup>
                    <m:r>
                      <w:rPr>
                        <w:rFonts w:ascii="Cambria Math" w:hAnsi="Cambria Math"/>
                      </w:rPr>
                      <m:t>*</m:t>
                    </m:r>
                  </m:sup>
                </m:sSup>
              </m:oMath>
            </m:oMathPara>
          </w:p>
        </w:tc>
      </w:tr>
    </w:tbl>
    <w:p w14:paraId="5D5FE185" w14:textId="77777777" w:rsidR="00110CCD" w:rsidRPr="00117454" w:rsidRDefault="00A4408B">
      <w:pPr>
        <w:pStyle w:val="BodyText"/>
        <w:spacing w:before="0" w:after="0" w:line="480" w:lineRule="auto"/>
        <w:pPrChange w:id="1636" w:author="Erik Wenninger" w:date="2019-03-20T08:32:00Z">
          <w:pPr>
            <w:pStyle w:val="BodyText"/>
          </w:pPr>
        </w:pPrChange>
      </w:pPr>
      <w:r w:rsidRPr="00117454">
        <w:t>Table 7 Mean (</w:t>
      </w:r>
      <m:oMath>
        <m:r>
          <w:rPr>
            <w:rFonts w:ascii="Cambria Math" w:hAnsi="Cambria Math"/>
          </w:rPr>
          <m:t>±</m:t>
        </m:r>
      </m:oMath>
      <w:r w:rsidRPr="00117454">
        <w:t xml:space="preserve"> SEM) egg totals and egg fertility of psyllids on four different genotypes. A mating pair of psyllids was placed on a caged plant for six to eight days after which the male was removed. The remaining female was transferred every four days to a new plant of the same genotype until 12 more days had elapsed.</w:t>
      </w:r>
    </w:p>
    <w:tbl>
      <w:tblPr>
        <w:tblW w:w="5000" w:type="pct"/>
        <w:tblLook w:val="07E0" w:firstRow="1" w:lastRow="1" w:firstColumn="1" w:lastColumn="1" w:noHBand="1" w:noVBand="1"/>
      </w:tblPr>
      <w:tblGrid>
        <w:gridCol w:w="2007"/>
        <w:gridCol w:w="540"/>
        <w:gridCol w:w="1557"/>
        <w:gridCol w:w="1710"/>
        <w:gridCol w:w="1710"/>
        <w:gridCol w:w="1836"/>
      </w:tblGrid>
      <w:tr w:rsidR="00A4408B" w:rsidRPr="00117454" w14:paraId="1B89ACFD" w14:textId="77777777">
        <w:tc>
          <w:tcPr>
            <w:tcW w:w="0" w:type="auto"/>
            <w:tcBorders>
              <w:bottom w:val="single" w:sz="0" w:space="0" w:color="auto"/>
            </w:tcBorders>
            <w:vAlign w:val="bottom"/>
          </w:tcPr>
          <w:p w14:paraId="425B968A" w14:textId="77777777" w:rsidR="00110CCD" w:rsidRPr="00117454" w:rsidRDefault="00A4408B">
            <w:pPr>
              <w:pStyle w:val="Compact"/>
              <w:spacing w:before="0" w:after="0" w:line="480" w:lineRule="auto"/>
              <w:pPrChange w:id="1637" w:author="Erik Wenninger" w:date="2019-03-20T08:32:00Z">
                <w:pPr>
                  <w:pStyle w:val="Compact"/>
                </w:pPr>
              </w:pPrChange>
            </w:pPr>
            <w:r w:rsidRPr="00117454">
              <w:rPr>
                <w:b/>
              </w:rPr>
              <w:t>Total Eggs</w:t>
            </w:r>
          </w:p>
        </w:tc>
        <w:tc>
          <w:tcPr>
            <w:tcW w:w="0" w:type="auto"/>
            <w:tcBorders>
              <w:bottom w:val="single" w:sz="0" w:space="0" w:color="auto"/>
            </w:tcBorders>
            <w:vAlign w:val="bottom"/>
          </w:tcPr>
          <w:p w14:paraId="4EAB0333" w14:textId="77777777" w:rsidR="00110CCD" w:rsidRPr="00117454" w:rsidRDefault="00A4408B">
            <w:pPr>
              <w:pStyle w:val="Compact"/>
              <w:spacing w:before="0" w:after="0" w:line="480" w:lineRule="auto"/>
              <w:jc w:val="center"/>
              <w:pPrChange w:id="1638" w:author="Erik Wenninger" w:date="2019-03-20T08:32:00Z">
                <w:pPr>
                  <w:pStyle w:val="Compact"/>
                  <w:jc w:val="center"/>
                </w:pPr>
              </w:pPrChange>
            </w:pPr>
            <w:r w:rsidRPr="00117454">
              <w:rPr>
                <w:b/>
              </w:rPr>
              <w:t>N</w:t>
            </w:r>
          </w:p>
        </w:tc>
        <w:tc>
          <w:tcPr>
            <w:tcW w:w="0" w:type="auto"/>
            <w:tcBorders>
              <w:bottom w:val="single" w:sz="0" w:space="0" w:color="auto"/>
            </w:tcBorders>
            <w:vAlign w:val="bottom"/>
          </w:tcPr>
          <w:p w14:paraId="11A697EB" w14:textId="77777777" w:rsidR="00110CCD" w:rsidRPr="00117454" w:rsidRDefault="00A4408B">
            <w:pPr>
              <w:pStyle w:val="Compact"/>
              <w:spacing w:before="0" w:after="0" w:line="480" w:lineRule="auto"/>
              <w:jc w:val="center"/>
              <w:pPrChange w:id="1639" w:author="Erik Wenninger" w:date="2019-03-20T08:32:00Z">
                <w:pPr>
                  <w:pStyle w:val="Compact"/>
                  <w:jc w:val="center"/>
                </w:pPr>
              </w:pPrChange>
            </w:pPr>
            <w:r w:rsidRPr="00117454">
              <w:rPr>
                <w:b/>
              </w:rPr>
              <w:t>Period 1</w:t>
            </w:r>
          </w:p>
        </w:tc>
        <w:tc>
          <w:tcPr>
            <w:tcW w:w="0" w:type="auto"/>
            <w:tcBorders>
              <w:bottom w:val="single" w:sz="0" w:space="0" w:color="auto"/>
            </w:tcBorders>
            <w:vAlign w:val="bottom"/>
          </w:tcPr>
          <w:p w14:paraId="3F1EC46C" w14:textId="77777777" w:rsidR="00110CCD" w:rsidRPr="00117454" w:rsidRDefault="00A4408B">
            <w:pPr>
              <w:pStyle w:val="Compact"/>
              <w:spacing w:before="0" w:after="0" w:line="480" w:lineRule="auto"/>
              <w:jc w:val="center"/>
              <w:pPrChange w:id="1640" w:author="Erik Wenninger" w:date="2019-03-20T08:32:00Z">
                <w:pPr>
                  <w:pStyle w:val="Compact"/>
                  <w:jc w:val="center"/>
                </w:pPr>
              </w:pPrChange>
            </w:pPr>
            <w:r w:rsidRPr="00117454">
              <w:rPr>
                <w:b/>
              </w:rPr>
              <w:t>Period 2</w:t>
            </w:r>
          </w:p>
        </w:tc>
        <w:tc>
          <w:tcPr>
            <w:tcW w:w="0" w:type="auto"/>
            <w:tcBorders>
              <w:bottom w:val="single" w:sz="0" w:space="0" w:color="auto"/>
            </w:tcBorders>
            <w:vAlign w:val="bottom"/>
          </w:tcPr>
          <w:p w14:paraId="1A6249F7" w14:textId="77777777" w:rsidR="00110CCD" w:rsidRPr="00117454" w:rsidRDefault="00A4408B">
            <w:pPr>
              <w:pStyle w:val="Compact"/>
              <w:spacing w:before="0" w:after="0" w:line="480" w:lineRule="auto"/>
              <w:jc w:val="center"/>
              <w:pPrChange w:id="1641" w:author="Erik Wenninger" w:date="2019-03-20T08:32:00Z">
                <w:pPr>
                  <w:pStyle w:val="Compact"/>
                  <w:jc w:val="center"/>
                </w:pPr>
              </w:pPrChange>
            </w:pPr>
            <w:r w:rsidRPr="00117454">
              <w:rPr>
                <w:b/>
              </w:rPr>
              <w:t>Period 3</w:t>
            </w:r>
          </w:p>
        </w:tc>
        <w:tc>
          <w:tcPr>
            <w:tcW w:w="0" w:type="auto"/>
            <w:tcBorders>
              <w:bottom w:val="single" w:sz="0" w:space="0" w:color="auto"/>
            </w:tcBorders>
            <w:vAlign w:val="bottom"/>
          </w:tcPr>
          <w:p w14:paraId="47BC3D54" w14:textId="77777777" w:rsidR="00110CCD" w:rsidRPr="00117454" w:rsidRDefault="00A4408B">
            <w:pPr>
              <w:pStyle w:val="Compact"/>
              <w:spacing w:before="0" w:after="0" w:line="480" w:lineRule="auto"/>
              <w:jc w:val="center"/>
              <w:pPrChange w:id="1642" w:author="Erik Wenninger" w:date="2019-03-20T08:32:00Z">
                <w:pPr>
                  <w:pStyle w:val="Compact"/>
                  <w:jc w:val="center"/>
                </w:pPr>
              </w:pPrChange>
            </w:pPr>
            <w:r w:rsidRPr="00117454">
              <w:rPr>
                <w:b/>
              </w:rPr>
              <w:t>Period 4</w:t>
            </w:r>
          </w:p>
        </w:tc>
      </w:tr>
      <w:tr w:rsidR="00A4408B" w:rsidRPr="00117454" w14:paraId="2517D0BA" w14:textId="77777777">
        <w:tc>
          <w:tcPr>
            <w:tcW w:w="0" w:type="auto"/>
          </w:tcPr>
          <w:p w14:paraId="0BBE27DA" w14:textId="77777777" w:rsidR="00110CCD" w:rsidRPr="00117454" w:rsidRDefault="00A4408B">
            <w:pPr>
              <w:pStyle w:val="Compact"/>
              <w:spacing w:before="0" w:after="0" w:line="480" w:lineRule="auto"/>
              <w:pPrChange w:id="1643" w:author="Erik Wenninger" w:date="2019-03-20T08:32:00Z">
                <w:pPr>
                  <w:pStyle w:val="Compact"/>
                </w:pPr>
              </w:pPrChange>
            </w:pPr>
            <w:r w:rsidRPr="00117454">
              <w:t>10LB</w:t>
            </w:r>
          </w:p>
        </w:tc>
        <w:tc>
          <w:tcPr>
            <w:tcW w:w="0" w:type="auto"/>
          </w:tcPr>
          <w:p w14:paraId="190B83AE" w14:textId="77777777" w:rsidR="00110CCD" w:rsidRPr="00117454" w:rsidRDefault="00A4408B">
            <w:pPr>
              <w:pStyle w:val="Compact"/>
              <w:spacing w:before="0" w:after="0" w:line="480" w:lineRule="auto"/>
              <w:jc w:val="center"/>
              <w:pPrChange w:id="1644" w:author="Erik Wenninger" w:date="2019-03-20T08:32:00Z">
                <w:pPr>
                  <w:pStyle w:val="Compact"/>
                  <w:jc w:val="center"/>
                </w:pPr>
              </w:pPrChange>
            </w:pPr>
            <w:r w:rsidRPr="00117454">
              <w:t>20</w:t>
            </w:r>
          </w:p>
        </w:tc>
        <w:tc>
          <w:tcPr>
            <w:tcW w:w="0" w:type="auto"/>
          </w:tcPr>
          <w:p w14:paraId="69C76780" w14:textId="77777777" w:rsidR="00110CCD" w:rsidRPr="00117454" w:rsidRDefault="00A4408B">
            <w:pPr>
              <w:pStyle w:val="Compact"/>
              <w:spacing w:before="0" w:after="0" w:line="480" w:lineRule="auto"/>
              <w:jc w:val="center"/>
              <w:pPrChange w:id="1645" w:author="Erik Wenninger" w:date="2019-03-20T08:32:00Z">
                <w:pPr>
                  <w:pStyle w:val="Compact"/>
                  <w:jc w:val="center"/>
                </w:pPr>
              </w:pPrChange>
            </w:pPr>
            <w:r w:rsidRPr="00117454">
              <w:t xml:space="preserve">6.3 </w:t>
            </w:r>
            <m:oMath>
              <m:r>
                <w:rPr>
                  <w:rFonts w:ascii="Cambria Math" w:hAnsi="Cambria Math"/>
                </w:rPr>
                <m:t>±</m:t>
              </m:r>
            </m:oMath>
            <w:r w:rsidRPr="00117454">
              <w:t xml:space="preserve"> 1.5</w:t>
            </w:r>
          </w:p>
        </w:tc>
        <w:tc>
          <w:tcPr>
            <w:tcW w:w="0" w:type="auto"/>
          </w:tcPr>
          <w:p w14:paraId="21DA89AB" w14:textId="77777777" w:rsidR="00110CCD" w:rsidRPr="00117454" w:rsidRDefault="00A4408B">
            <w:pPr>
              <w:pStyle w:val="Compact"/>
              <w:spacing w:before="0" w:after="0" w:line="480" w:lineRule="auto"/>
              <w:jc w:val="center"/>
              <w:pPrChange w:id="1646" w:author="Erik Wenninger" w:date="2019-03-20T08:32:00Z">
                <w:pPr>
                  <w:pStyle w:val="Compact"/>
                  <w:jc w:val="center"/>
                </w:pPr>
              </w:pPrChange>
            </w:pPr>
            <w:r w:rsidRPr="00117454">
              <w:t xml:space="preserve">7.0 </w:t>
            </w:r>
            <m:oMath>
              <m:r>
                <w:rPr>
                  <w:rFonts w:ascii="Cambria Math" w:hAnsi="Cambria Math"/>
                </w:rPr>
                <m:t>±</m:t>
              </m:r>
            </m:oMath>
            <w:r w:rsidRPr="00117454">
              <w:t xml:space="preserve"> 1.7</w:t>
            </w:r>
          </w:p>
        </w:tc>
        <w:tc>
          <w:tcPr>
            <w:tcW w:w="0" w:type="auto"/>
          </w:tcPr>
          <w:p w14:paraId="57E03BBD" w14:textId="77777777" w:rsidR="00110CCD" w:rsidRPr="00117454" w:rsidRDefault="00A4408B">
            <w:pPr>
              <w:pStyle w:val="Compact"/>
              <w:spacing w:before="0" w:after="0" w:line="480" w:lineRule="auto"/>
              <w:jc w:val="center"/>
              <w:pPrChange w:id="1647" w:author="Erik Wenninger" w:date="2019-03-20T08:32:00Z">
                <w:pPr>
                  <w:pStyle w:val="Compact"/>
                  <w:jc w:val="center"/>
                </w:pPr>
              </w:pPrChange>
            </w:pPr>
            <w:r w:rsidRPr="00117454">
              <w:t xml:space="preserve">9.4 </w:t>
            </w:r>
            <m:oMath>
              <m:r>
                <w:rPr>
                  <w:rFonts w:ascii="Cambria Math" w:hAnsi="Cambria Math"/>
                </w:rPr>
                <m:t>±</m:t>
              </m:r>
            </m:oMath>
            <w:r w:rsidRPr="00117454">
              <w:t xml:space="preserve"> 2.3</w:t>
            </w:r>
          </w:p>
        </w:tc>
        <w:tc>
          <w:tcPr>
            <w:tcW w:w="0" w:type="auto"/>
          </w:tcPr>
          <w:p w14:paraId="50609A99" w14:textId="77777777" w:rsidR="00110CCD" w:rsidRPr="00117454" w:rsidRDefault="00A4408B">
            <w:pPr>
              <w:pStyle w:val="Compact"/>
              <w:spacing w:before="0" w:after="0" w:line="480" w:lineRule="auto"/>
              <w:jc w:val="center"/>
              <w:pPrChange w:id="1648" w:author="Erik Wenninger" w:date="2019-03-20T08:32:00Z">
                <w:pPr>
                  <w:pStyle w:val="Compact"/>
                  <w:jc w:val="center"/>
                </w:pPr>
              </w:pPrChange>
            </w:pPr>
            <w:r w:rsidRPr="00117454">
              <w:t xml:space="preserve">3.8 </w:t>
            </w:r>
            <m:oMath>
              <m:r>
                <w:rPr>
                  <w:rFonts w:ascii="Cambria Math" w:hAnsi="Cambria Math"/>
                </w:rPr>
                <m:t>±</m:t>
              </m:r>
            </m:oMath>
            <w:r w:rsidRPr="00117454">
              <w:t xml:space="preserve"> 1.0</w:t>
            </w:r>
          </w:p>
        </w:tc>
      </w:tr>
      <w:tr w:rsidR="00A4408B" w:rsidRPr="00117454" w14:paraId="45B29E22" w14:textId="77777777">
        <w:tc>
          <w:tcPr>
            <w:tcW w:w="0" w:type="auto"/>
          </w:tcPr>
          <w:p w14:paraId="1DAF2DB0" w14:textId="77777777" w:rsidR="00110CCD" w:rsidRPr="00117454" w:rsidRDefault="00A4408B">
            <w:pPr>
              <w:pStyle w:val="Compact"/>
              <w:spacing w:before="0" w:after="0" w:line="480" w:lineRule="auto"/>
              <w:pPrChange w:id="1649" w:author="Erik Wenninger" w:date="2019-03-20T08:32:00Z">
                <w:pPr>
                  <w:pStyle w:val="Compact"/>
                </w:pPr>
              </w:pPrChange>
            </w:pPr>
            <w:r w:rsidRPr="00117454">
              <w:t>3LB</w:t>
            </w:r>
          </w:p>
        </w:tc>
        <w:tc>
          <w:tcPr>
            <w:tcW w:w="0" w:type="auto"/>
          </w:tcPr>
          <w:p w14:paraId="647882AA" w14:textId="77777777" w:rsidR="00110CCD" w:rsidRPr="00117454" w:rsidRDefault="00A4408B">
            <w:pPr>
              <w:pStyle w:val="Compact"/>
              <w:spacing w:before="0" w:after="0" w:line="480" w:lineRule="auto"/>
              <w:jc w:val="center"/>
              <w:pPrChange w:id="1650" w:author="Erik Wenninger" w:date="2019-03-20T08:32:00Z">
                <w:pPr>
                  <w:pStyle w:val="Compact"/>
                  <w:jc w:val="center"/>
                </w:pPr>
              </w:pPrChange>
            </w:pPr>
            <w:r w:rsidRPr="00117454">
              <w:t>13</w:t>
            </w:r>
          </w:p>
        </w:tc>
        <w:tc>
          <w:tcPr>
            <w:tcW w:w="0" w:type="auto"/>
          </w:tcPr>
          <w:p w14:paraId="7E39A9C4" w14:textId="77777777" w:rsidR="00110CCD" w:rsidRPr="00117454" w:rsidRDefault="00A4408B">
            <w:pPr>
              <w:pStyle w:val="Compact"/>
              <w:spacing w:before="0" w:after="0" w:line="480" w:lineRule="auto"/>
              <w:jc w:val="center"/>
              <w:pPrChange w:id="1651" w:author="Erik Wenninger" w:date="2019-03-20T08:32:00Z">
                <w:pPr>
                  <w:pStyle w:val="Compact"/>
                  <w:jc w:val="center"/>
                </w:pPr>
              </w:pPrChange>
            </w:pPr>
            <w:r w:rsidRPr="00117454">
              <w:t xml:space="preserve">4.8 </w:t>
            </w:r>
            <m:oMath>
              <m:r>
                <w:rPr>
                  <w:rFonts w:ascii="Cambria Math" w:hAnsi="Cambria Math"/>
                </w:rPr>
                <m:t>±</m:t>
              </m:r>
            </m:oMath>
            <w:r w:rsidRPr="00117454">
              <w:t xml:space="preserve"> 1.4</w:t>
            </w:r>
          </w:p>
        </w:tc>
        <w:tc>
          <w:tcPr>
            <w:tcW w:w="0" w:type="auto"/>
          </w:tcPr>
          <w:p w14:paraId="0532C7A2" w14:textId="77777777" w:rsidR="00110CCD" w:rsidRPr="00117454" w:rsidRDefault="00A4408B">
            <w:pPr>
              <w:pStyle w:val="Compact"/>
              <w:spacing w:before="0" w:after="0" w:line="480" w:lineRule="auto"/>
              <w:jc w:val="center"/>
              <w:pPrChange w:id="1652" w:author="Erik Wenninger" w:date="2019-03-20T08:32:00Z">
                <w:pPr>
                  <w:pStyle w:val="Compact"/>
                  <w:jc w:val="center"/>
                </w:pPr>
              </w:pPrChange>
            </w:pPr>
            <w:r w:rsidRPr="00117454">
              <w:t xml:space="preserve">9.5 </w:t>
            </w:r>
            <m:oMath>
              <m:r>
                <w:rPr>
                  <w:rFonts w:ascii="Cambria Math" w:hAnsi="Cambria Math"/>
                </w:rPr>
                <m:t>±</m:t>
              </m:r>
            </m:oMath>
            <w:r w:rsidRPr="00117454">
              <w:t xml:space="preserve"> 2.8</w:t>
            </w:r>
          </w:p>
        </w:tc>
        <w:tc>
          <w:tcPr>
            <w:tcW w:w="0" w:type="auto"/>
          </w:tcPr>
          <w:p w14:paraId="0821360C" w14:textId="77777777" w:rsidR="00110CCD" w:rsidRPr="00117454" w:rsidRDefault="00A4408B">
            <w:pPr>
              <w:pStyle w:val="Compact"/>
              <w:spacing w:before="0" w:after="0" w:line="480" w:lineRule="auto"/>
              <w:jc w:val="center"/>
              <w:pPrChange w:id="1653" w:author="Erik Wenninger" w:date="2019-03-20T08:32:00Z">
                <w:pPr>
                  <w:pStyle w:val="Compact"/>
                  <w:jc w:val="center"/>
                </w:pPr>
              </w:pPrChange>
            </w:pPr>
            <w:r w:rsidRPr="00117454">
              <w:t xml:space="preserve">9.1 </w:t>
            </w:r>
            <m:oMath>
              <m:r>
                <w:rPr>
                  <w:rFonts w:ascii="Cambria Math" w:hAnsi="Cambria Math"/>
                </w:rPr>
                <m:t>±</m:t>
              </m:r>
            </m:oMath>
            <w:r w:rsidRPr="00117454">
              <w:t xml:space="preserve"> 2.7</w:t>
            </w:r>
          </w:p>
        </w:tc>
        <w:tc>
          <w:tcPr>
            <w:tcW w:w="0" w:type="auto"/>
          </w:tcPr>
          <w:p w14:paraId="7D231391" w14:textId="77777777" w:rsidR="00110CCD" w:rsidRPr="00117454" w:rsidRDefault="00A4408B">
            <w:pPr>
              <w:pStyle w:val="Compact"/>
              <w:spacing w:before="0" w:after="0" w:line="480" w:lineRule="auto"/>
              <w:jc w:val="center"/>
              <w:pPrChange w:id="1654" w:author="Erik Wenninger" w:date="2019-03-20T08:32:00Z">
                <w:pPr>
                  <w:pStyle w:val="Compact"/>
                  <w:jc w:val="center"/>
                </w:pPr>
              </w:pPrChange>
            </w:pPr>
            <w:r w:rsidRPr="00117454">
              <w:t xml:space="preserve">4.3 </w:t>
            </w:r>
            <m:oMath>
              <m:r>
                <w:rPr>
                  <w:rFonts w:ascii="Cambria Math" w:hAnsi="Cambria Math"/>
                </w:rPr>
                <m:t>±</m:t>
              </m:r>
            </m:oMath>
            <w:r w:rsidRPr="00117454">
              <w:t xml:space="preserve"> 1.3</w:t>
            </w:r>
          </w:p>
        </w:tc>
      </w:tr>
      <w:tr w:rsidR="00A4408B" w:rsidRPr="00117454" w14:paraId="0083562A" w14:textId="77777777">
        <w:tc>
          <w:tcPr>
            <w:tcW w:w="0" w:type="auto"/>
          </w:tcPr>
          <w:p w14:paraId="70694CF3" w14:textId="77777777" w:rsidR="00110CCD" w:rsidRPr="00117454" w:rsidRDefault="00A4408B">
            <w:pPr>
              <w:pStyle w:val="Compact"/>
              <w:spacing w:before="0" w:after="0" w:line="480" w:lineRule="auto"/>
              <w:pPrChange w:id="1655" w:author="Erik Wenninger" w:date="2019-03-20T08:32:00Z">
                <w:pPr>
                  <w:pStyle w:val="Compact"/>
                </w:pPr>
              </w:pPrChange>
            </w:pPr>
            <w:r w:rsidRPr="00117454">
              <w:t>4LB</w:t>
            </w:r>
          </w:p>
        </w:tc>
        <w:tc>
          <w:tcPr>
            <w:tcW w:w="0" w:type="auto"/>
          </w:tcPr>
          <w:p w14:paraId="12B9F4E0" w14:textId="77777777" w:rsidR="00110CCD" w:rsidRPr="00117454" w:rsidRDefault="00A4408B">
            <w:pPr>
              <w:pStyle w:val="Compact"/>
              <w:spacing w:before="0" w:after="0" w:line="480" w:lineRule="auto"/>
              <w:jc w:val="center"/>
              <w:pPrChange w:id="1656" w:author="Erik Wenninger" w:date="2019-03-20T08:32:00Z">
                <w:pPr>
                  <w:pStyle w:val="Compact"/>
                  <w:jc w:val="center"/>
                </w:pPr>
              </w:pPrChange>
            </w:pPr>
            <w:r w:rsidRPr="00117454">
              <w:t>19</w:t>
            </w:r>
          </w:p>
        </w:tc>
        <w:tc>
          <w:tcPr>
            <w:tcW w:w="0" w:type="auto"/>
          </w:tcPr>
          <w:p w14:paraId="02F3ECC0" w14:textId="77777777" w:rsidR="00110CCD" w:rsidRPr="00117454" w:rsidRDefault="00A4408B">
            <w:pPr>
              <w:pStyle w:val="Compact"/>
              <w:spacing w:before="0" w:after="0" w:line="480" w:lineRule="auto"/>
              <w:jc w:val="center"/>
              <w:pPrChange w:id="1657" w:author="Erik Wenninger" w:date="2019-03-20T08:32:00Z">
                <w:pPr>
                  <w:pStyle w:val="Compact"/>
                  <w:jc w:val="center"/>
                </w:pPr>
              </w:pPrChange>
            </w:pPr>
            <w:r w:rsidRPr="00117454">
              <w:t xml:space="preserve">8.4 </w:t>
            </w:r>
            <m:oMath>
              <m:r>
                <w:rPr>
                  <w:rFonts w:ascii="Cambria Math" w:hAnsi="Cambria Math"/>
                </w:rPr>
                <m:t>±</m:t>
              </m:r>
            </m:oMath>
            <w:r w:rsidRPr="00117454">
              <w:t xml:space="preserve"> 2.0</w:t>
            </w:r>
          </w:p>
        </w:tc>
        <w:tc>
          <w:tcPr>
            <w:tcW w:w="0" w:type="auto"/>
          </w:tcPr>
          <w:p w14:paraId="62CE3E24" w14:textId="77777777" w:rsidR="00110CCD" w:rsidRPr="00117454" w:rsidRDefault="00A4408B">
            <w:pPr>
              <w:pStyle w:val="Compact"/>
              <w:spacing w:before="0" w:after="0" w:line="480" w:lineRule="auto"/>
              <w:jc w:val="center"/>
              <w:pPrChange w:id="1658" w:author="Erik Wenninger" w:date="2019-03-20T08:32:00Z">
                <w:pPr>
                  <w:pStyle w:val="Compact"/>
                  <w:jc w:val="center"/>
                </w:pPr>
              </w:pPrChange>
            </w:pPr>
            <w:r w:rsidRPr="00117454">
              <w:t xml:space="preserve">10.5 </w:t>
            </w:r>
            <m:oMath>
              <m:r>
                <w:rPr>
                  <w:rFonts w:ascii="Cambria Math" w:hAnsi="Cambria Math"/>
                </w:rPr>
                <m:t>±</m:t>
              </m:r>
            </m:oMath>
            <w:r w:rsidRPr="00117454">
              <w:t xml:space="preserve"> 2.6</w:t>
            </w:r>
          </w:p>
        </w:tc>
        <w:tc>
          <w:tcPr>
            <w:tcW w:w="0" w:type="auto"/>
          </w:tcPr>
          <w:p w14:paraId="1D32D45B" w14:textId="77777777" w:rsidR="00110CCD" w:rsidRPr="00117454" w:rsidRDefault="00A4408B">
            <w:pPr>
              <w:pStyle w:val="Compact"/>
              <w:spacing w:before="0" w:after="0" w:line="480" w:lineRule="auto"/>
              <w:jc w:val="center"/>
              <w:pPrChange w:id="1659" w:author="Erik Wenninger" w:date="2019-03-20T08:32:00Z">
                <w:pPr>
                  <w:pStyle w:val="Compact"/>
                  <w:jc w:val="center"/>
                </w:pPr>
              </w:pPrChange>
            </w:pPr>
            <w:r w:rsidRPr="00117454">
              <w:t xml:space="preserve">8.0 </w:t>
            </w:r>
            <m:oMath>
              <m:r>
                <w:rPr>
                  <w:rFonts w:ascii="Cambria Math" w:hAnsi="Cambria Math"/>
                </w:rPr>
                <m:t>±</m:t>
              </m:r>
            </m:oMath>
            <w:r w:rsidRPr="00117454">
              <w:t xml:space="preserve"> 2.0</w:t>
            </w:r>
          </w:p>
        </w:tc>
        <w:tc>
          <w:tcPr>
            <w:tcW w:w="0" w:type="auto"/>
          </w:tcPr>
          <w:p w14:paraId="42097968" w14:textId="77777777" w:rsidR="00110CCD" w:rsidRPr="00117454" w:rsidRDefault="00A4408B">
            <w:pPr>
              <w:pStyle w:val="Compact"/>
              <w:spacing w:before="0" w:after="0" w:line="480" w:lineRule="auto"/>
              <w:jc w:val="center"/>
              <w:pPrChange w:id="1660" w:author="Erik Wenninger" w:date="2019-03-20T08:32:00Z">
                <w:pPr>
                  <w:pStyle w:val="Compact"/>
                  <w:jc w:val="center"/>
                </w:pPr>
              </w:pPrChange>
            </w:pPr>
            <w:r w:rsidRPr="00117454">
              <w:t xml:space="preserve">6.9 </w:t>
            </w:r>
            <m:oMath>
              <m:r>
                <w:rPr>
                  <w:rFonts w:ascii="Cambria Math" w:hAnsi="Cambria Math"/>
                </w:rPr>
                <m:t>±</m:t>
              </m:r>
            </m:oMath>
            <w:r w:rsidRPr="00117454">
              <w:t xml:space="preserve"> 1.8</w:t>
            </w:r>
          </w:p>
        </w:tc>
      </w:tr>
      <w:tr w:rsidR="00A4408B" w:rsidRPr="00117454" w14:paraId="1693D8D3" w14:textId="77777777">
        <w:tc>
          <w:tcPr>
            <w:tcW w:w="0" w:type="auto"/>
          </w:tcPr>
          <w:p w14:paraId="498D3265" w14:textId="77777777" w:rsidR="00110CCD" w:rsidRPr="00117454" w:rsidRDefault="00A4408B">
            <w:pPr>
              <w:pStyle w:val="Compact"/>
              <w:spacing w:before="0" w:after="0" w:line="480" w:lineRule="auto"/>
              <w:pPrChange w:id="1661" w:author="Erik Wenninger" w:date="2019-03-20T08:32:00Z">
                <w:pPr>
                  <w:pStyle w:val="Compact"/>
                </w:pPr>
              </w:pPrChange>
            </w:pPr>
            <w:r w:rsidRPr="00117454">
              <w:t>Russet Burbank</w:t>
            </w:r>
          </w:p>
        </w:tc>
        <w:tc>
          <w:tcPr>
            <w:tcW w:w="0" w:type="auto"/>
          </w:tcPr>
          <w:p w14:paraId="48D31BD1" w14:textId="77777777" w:rsidR="00110CCD" w:rsidRPr="00117454" w:rsidRDefault="00A4408B">
            <w:pPr>
              <w:pStyle w:val="Compact"/>
              <w:spacing w:before="0" w:after="0" w:line="480" w:lineRule="auto"/>
              <w:jc w:val="center"/>
              <w:pPrChange w:id="1662" w:author="Erik Wenninger" w:date="2019-03-20T08:32:00Z">
                <w:pPr>
                  <w:pStyle w:val="Compact"/>
                  <w:jc w:val="center"/>
                </w:pPr>
              </w:pPrChange>
            </w:pPr>
            <w:r w:rsidRPr="00117454">
              <w:t>14</w:t>
            </w:r>
          </w:p>
        </w:tc>
        <w:tc>
          <w:tcPr>
            <w:tcW w:w="0" w:type="auto"/>
          </w:tcPr>
          <w:p w14:paraId="65DEFF09" w14:textId="77777777" w:rsidR="00110CCD" w:rsidRPr="00117454" w:rsidRDefault="00A4408B">
            <w:pPr>
              <w:pStyle w:val="Compact"/>
              <w:spacing w:before="0" w:after="0" w:line="480" w:lineRule="auto"/>
              <w:jc w:val="center"/>
              <w:pPrChange w:id="1663" w:author="Erik Wenninger" w:date="2019-03-20T08:32:00Z">
                <w:pPr>
                  <w:pStyle w:val="Compact"/>
                  <w:jc w:val="center"/>
                </w:pPr>
              </w:pPrChange>
            </w:pPr>
            <w:r w:rsidRPr="00117454">
              <w:t xml:space="preserve">5.8 </w:t>
            </w:r>
            <m:oMath>
              <m:r>
                <w:rPr>
                  <w:rFonts w:ascii="Cambria Math" w:hAnsi="Cambria Math"/>
                </w:rPr>
                <m:t>±</m:t>
              </m:r>
            </m:oMath>
            <w:r w:rsidRPr="00117454">
              <w:t xml:space="preserve"> 1.7</w:t>
            </w:r>
          </w:p>
        </w:tc>
        <w:tc>
          <w:tcPr>
            <w:tcW w:w="0" w:type="auto"/>
          </w:tcPr>
          <w:p w14:paraId="36EADB81" w14:textId="77777777" w:rsidR="00110CCD" w:rsidRPr="00117454" w:rsidRDefault="00A4408B">
            <w:pPr>
              <w:pStyle w:val="Compact"/>
              <w:spacing w:before="0" w:after="0" w:line="480" w:lineRule="auto"/>
              <w:jc w:val="center"/>
              <w:pPrChange w:id="1664" w:author="Erik Wenninger" w:date="2019-03-20T08:32:00Z">
                <w:pPr>
                  <w:pStyle w:val="Compact"/>
                  <w:jc w:val="center"/>
                </w:pPr>
              </w:pPrChange>
            </w:pPr>
            <w:r w:rsidRPr="00117454">
              <w:t xml:space="preserve">7.6 </w:t>
            </w:r>
            <m:oMath>
              <m:r>
                <w:rPr>
                  <w:rFonts w:ascii="Cambria Math" w:hAnsi="Cambria Math"/>
                </w:rPr>
                <m:t>±</m:t>
              </m:r>
            </m:oMath>
            <w:r w:rsidRPr="00117454">
              <w:t xml:space="preserve"> 2.2</w:t>
            </w:r>
          </w:p>
        </w:tc>
        <w:tc>
          <w:tcPr>
            <w:tcW w:w="0" w:type="auto"/>
          </w:tcPr>
          <w:p w14:paraId="6AF3B888" w14:textId="77777777" w:rsidR="00110CCD" w:rsidRPr="00117454" w:rsidRDefault="00A4408B">
            <w:pPr>
              <w:pStyle w:val="Compact"/>
              <w:spacing w:before="0" w:after="0" w:line="480" w:lineRule="auto"/>
              <w:jc w:val="center"/>
              <w:pPrChange w:id="1665" w:author="Erik Wenninger" w:date="2019-03-20T08:32:00Z">
                <w:pPr>
                  <w:pStyle w:val="Compact"/>
                  <w:jc w:val="center"/>
                </w:pPr>
              </w:pPrChange>
            </w:pPr>
            <w:r w:rsidRPr="00117454">
              <w:t xml:space="preserve">7.0 </w:t>
            </w:r>
            <m:oMath>
              <m:r>
                <w:rPr>
                  <w:rFonts w:ascii="Cambria Math" w:hAnsi="Cambria Math"/>
                </w:rPr>
                <m:t>±</m:t>
              </m:r>
            </m:oMath>
            <w:r w:rsidRPr="00117454">
              <w:t xml:space="preserve"> 2.0</w:t>
            </w:r>
          </w:p>
        </w:tc>
        <w:tc>
          <w:tcPr>
            <w:tcW w:w="0" w:type="auto"/>
          </w:tcPr>
          <w:p w14:paraId="22FB1CFD" w14:textId="77777777" w:rsidR="00110CCD" w:rsidRPr="00117454" w:rsidRDefault="00A4408B">
            <w:pPr>
              <w:pStyle w:val="Compact"/>
              <w:spacing w:before="0" w:after="0" w:line="480" w:lineRule="auto"/>
              <w:jc w:val="center"/>
              <w:pPrChange w:id="1666" w:author="Erik Wenninger" w:date="2019-03-20T08:32:00Z">
                <w:pPr>
                  <w:pStyle w:val="Compact"/>
                  <w:jc w:val="center"/>
                </w:pPr>
              </w:pPrChange>
            </w:pPr>
            <w:r w:rsidRPr="00117454">
              <w:t xml:space="preserve">6.6 </w:t>
            </w:r>
            <m:oMath>
              <m:r>
                <w:rPr>
                  <w:rFonts w:ascii="Cambria Math" w:hAnsi="Cambria Math"/>
                </w:rPr>
                <m:t>±</m:t>
              </m:r>
            </m:oMath>
            <w:r w:rsidRPr="00117454">
              <w:t xml:space="preserve"> 1.9</w:t>
            </w:r>
          </w:p>
        </w:tc>
      </w:tr>
      <w:tr w:rsidR="00A4408B" w:rsidRPr="00117454" w14:paraId="4252740E" w14:textId="77777777">
        <w:tc>
          <w:tcPr>
            <w:tcW w:w="0" w:type="auto"/>
          </w:tcPr>
          <w:p w14:paraId="40F1D1FF" w14:textId="77777777" w:rsidR="00110CCD" w:rsidRPr="00117454" w:rsidRDefault="00110CCD">
            <w:pPr>
              <w:pStyle w:val="Compact"/>
              <w:spacing w:before="0" w:after="0" w:line="480" w:lineRule="auto"/>
              <w:pPrChange w:id="1667" w:author="Erik Wenninger" w:date="2019-03-20T08:32:00Z">
                <w:pPr>
                  <w:pStyle w:val="Compact"/>
                </w:pPr>
              </w:pPrChange>
            </w:pPr>
          </w:p>
        </w:tc>
        <w:tc>
          <w:tcPr>
            <w:tcW w:w="0" w:type="auto"/>
          </w:tcPr>
          <w:p w14:paraId="1811F815" w14:textId="77777777" w:rsidR="00110CCD" w:rsidRPr="00117454" w:rsidRDefault="00110CCD">
            <w:pPr>
              <w:pStyle w:val="Compact"/>
              <w:spacing w:before="0" w:after="0" w:line="480" w:lineRule="auto"/>
              <w:pPrChange w:id="1668" w:author="Erik Wenninger" w:date="2019-03-20T08:32:00Z">
                <w:pPr>
                  <w:pStyle w:val="Compact"/>
                </w:pPr>
              </w:pPrChange>
            </w:pPr>
          </w:p>
        </w:tc>
        <w:tc>
          <w:tcPr>
            <w:tcW w:w="0" w:type="auto"/>
          </w:tcPr>
          <w:p w14:paraId="04670C4F" w14:textId="77777777" w:rsidR="00110CCD" w:rsidRPr="00117454" w:rsidRDefault="00110CCD">
            <w:pPr>
              <w:pStyle w:val="Compact"/>
              <w:spacing w:before="0" w:after="0" w:line="480" w:lineRule="auto"/>
              <w:pPrChange w:id="1669" w:author="Erik Wenninger" w:date="2019-03-20T08:32:00Z">
                <w:pPr>
                  <w:pStyle w:val="Compact"/>
                </w:pPr>
              </w:pPrChange>
            </w:pPr>
          </w:p>
        </w:tc>
        <w:tc>
          <w:tcPr>
            <w:tcW w:w="0" w:type="auto"/>
          </w:tcPr>
          <w:p w14:paraId="004FDB8A" w14:textId="77777777" w:rsidR="00110CCD" w:rsidRPr="00117454" w:rsidRDefault="00110CCD">
            <w:pPr>
              <w:pStyle w:val="Compact"/>
              <w:spacing w:before="0" w:after="0" w:line="480" w:lineRule="auto"/>
              <w:pPrChange w:id="1670" w:author="Erik Wenninger" w:date="2019-03-20T08:32:00Z">
                <w:pPr>
                  <w:pStyle w:val="Compact"/>
                </w:pPr>
              </w:pPrChange>
            </w:pPr>
          </w:p>
        </w:tc>
        <w:tc>
          <w:tcPr>
            <w:tcW w:w="0" w:type="auto"/>
          </w:tcPr>
          <w:p w14:paraId="12A5F063" w14:textId="77777777" w:rsidR="00110CCD" w:rsidRPr="00117454" w:rsidRDefault="00110CCD">
            <w:pPr>
              <w:pStyle w:val="Compact"/>
              <w:spacing w:before="0" w:after="0" w:line="480" w:lineRule="auto"/>
              <w:pPrChange w:id="1671" w:author="Erik Wenninger" w:date="2019-03-20T08:32:00Z">
                <w:pPr>
                  <w:pStyle w:val="Compact"/>
                </w:pPr>
              </w:pPrChange>
            </w:pPr>
          </w:p>
        </w:tc>
        <w:tc>
          <w:tcPr>
            <w:tcW w:w="0" w:type="auto"/>
          </w:tcPr>
          <w:p w14:paraId="0303C2BD" w14:textId="77777777" w:rsidR="00110CCD" w:rsidRPr="00117454" w:rsidRDefault="00110CCD">
            <w:pPr>
              <w:pStyle w:val="Compact"/>
              <w:spacing w:before="0" w:after="0" w:line="480" w:lineRule="auto"/>
              <w:pPrChange w:id="1672" w:author="Erik Wenninger" w:date="2019-03-20T08:32:00Z">
                <w:pPr>
                  <w:pStyle w:val="Compact"/>
                </w:pPr>
              </w:pPrChange>
            </w:pPr>
          </w:p>
        </w:tc>
      </w:tr>
      <w:tr w:rsidR="00A4408B" w:rsidRPr="00117454" w14:paraId="707C75F2" w14:textId="77777777">
        <w:tc>
          <w:tcPr>
            <w:tcW w:w="0" w:type="auto"/>
          </w:tcPr>
          <w:p w14:paraId="703B0D3D" w14:textId="77777777" w:rsidR="00110CCD" w:rsidRPr="00A4408B" w:rsidRDefault="00AC64B8">
            <w:pPr>
              <w:pStyle w:val="Compact"/>
              <w:spacing w:before="0" w:after="0" w:line="480" w:lineRule="auto"/>
              <w:pPrChange w:id="1673" w:author="Erik Wenninger" w:date="2019-03-20T08:32:00Z">
                <w:pPr>
                  <w:pStyle w:val="Compact"/>
                </w:pPr>
              </w:pPrChange>
            </w:pPr>
            <m:oMathPara>
              <m:oMath>
                <m:sSup>
                  <m:sSupPr>
                    <m:ctrlPr>
                      <w:rPr>
                        <w:rFonts w:ascii="Cambria Math" w:hAnsi="Cambria Math"/>
                      </w:rPr>
                    </m:ctrlPr>
                  </m:sSupPr>
                  <m:e>
                    <m:r>
                      <w:rPr>
                        <w:rFonts w:ascii="Cambria Math" w:hAnsi="Cambria Math"/>
                      </w:rPr>
                      <m:t>Overall</m:t>
                    </m:r>
                  </m:e>
                  <m:sup>
                    <m:r>
                      <w:rPr>
                        <w:rFonts w:ascii="Cambria Math" w:hAnsi="Cambria Math"/>
                      </w:rPr>
                      <m:t>†</m:t>
                    </m:r>
                  </m:sup>
                </m:sSup>
              </m:oMath>
            </m:oMathPara>
          </w:p>
        </w:tc>
        <w:tc>
          <w:tcPr>
            <w:tcW w:w="0" w:type="auto"/>
          </w:tcPr>
          <w:p w14:paraId="2477E382" w14:textId="77777777" w:rsidR="00110CCD" w:rsidRPr="00FE5034" w:rsidRDefault="00A4408B">
            <w:pPr>
              <w:pStyle w:val="Compact"/>
              <w:spacing w:before="0" w:after="0" w:line="480" w:lineRule="auto"/>
              <w:jc w:val="center"/>
              <w:pPrChange w:id="1674" w:author="Erik Wenninger" w:date="2019-03-20T08:32:00Z">
                <w:pPr>
                  <w:pStyle w:val="Compact"/>
                  <w:jc w:val="center"/>
                </w:pPr>
              </w:pPrChange>
            </w:pPr>
            <w:r w:rsidRPr="00A4408B">
              <w:rPr>
                <w:b/>
              </w:rPr>
              <w:t>66</w:t>
            </w:r>
          </w:p>
        </w:tc>
        <w:tc>
          <w:tcPr>
            <w:tcW w:w="0" w:type="auto"/>
          </w:tcPr>
          <w:p w14:paraId="265FBFEE" w14:textId="77777777" w:rsidR="00110CCD" w:rsidRPr="004E2B4B" w:rsidRDefault="00A4408B">
            <w:pPr>
              <w:pStyle w:val="Compact"/>
              <w:spacing w:before="0" w:after="0" w:line="480" w:lineRule="auto"/>
              <w:jc w:val="center"/>
              <w:pPrChange w:id="1675" w:author="Erik Wenninger" w:date="2019-03-20T08:32:00Z">
                <w:pPr>
                  <w:pStyle w:val="Compact"/>
                  <w:jc w:val="center"/>
                </w:pPr>
              </w:pPrChange>
            </w:pPr>
            <w:r w:rsidRPr="00FE5034">
              <w:t xml:space="preserve">9.5 </w:t>
            </w:r>
            <m:oMath>
              <m:r>
                <w:rPr>
                  <w:rFonts w:ascii="Cambria Math" w:hAnsi="Cambria Math"/>
                </w:rPr>
                <m:t>±</m:t>
              </m:r>
            </m:oMath>
            <w:r w:rsidRPr="00215EC6">
              <w:t xml:space="preserve"> 1.6</w:t>
            </w:r>
          </w:p>
        </w:tc>
        <w:tc>
          <w:tcPr>
            <w:tcW w:w="0" w:type="auto"/>
          </w:tcPr>
          <w:p w14:paraId="4252CECC" w14:textId="77777777" w:rsidR="00110CCD" w:rsidRPr="0070586B" w:rsidRDefault="00A4408B">
            <w:pPr>
              <w:pStyle w:val="Compact"/>
              <w:spacing w:before="0" w:after="0" w:line="480" w:lineRule="auto"/>
              <w:jc w:val="center"/>
              <w:pPrChange w:id="1676" w:author="Erik Wenninger" w:date="2019-03-20T08:32:00Z">
                <w:pPr>
                  <w:pStyle w:val="Compact"/>
                  <w:jc w:val="center"/>
                </w:pPr>
              </w:pPrChange>
            </w:pPr>
            <w:r w:rsidRPr="0070586B">
              <w:t xml:space="preserve">12.5 </w:t>
            </w:r>
            <m:oMath>
              <m:r>
                <w:rPr>
                  <w:rFonts w:ascii="Cambria Math" w:hAnsi="Cambria Math"/>
                </w:rPr>
                <m:t>±</m:t>
              </m:r>
            </m:oMath>
            <w:r w:rsidRPr="0070586B">
              <w:t xml:space="preserve"> 1.8</w:t>
            </w:r>
          </w:p>
        </w:tc>
        <w:tc>
          <w:tcPr>
            <w:tcW w:w="0" w:type="auto"/>
          </w:tcPr>
          <w:p w14:paraId="7DD450EE" w14:textId="77777777" w:rsidR="00110CCD" w:rsidRPr="00117454" w:rsidRDefault="00A4408B">
            <w:pPr>
              <w:pStyle w:val="Compact"/>
              <w:spacing w:before="0" w:after="0" w:line="480" w:lineRule="auto"/>
              <w:jc w:val="center"/>
              <w:pPrChange w:id="1677" w:author="Erik Wenninger" w:date="2019-03-20T08:32:00Z">
                <w:pPr>
                  <w:pStyle w:val="Compact"/>
                  <w:jc w:val="center"/>
                </w:pPr>
              </w:pPrChange>
            </w:pPr>
            <w:r w:rsidRPr="00BE07A4">
              <w:t xml:space="preserve">12.5 </w:t>
            </w:r>
            <m:oMath>
              <m:r>
                <w:rPr>
                  <w:rFonts w:ascii="Cambria Math" w:hAnsi="Cambria Math"/>
                </w:rPr>
                <m:t>±</m:t>
              </m:r>
            </m:oMath>
            <w:r w:rsidRPr="00117454">
              <w:t xml:space="preserve"> 2.0</w:t>
            </w:r>
          </w:p>
        </w:tc>
        <w:tc>
          <w:tcPr>
            <w:tcW w:w="0" w:type="auto"/>
          </w:tcPr>
          <w:p w14:paraId="5531BF15" w14:textId="77777777" w:rsidR="00110CCD" w:rsidRPr="00117454" w:rsidRDefault="00A4408B">
            <w:pPr>
              <w:pStyle w:val="Compact"/>
              <w:spacing w:before="0" w:after="0" w:line="480" w:lineRule="auto"/>
              <w:jc w:val="center"/>
              <w:pPrChange w:id="1678" w:author="Erik Wenninger" w:date="2019-03-20T08:32:00Z">
                <w:pPr>
                  <w:pStyle w:val="Compact"/>
                  <w:jc w:val="center"/>
                </w:pPr>
              </w:pPrChange>
            </w:pPr>
            <w:r w:rsidRPr="00117454">
              <w:t xml:space="preserve">8.2 </w:t>
            </w:r>
            <m:oMath>
              <m:r>
                <w:rPr>
                  <w:rFonts w:ascii="Cambria Math" w:hAnsi="Cambria Math"/>
                </w:rPr>
                <m:t>±</m:t>
              </m:r>
            </m:oMath>
            <w:r w:rsidRPr="00117454">
              <w:t xml:space="preserve"> 1.5</w:t>
            </w:r>
          </w:p>
        </w:tc>
      </w:tr>
      <w:tr w:rsidR="00A4408B" w:rsidRPr="00117454" w14:paraId="3DE04670" w14:textId="77777777">
        <w:tc>
          <w:tcPr>
            <w:tcW w:w="0" w:type="auto"/>
            <w:tcBorders>
              <w:bottom w:val="single" w:sz="0" w:space="0" w:color="auto"/>
            </w:tcBorders>
            <w:vAlign w:val="bottom"/>
          </w:tcPr>
          <w:p w14:paraId="71C5C5A3" w14:textId="77777777" w:rsidR="00110CCD" w:rsidRPr="00117454" w:rsidRDefault="00A4408B">
            <w:pPr>
              <w:pStyle w:val="Compact"/>
              <w:spacing w:before="0" w:after="0" w:line="480" w:lineRule="auto"/>
              <w:pPrChange w:id="1679" w:author="Erik Wenninger" w:date="2019-03-20T08:32:00Z">
                <w:pPr>
                  <w:pStyle w:val="Compact"/>
                </w:pPr>
              </w:pPrChange>
            </w:pPr>
            <w:r w:rsidRPr="00117454">
              <w:rPr>
                <w:b/>
              </w:rPr>
              <w:t>Percent Fertile</w:t>
            </w:r>
          </w:p>
        </w:tc>
        <w:tc>
          <w:tcPr>
            <w:tcW w:w="0" w:type="auto"/>
            <w:tcBorders>
              <w:bottom w:val="single" w:sz="0" w:space="0" w:color="auto"/>
            </w:tcBorders>
            <w:vAlign w:val="bottom"/>
          </w:tcPr>
          <w:p w14:paraId="4B3C00D1" w14:textId="77777777" w:rsidR="00110CCD" w:rsidRPr="00117454" w:rsidRDefault="00A4408B">
            <w:pPr>
              <w:pStyle w:val="Compact"/>
              <w:spacing w:before="0" w:after="0" w:line="480" w:lineRule="auto"/>
              <w:jc w:val="center"/>
              <w:pPrChange w:id="1680" w:author="Erik Wenninger" w:date="2019-03-20T08:32:00Z">
                <w:pPr>
                  <w:pStyle w:val="Compact"/>
                  <w:jc w:val="center"/>
                </w:pPr>
              </w:pPrChange>
            </w:pPr>
            <w:r w:rsidRPr="00117454">
              <w:rPr>
                <w:b/>
              </w:rPr>
              <w:t>N</w:t>
            </w:r>
          </w:p>
        </w:tc>
        <w:tc>
          <w:tcPr>
            <w:tcW w:w="0" w:type="auto"/>
            <w:tcBorders>
              <w:bottom w:val="single" w:sz="0" w:space="0" w:color="auto"/>
            </w:tcBorders>
            <w:vAlign w:val="bottom"/>
          </w:tcPr>
          <w:p w14:paraId="57F81C7A" w14:textId="77777777" w:rsidR="00110CCD" w:rsidRPr="00117454" w:rsidRDefault="00A4408B">
            <w:pPr>
              <w:pStyle w:val="Compact"/>
              <w:spacing w:before="0" w:after="0" w:line="480" w:lineRule="auto"/>
              <w:jc w:val="center"/>
              <w:pPrChange w:id="1681" w:author="Erik Wenninger" w:date="2019-03-20T08:32:00Z">
                <w:pPr>
                  <w:pStyle w:val="Compact"/>
                  <w:jc w:val="center"/>
                </w:pPr>
              </w:pPrChange>
            </w:pPr>
            <w:r w:rsidRPr="00117454">
              <w:rPr>
                <w:b/>
              </w:rPr>
              <w:t>Period 1</w:t>
            </w:r>
          </w:p>
        </w:tc>
        <w:tc>
          <w:tcPr>
            <w:tcW w:w="0" w:type="auto"/>
            <w:tcBorders>
              <w:bottom w:val="single" w:sz="0" w:space="0" w:color="auto"/>
            </w:tcBorders>
            <w:vAlign w:val="bottom"/>
          </w:tcPr>
          <w:p w14:paraId="64696A41" w14:textId="77777777" w:rsidR="00110CCD" w:rsidRPr="00117454" w:rsidRDefault="00A4408B">
            <w:pPr>
              <w:pStyle w:val="Compact"/>
              <w:spacing w:before="0" w:after="0" w:line="480" w:lineRule="auto"/>
              <w:jc w:val="center"/>
              <w:pPrChange w:id="1682" w:author="Erik Wenninger" w:date="2019-03-20T08:32:00Z">
                <w:pPr>
                  <w:pStyle w:val="Compact"/>
                  <w:jc w:val="center"/>
                </w:pPr>
              </w:pPrChange>
            </w:pPr>
            <w:r w:rsidRPr="00117454">
              <w:rPr>
                <w:b/>
              </w:rPr>
              <w:t>Period 2</w:t>
            </w:r>
          </w:p>
        </w:tc>
        <w:tc>
          <w:tcPr>
            <w:tcW w:w="0" w:type="auto"/>
            <w:tcBorders>
              <w:bottom w:val="single" w:sz="0" w:space="0" w:color="auto"/>
            </w:tcBorders>
            <w:vAlign w:val="bottom"/>
          </w:tcPr>
          <w:p w14:paraId="3B1E3C12" w14:textId="77777777" w:rsidR="00110CCD" w:rsidRPr="00117454" w:rsidRDefault="00A4408B">
            <w:pPr>
              <w:pStyle w:val="Compact"/>
              <w:spacing w:before="0" w:after="0" w:line="480" w:lineRule="auto"/>
              <w:jc w:val="center"/>
              <w:pPrChange w:id="1683" w:author="Erik Wenninger" w:date="2019-03-20T08:32:00Z">
                <w:pPr>
                  <w:pStyle w:val="Compact"/>
                  <w:jc w:val="center"/>
                </w:pPr>
              </w:pPrChange>
            </w:pPr>
            <w:r w:rsidRPr="00117454">
              <w:rPr>
                <w:b/>
              </w:rPr>
              <w:t>Period 3</w:t>
            </w:r>
          </w:p>
        </w:tc>
        <w:tc>
          <w:tcPr>
            <w:tcW w:w="0" w:type="auto"/>
            <w:tcBorders>
              <w:bottom w:val="single" w:sz="0" w:space="0" w:color="auto"/>
            </w:tcBorders>
            <w:vAlign w:val="bottom"/>
          </w:tcPr>
          <w:p w14:paraId="11F34D11" w14:textId="77777777" w:rsidR="00110CCD" w:rsidRPr="00117454" w:rsidRDefault="00A4408B">
            <w:pPr>
              <w:pStyle w:val="Compact"/>
              <w:spacing w:before="0" w:after="0" w:line="480" w:lineRule="auto"/>
              <w:jc w:val="center"/>
              <w:pPrChange w:id="1684" w:author="Erik Wenninger" w:date="2019-03-20T08:32:00Z">
                <w:pPr>
                  <w:pStyle w:val="Compact"/>
                  <w:jc w:val="center"/>
                </w:pPr>
              </w:pPrChange>
            </w:pPr>
            <w:r w:rsidRPr="00117454">
              <w:rPr>
                <w:b/>
              </w:rPr>
              <w:t>Period 4</w:t>
            </w:r>
          </w:p>
        </w:tc>
      </w:tr>
      <w:tr w:rsidR="00A4408B" w:rsidRPr="00117454" w14:paraId="2494A5F5" w14:textId="77777777">
        <w:tc>
          <w:tcPr>
            <w:tcW w:w="0" w:type="auto"/>
          </w:tcPr>
          <w:p w14:paraId="5FFB188B" w14:textId="77777777" w:rsidR="00110CCD" w:rsidRPr="00117454" w:rsidRDefault="00A4408B">
            <w:pPr>
              <w:pStyle w:val="Compact"/>
              <w:spacing w:before="0" w:after="0" w:line="480" w:lineRule="auto"/>
              <w:pPrChange w:id="1685" w:author="Erik Wenninger" w:date="2019-03-20T08:32:00Z">
                <w:pPr>
                  <w:pStyle w:val="Compact"/>
                </w:pPr>
              </w:pPrChange>
            </w:pPr>
            <w:r w:rsidRPr="00117454">
              <w:t>10LB</w:t>
            </w:r>
          </w:p>
        </w:tc>
        <w:tc>
          <w:tcPr>
            <w:tcW w:w="0" w:type="auto"/>
          </w:tcPr>
          <w:p w14:paraId="3EE96EE1" w14:textId="77777777" w:rsidR="00110CCD" w:rsidRPr="00117454" w:rsidRDefault="00A4408B">
            <w:pPr>
              <w:pStyle w:val="Compact"/>
              <w:spacing w:before="0" w:after="0" w:line="480" w:lineRule="auto"/>
              <w:jc w:val="center"/>
              <w:pPrChange w:id="1686" w:author="Erik Wenninger" w:date="2019-03-20T08:32:00Z">
                <w:pPr>
                  <w:pStyle w:val="Compact"/>
                  <w:jc w:val="center"/>
                </w:pPr>
              </w:pPrChange>
            </w:pPr>
            <w:r w:rsidRPr="00117454">
              <w:t>20</w:t>
            </w:r>
          </w:p>
        </w:tc>
        <w:tc>
          <w:tcPr>
            <w:tcW w:w="0" w:type="auto"/>
          </w:tcPr>
          <w:p w14:paraId="1C4F742C" w14:textId="77777777" w:rsidR="00110CCD" w:rsidRPr="00117454" w:rsidRDefault="00A4408B">
            <w:pPr>
              <w:pStyle w:val="Compact"/>
              <w:spacing w:before="0" w:after="0" w:line="480" w:lineRule="auto"/>
              <w:jc w:val="center"/>
              <w:pPrChange w:id="1687" w:author="Erik Wenninger" w:date="2019-03-20T08:32:00Z">
                <w:pPr>
                  <w:pStyle w:val="Compact"/>
                  <w:jc w:val="center"/>
                </w:pPr>
              </w:pPrChange>
            </w:pPr>
            <w:r w:rsidRPr="00117454">
              <w:t xml:space="preserve">68.8 </w:t>
            </w:r>
            <m:oMath>
              <m:r>
                <w:rPr>
                  <w:rFonts w:ascii="Cambria Math" w:hAnsi="Cambria Math"/>
                </w:rPr>
                <m:t>±</m:t>
              </m:r>
            </m:oMath>
            <w:r w:rsidRPr="00117454">
              <w:t xml:space="preserve"> 9.2</w:t>
            </w:r>
          </w:p>
        </w:tc>
        <w:tc>
          <w:tcPr>
            <w:tcW w:w="0" w:type="auto"/>
          </w:tcPr>
          <w:p w14:paraId="2F288BEF" w14:textId="77777777" w:rsidR="00110CCD" w:rsidRPr="00117454" w:rsidRDefault="00A4408B">
            <w:pPr>
              <w:pStyle w:val="Compact"/>
              <w:spacing w:before="0" w:after="0" w:line="480" w:lineRule="auto"/>
              <w:jc w:val="center"/>
              <w:pPrChange w:id="1688" w:author="Erik Wenninger" w:date="2019-03-20T08:32:00Z">
                <w:pPr>
                  <w:pStyle w:val="Compact"/>
                  <w:jc w:val="center"/>
                </w:pPr>
              </w:pPrChange>
            </w:pPr>
            <w:r w:rsidRPr="00117454">
              <w:t xml:space="preserve">59.5 </w:t>
            </w:r>
            <m:oMath>
              <m:r>
                <w:rPr>
                  <w:rFonts w:ascii="Cambria Math" w:hAnsi="Cambria Math"/>
                </w:rPr>
                <m:t>±</m:t>
              </m:r>
            </m:oMath>
            <w:r w:rsidRPr="00117454">
              <w:t xml:space="preserve"> 10.9</w:t>
            </w:r>
          </w:p>
        </w:tc>
        <w:tc>
          <w:tcPr>
            <w:tcW w:w="0" w:type="auto"/>
          </w:tcPr>
          <w:p w14:paraId="418D2265" w14:textId="77777777" w:rsidR="00110CCD" w:rsidRPr="00117454" w:rsidRDefault="00A4408B">
            <w:pPr>
              <w:pStyle w:val="Compact"/>
              <w:spacing w:before="0" w:after="0" w:line="480" w:lineRule="auto"/>
              <w:jc w:val="center"/>
              <w:pPrChange w:id="1689" w:author="Erik Wenninger" w:date="2019-03-20T08:32:00Z">
                <w:pPr>
                  <w:pStyle w:val="Compact"/>
                  <w:jc w:val="center"/>
                </w:pPr>
              </w:pPrChange>
            </w:pPr>
            <w:r w:rsidRPr="00117454">
              <w:t xml:space="preserve">61.8 </w:t>
            </w:r>
            <m:oMath>
              <m:r>
                <w:rPr>
                  <w:rFonts w:ascii="Cambria Math" w:hAnsi="Cambria Math"/>
                </w:rPr>
                <m:t>±</m:t>
              </m:r>
            </m:oMath>
            <w:r w:rsidRPr="00117454">
              <w:t xml:space="preserve"> 10.7</w:t>
            </w:r>
          </w:p>
        </w:tc>
        <w:tc>
          <w:tcPr>
            <w:tcW w:w="0" w:type="auto"/>
          </w:tcPr>
          <w:p w14:paraId="5E6D5CF9" w14:textId="77777777" w:rsidR="00110CCD" w:rsidRPr="00117454" w:rsidRDefault="00A4408B">
            <w:pPr>
              <w:pStyle w:val="Compact"/>
              <w:spacing w:before="0" w:after="0" w:line="480" w:lineRule="auto"/>
              <w:jc w:val="center"/>
              <w:pPrChange w:id="1690" w:author="Erik Wenninger" w:date="2019-03-20T08:32:00Z">
                <w:pPr>
                  <w:pStyle w:val="Compact"/>
                  <w:jc w:val="center"/>
                </w:pPr>
              </w:pPrChange>
            </w:pPr>
            <w:r w:rsidRPr="00117454">
              <w:t xml:space="preserve">3.2 </w:t>
            </w:r>
            <m:oMath>
              <m:r>
                <w:rPr>
                  <w:rFonts w:ascii="Cambria Math" w:hAnsi="Cambria Math"/>
                </w:rPr>
                <m:t>±</m:t>
              </m:r>
            </m:oMath>
            <w:r w:rsidRPr="00117454">
              <w:t xml:space="preserve"> 2.0 </w:t>
            </w:r>
            <w:r w:rsidRPr="00117454">
              <w:rPr>
                <w:b/>
              </w:rPr>
              <w:t>a</w:t>
            </w:r>
          </w:p>
        </w:tc>
      </w:tr>
      <w:tr w:rsidR="00A4408B" w:rsidRPr="00117454" w14:paraId="5B8FD14E" w14:textId="77777777">
        <w:tc>
          <w:tcPr>
            <w:tcW w:w="0" w:type="auto"/>
          </w:tcPr>
          <w:p w14:paraId="75AF7840" w14:textId="77777777" w:rsidR="00110CCD" w:rsidRPr="00117454" w:rsidRDefault="00A4408B">
            <w:pPr>
              <w:pStyle w:val="Compact"/>
              <w:spacing w:before="0" w:after="0" w:line="480" w:lineRule="auto"/>
              <w:pPrChange w:id="1691" w:author="Erik Wenninger" w:date="2019-03-20T08:32:00Z">
                <w:pPr>
                  <w:pStyle w:val="Compact"/>
                </w:pPr>
              </w:pPrChange>
            </w:pPr>
            <w:r w:rsidRPr="00117454">
              <w:t>3LB</w:t>
            </w:r>
          </w:p>
        </w:tc>
        <w:tc>
          <w:tcPr>
            <w:tcW w:w="0" w:type="auto"/>
          </w:tcPr>
          <w:p w14:paraId="67A51DB1" w14:textId="77777777" w:rsidR="00110CCD" w:rsidRPr="00117454" w:rsidRDefault="00A4408B">
            <w:pPr>
              <w:pStyle w:val="Compact"/>
              <w:spacing w:before="0" w:after="0" w:line="480" w:lineRule="auto"/>
              <w:jc w:val="center"/>
              <w:pPrChange w:id="1692" w:author="Erik Wenninger" w:date="2019-03-20T08:32:00Z">
                <w:pPr>
                  <w:pStyle w:val="Compact"/>
                  <w:jc w:val="center"/>
                </w:pPr>
              </w:pPrChange>
            </w:pPr>
            <w:r w:rsidRPr="00117454">
              <w:t>13</w:t>
            </w:r>
          </w:p>
        </w:tc>
        <w:tc>
          <w:tcPr>
            <w:tcW w:w="0" w:type="auto"/>
          </w:tcPr>
          <w:p w14:paraId="4471059D" w14:textId="77777777" w:rsidR="00110CCD" w:rsidRPr="00117454" w:rsidRDefault="00A4408B">
            <w:pPr>
              <w:pStyle w:val="Compact"/>
              <w:spacing w:before="0" w:after="0" w:line="480" w:lineRule="auto"/>
              <w:jc w:val="center"/>
              <w:pPrChange w:id="1693" w:author="Erik Wenninger" w:date="2019-03-20T08:32:00Z">
                <w:pPr>
                  <w:pStyle w:val="Compact"/>
                  <w:jc w:val="center"/>
                </w:pPr>
              </w:pPrChange>
            </w:pPr>
            <w:r w:rsidRPr="00117454">
              <w:t xml:space="preserve">65.9 </w:t>
            </w:r>
            <m:oMath>
              <m:r>
                <w:rPr>
                  <w:rFonts w:ascii="Cambria Math" w:hAnsi="Cambria Math"/>
                </w:rPr>
                <m:t>±</m:t>
              </m:r>
            </m:oMath>
            <w:r w:rsidRPr="00117454">
              <w:t xml:space="preserve"> 12.8</w:t>
            </w:r>
          </w:p>
        </w:tc>
        <w:tc>
          <w:tcPr>
            <w:tcW w:w="0" w:type="auto"/>
          </w:tcPr>
          <w:p w14:paraId="3EF12A9B" w14:textId="77777777" w:rsidR="00110CCD" w:rsidRPr="00117454" w:rsidRDefault="00A4408B">
            <w:pPr>
              <w:pStyle w:val="Compact"/>
              <w:spacing w:before="0" w:after="0" w:line="480" w:lineRule="auto"/>
              <w:jc w:val="center"/>
              <w:pPrChange w:id="1694" w:author="Erik Wenninger" w:date="2019-03-20T08:32:00Z">
                <w:pPr>
                  <w:pStyle w:val="Compact"/>
                  <w:jc w:val="center"/>
                </w:pPr>
              </w:pPrChange>
            </w:pPr>
            <w:r w:rsidRPr="00117454">
              <w:t xml:space="preserve">61.0 </w:t>
            </w:r>
            <m:oMath>
              <m:r>
                <w:rPr>
                  <w:rFonts w:ascii="Cambria Math" w:hAnsi="Cambria Math"/>
                </w:rPr>
                <m:t>±</m:t>
              </m:r>
            </m:oMath>
            <w:r w:rsidRPr="00117454">
              <w:t xml:space="preserve"> 12.6</w:t>
            </w:r>
          </w:p>
        </w:tc>
        <w:tc>
          <w:tcPr>
            <w:tcW w:w="0" w:type="auto"/>
          </w:tcPr>
          <w:p w14:paraId="44FC5C97" w14:textId="77777777" w:rsidR="00110CCD" w:rsidRPr="00117454" w:rsidRDefault="00A4408B">
            <w:pPr>
              <w:pStyle w:val="Compact"/>
              <w:spacing w:before="0" w:after="0" w:line="480" w:lineRule="auto"/>
              <w:jc w:val="center"/>
              <w:pPrChange w:id="1695" w:author="Erik Wenninger" w:date="2019-03-20T08:32:00Z">
                <w:pPr>
                  <w:pStyle w:val="Compact"/>
                  <w:jc w:val="center"/>
                </w:pPr>
              </w:pPrChange>
            </w:pPr>
            <w:r w:rsidRPr="00117454">
              <w:t xml:space="preserve">55.7 </w:t>
            </w:r>
            <m:oMath>
              <m:r>
                <w:rPr>
                  <w:rFonts w:ascii="Cambria Math" w:hAnsi="Cambria Math"/>
                </w:rPr>
                <m:t>±</m:t>
              </m:r>
            </m:oMath>
            <w:r w:rsidRPr="00117454">
              <w:t xml:space="preserve"> 13.3</w:t>
            </w:r>
          </w:p>
        </w:tc>
        <w:tc>
          <w:tcPr>
            <w:tcW w:w="0" w:type="auto"/>
          </w:tcPr>
          <w:p w14:paraId="2078F65B" w14:textId="77777777" w:rsidR="00110CCD" w:rsidRPr="00117454" w:rsidRDefault="00A4408B">
            <w:pPr>
              <w:pStyle w:val="Compact"/>
              <w:spacing w:before="0" w:after="0" w:line="480" w:lineRule="auto"/>
              <w:jc w:val="center"/>
              <w:pPrChange w:id="1696" w:author="Erik Wenninger" w:date="2019-03-20T08:32:00Z">
                <w:pPr>
                  <w:pStyle w:val="Compact"/>
                  <w:jc w:val="center"/>
                </w:pPr>
              </w:pPrChange>
            </w:pPr>
            <w:r w:rsidRPr="00117454">
              <w:t xml:space="preserve">11.9 </w:t>
            </w:r>
            <m:oMath>
              <m:r>
                <w:rPr>
                  <w:rFonts w:ascii="Cambria Math" w:hAnsi="Cambria Math"/>
                </w:rPr>
                <m:t>±</m:t>
              </m:r>
            </m:oMath>
            <w:r w:rsidRPr="00117454">
              <w:t xml:space="preserve"> 6.8 </w:t>
            </w:r>
            <w:r w:rsidRPr="00117454">
              <w:rPr>
                <w:b/>
              </w:rPr>
              <w:t>ab</w:t>
            </w:r>
          </w:p>
        </w:tc>
      </w:tr>
      <w:tr w:rsidR="00A4408B" w:rsidRPr="00117454" w14:paraId="0273A61F" w14:textId="77777777">
        <w:tc>
          <w:tcPr>
            <w:tcW w:w="0" w:type="auto"/>
          </w:tcPr>
          <w:p w14:paraId="375D8BC8" w14:textId="77777777" w:rsidR="00110CCD" w:rsidRPr="00117454" w:rsidRDefault="00A4408B">
            <w:pPr>
              <w:pStyle w:val="Compact"/>
              <w:spacing w:before="0" w:after="0" w:line="480" w:lineRule="auto"/>
              <w:pPrChange w:id="1697" w:author="Erik Wenninger" w:date="2019-03-20T08:32:00Z">
                <w:pPr>
                  <w:pStyle w:val="Compact"/>
                </w:pPr>
              </w:pPrChange>
            </w:pPr>
            <w:r w:rsidRPr="00117454">
              <w:t>4LB</w:t>
            </w:r>
          </w:p>
        </w:tc>
        <w:tc>
          <w:tcPr>
            <w:tcW w:w="0" w:type="auto"/>
          </w:tcPr>
          <w:p w14:paraId="1AC84775" w14:textId="77777777" w:rsidR="00110CCD" w:rsidRPr="00117454" w:rsidRDefault="00A4408B">
            <w:pPr>
              <w:pStyle w:val="Compact"/>
              <w:spacing w:before="0" w:after="0" w:line="480" w:lineRule="auto"/>
              <w:jc w:val="center"/>
              <w:pPrChange w:id="1698" w:author="Erik Wenninger" w:date="2019-03-20T08:32:00Z">
                <w:pPr>
                  <w:pStyle w:val="Compact"/>
                  <w:jc w:val="center"/>
                </w:pPr>
              </w:pPrChange>
            </w:pPr>
            <w:r w:rsidRPr="00117454">
              <w:t>19</w:t>
            </w:r>
          </w:p>
        </w:tc>
        <w:tc>
          <w:tcPr>
            <w:tcW w:w="0" w:type="auto"/>
          </w:tcPr>
          <w:p w14:paraId="106A1824" w14:textId="77777777" w:rsidR="00110CCD" w:rsidRPr="00117454" w:rsidRDefault="00A4408B">
            <w:pPr>
              <w:pStyle w:val="Compact"/>
              <w:spacing w:before="0" w:after="0" w:line="480" w:lineRule="auto"/>
              <w:jc w:val="center"/>
              <w:pPrChange w:id="1699" w:author="Erik Wenninger" w:date="2019-03-20T08:32:00Z">
                <w:pPr>
                  <w:pStyle w:val="Compact"/>
                  <w:jc w:val="center"/>
                </w:pPr>
              </w:pPrChange>
            </w:pPr>
            <w:r w:rsidRPr="00117454">
              <w:t xml:space="preserve">62.3 </w:t>
            </w:r>
            <m:oMath>
              <m:r>
                <w:rPr>
                  <w:rFonts w:ascii="Cambria Math" w:hAnsi="Cambria Math"/>
                </w:rPr>
                <m:t>±</m:t>
              </m:r>
            </m:oMath>
            <w:r w:rsidRPr="00117454">
              <w:t xml:space="preserve"> 10.5</w:t>
            </w:r>
          </w:p>
        </w:tc>
        <w:tc>
          <w:tcPr>
            <w:tcW w:w="0" w:type="auto"/>
          </w:tcPr>
          <w:p w14:paraId="512CDF3D" w14:textId="77777777" w:rsidR="00110CCD" w:rsidRPr="00117454" w:rsidRDefault="00A4408B">
            <w:pPr>
              <w:pStyle w:val="Compact"/>
              <w:spacing w:before="0" w:after="0" w:line="480" w:lineRule="auto"/>
              <w:jc w:val="center"/>
              <w:pPrChange w:id="1700" w:author="Erik Wenninger" w:date="2019-03-20T08:32:00Z">
                <w:pPr>
                  <w:pStyle w:val="Compact"/>
                  <w:jc w:val="center"/>
                </w:pPr>
              </w:pPrChange>
            </w:pPr>
            <w:r w:rsidRPr="00117454">
              <w:t xml:space="preserve">64.1 </w:t>
            </w:r>
            <m:oMath>
              <m:r>
                <w:rPr>
                  <w:rFonts w:ascii="Cambria Math" w:hAnsi="Cambria Math"/>
                </w:rPr>
                <m:t>±</m:t>
              </m:r>
            </m:oMath>
            <w:r w:rsidRPr="00117454">
              <w:t xml:space="preserve"> 10.1</w:t>
            </w:r>
          </w:p>
        </w:tc>
        <w:tc>
          <w:tcPr>
            <w:tcW w:w="0" w:type="auto"/>
          </w:tcPr>
          <w:p w14:paraId="417D0FE9" w14:textId="77777777" w:rsidR="00110CCD" w:rsidRPr="00117454" w:rsidRDefault="00A4408B">
            <w:pPr>
              <w:pStyle w:val="Compact"/>
              <w:spacing w:before="0" w:after="0" w:line="480" w:lineRule="auto"/>
              <w:jc w:val="center"/>
              <w:pPrChange w:id="1701" w:author="Erik Wenninger" w:date="2019-03-20T08:32:00Z">
                <w:pPr>
                  <w:pStyle w:val="Compact"/>
                  <w:jc w:val="center"/>
                </w:pPr>
              </w:pPrChange>
            </w:pPr>
            <w:r w:rsidRPr="00117454">
              <w:t xml:space="preserve">49.6 </w:t>
            </w:r>
            <m:oMath>
              <m:r>
                <w:rPr>
                  <w:rFonts w:ascii="Cambria Math" w:hAnsi="Cambria Math"/>
                </w:rPr>
                <m:t>±</m:t>
              </m:r>
            </m:oMath>
            <w:r w:rsidRPr="00117454">
              <w:t xml:space="preserve"> 12.2</w:t>
            </w:r>
          </w:p>
        </w:tc>
        <w:tc>
          <w:tcPr>
            <w:tcW w:w="0" w:type="auto"/>
          </w:tcPr>
          <w:p w14:paraId="75D834EF" w14:textId="77777777" w:rsidR="00110CCD" w:rsidRPr="00117454" w:rsidRDefault="00A4408B">
            <w:pPr>
              <w:pStyle w:val="Compact"/>
              <w:spacing w:before="0" w:after="0" w:line="480" w:lineRule="auto"/>
              <w:jc w:val="center"/>
              <w:pPrChange w:id="1702" w:author="Erik Wenninger" w:date="2019-03-20T08:32:00Z">
                <w:pPr>
                  <w:pStyle w:val="Compact"/>
                  <w:jc w:val="center"/>
                </w:pPr>
              </w:pPrChange>
            </w:pPr>
            <w:r w:rsidRPr="00117454">
              <w:t xml:space="preserve">29.2 </w:t>
            </w:r>
            <m:oMath>
              <m:r>
                <w:rPr>
                  <w:rFonts w:ascii="Cambria Math" w:hAnsi="Cambria Math"/>
                </w:rPr>
                <m:t>±</m:t>
              </m:r>
            </m:oMath>
            <w:r w:rsidRPr="00117454">
              <w:t xml:space="preserve"> 10.4 </w:t>
            </w:r>
            <w:r w:rsidRPr="00117454">
              <w:rPr>
                <w:b/>
              </w:rPr>
              <w:t>bc</w:t>
            </w:r>
          </w:p>
        </w:tc>
      </w:tr>
      <w:tr w:rsidR="00A4408B" w:rsidRPr="00117454" w14:paraId="7E7E0A90" w14:textId="77777777">
        <w:tc>
          <w:tcPr>
            <w:tcW w:w="0" w:type="auto"/>
          </w:tcPr>
          <w:p w14:paraId="29B898F4" w14:textId="77777777" w:rsidR="00110CCD" w:rsidRPr="00117454" w:rsidRDefault="00A4408B">
            <w:pPr>
              <w:pStyle w:val="Compact"/>
              <w:spacing w:before="0" w:after="0" w:line="480" w:lineRule="auto"/>
              <w:pPrChange w:id="1703" w:author="Erik Wenninger" w:date="2019-03-20T08:32:00Z">
                <w:pPr>
                  <w:pStyle w:val="Compact"/>
                </w:pPr>
              </w:pPrChange>
            </w:pPr>
            <w:r w:rsidRPr="00117454">
              <w:t>Russet Burbank</w:t>
            </w:r>
          </w:p>
        </w:tc>
        <w:tc>
          <w:tcPr>
            <w:tcW w:w="0" w:type="auto"/>
          </w:tcPr>
          <w:p w14:paraId="29D08A22" w14:textId="77777777" w:rsidR="00110CCD" w:rsidRPr="00117454" w:rsidRDefault="00A4408B">
            <w:pPr>
              <w:pStyle w:val="Compact"/>
              <w:spacing w:before="0" w:after="0" w:line="480" w:lineRule="auto"/>
              <w:jc w:val="center"/>
              <w:pPrChange w:id="1704" w:author="Erik Wenninger" w:date="2019-03-20T08:32:00Z">
                <w:pPr>
                  <w:pStyle w:val="Compact"/>
                  <w:jc w:val="center"/>
                </w:pPr>
              </w:pPrChange>
            </w:pPr>
            <w:r w:rsidRPr="00117454">
              <w:t>14</w:t>
            </w:r>
          </w:p>
        </w:tc>
        <w:tc>
          <w:tcPr>
            <w:tcW w:w="0" w:type="auto"/>
          </w:tcPr>
          <w:p w14:paraId="404FFB64" w14:textId="77777777" w:rsidR="00110CCD" w:rsidRPr="00117454" w:rsidRDefault="00A4408B">
            <w:pPr>
              <w:pStyle w:val="Compact"/>
              <w:spacing w:before="0" w:after="0" w:line="480" w:lineRule="auto"/>
              <w:jc w:val="center"/>
              <w:pPrChange w:id="1705" w:author="Erik Wenninger" w:date="2019-03-20T08:32:00Z">
                <w:pPr>
                  <w:pStyle w:val="Compact"/>
                  <w:jc w:val="center"/>
                </w:pPr>
              </w:pPrChange>
            </w:pPr>
            <w:r w:rsidRPr="00117454">
              <w:t xml:space="preserve">47.0 </w:t>
            </w:r>
            <m:oMath>
              <m:r>
                <w:rPr>
                  <w:rFonts w:ascii="Cambria Math" w:hAnsi="Cambria Math"/>
                </w:rPr>
                <m:t>±</m:t>
              </m:r>
            </m:oMath>
            <w:r w:rsidRPr="00117454">
              <w:t xml:space="preserve"> 13.0</w:t>
            </w:r>
          </w:p>
        </w:tc>
        <w:tc>
          <w:tcPr>
            <w:tcW w:w="0" w:type="auto"/>
          </w:tcPr>
          <w:p w14:paraId="576BF847" w14:textId="77777777" w:rsidR="00110CCD" w:rsidRPr="00117454" w:rsidRDefault="00A4408B">
            <w:pPr>
              <w:pStyle w:val="Compact"/>
              <w:spacing w:before="0" w:after="0" w:line="480" w:lineRule="auto"/>
              <w:jc w:val="center"/>
              <w:pPrChange w:id="1706" w:author="Erik Wenninger" w:date="2019-03-20T08:32:00Z">
                <w:pPr>
                  <w:pStyle w:val="Compact"/>
                  <w:jc w:val="center"/>
                </w:pPr>
              </w:pPrChange>
            </w:pPr>
            <w:r w:rsidRPr="00117454">
              <w:t xml:space="preserve">50.9 </w:t>
            </w:r>
            <m:oMath>
              <m:r>
                <w:rPr>
                  <w:rFonts w:ascii="Cambria Math" w:hAnsi="Cambria Math"/>
                </w:rPr>
                <m:t>±</m:t>
              </m:r>
            </m:oMath>
            <w:r w:rsidRPr="00117454">
              <w:t xml:space="preserve"> 12.7</w:t>
            </w:r>
          </w:p>
        </w:tc>
        <w:tc>
          <w:tcPr>
            <w:tcW w:w="0" w:type="auto"/>
          </w:tcPr>
          <w:p w14:paraId="6420AA89" w14:textId="77777777" w:rsidR="00110CCD" w:rsidRPr="00117454" w:rsidRDefault="00A4408B">
            <w:pPr>
              <w:pStyle w:val="Compact"/>
              <w:spacing w:before="0" w:after="0" w:line="480" w:lineRule="auto"/>
              <w:jc w:val="center"/>
              <w:pPrChange w:id="1707" w:author="Erik Wenninger" w:date="2019-03-20T08:32:00Z">
                <w:pPr>
                  <w:pStyle w:val="Compact"/>
                  <w:jc w:val="center"/>
                </w:pPr>
              </w:pPrChange>
            </w:pPr>
            <w:r w:rsidRPr="00117454">
              <w:t xml:space="preserve">63.9 </w:t>
            </w:r>
            <m:oMath>
              <m:r>
                <w:rPr>
                  <w:rFonts w:ascii="Cambria Math" w:hAnsi="Cambria Math"/>
                </w:rPr>
                <m:t>±</m:t>
              </m:r>
            </m:oMath>
            <w:r w:rsidRPr="00117454">
              <w:t xml:space="preserve"> 11.9</w:t>
            </w:r>
          </w:p>
        </w:tc>
        <w:tc>
          <w:tcPr>
            <w:tcW w:w="0" w:type="auto"/>
          </w:tcPr>
          <w:p w14:paraId="543B3571" w14:textId="77777777" w:rsidR="00110CCD" w:rsidRPr="00117454" w:rsidRDefault="00A4408B">
            <w:pPr>
              <w:pStyle w:val="Compact"/>
              <w:spacing w:before="0" w:after="0" w:line="480" w:lineRule="auto"/>
              <w:jc w:val="center"/>
              <w:pPrChange w:id="1708" w:author="Erik Wenninger" w:date="2019-03-20T08:32:00Z">
                <w:pPr>
                  <w:pStyle w:val="Compact"/>
                  <w:jc w:val="center"/>
                </w:pPr>
              </w:pPrChange>
            </w:pPr>
            <w:r w:rsidRPr="00117454">
              <w:t xml:space="preserve">70.1 </w:t>
            </w:r>
            <m:oMath>
              <m:r>
                <w:rPr>
                  <w:rFonts w:ascii="Cambria Math" w:hAnsi="Cambria Math"/>
                </w:rPr>
                <m:t>±</m:t>
              </m:r>
            </m:oMath>
            <w:r w:rsidRPr="00117454">
              <w:t xml:space="preserve"> 10.9 </w:t>
            </w:r>
            <w:r w:rsidRPr="00117454">
              <w:rPr>
                <w:b/>
              </w:rPr>
              <w:t>c</w:t>
            </w:r>
          </w:p>
        </w:tc>
      </w:tr>
      <w:tr w:rsidR="00A4408B" w:rsidRPr="00117454" w14:paraId="0147B054" w14:textId="77777777">
        <w:tc>
          <w:tcPr>
            <w:tcW w:w="0" w:type="auto"/>
          </w:tcPr>
          <w:p w14:paraId="44682056" w14:textId="77777777" w:rsidR="00110CCD" w:rsidRPr="00117454" w:rsidRDefault="00110CCD">
            <w:pPr>
              <w:pStyle w:val="Compact"/>
              <w:spacing w:before="0" w:after="0" w:line="480" w:lineRule="auto"/>
              <w:pPrChange w:id="1709" w:author="Erik Wenninger" w:date="2019-03-20T08:32:00Z">
                <w:pPr>
                  <w:pStyle w:val="Compact"/>
                </w:pPr>
              </w:pPrChange>
            </w:pPr>
          </w:p>
        </w:tc>
        <w:tc>
          <w:tcPr>
            <w:tcW w:w="0" w:type="auto"/>
          </w:tcPr>
          <w:p w14:paraId="69AD5DFA" w14:textId="77777777" w:rsidR="00110CCD" w:rsidRPr="00117454" w:rsidRDefault="00110CCD">
            <w:pPr>
              <w:pStyle w:val="Compact"/>
              <w:spacing w:before="0" w:after="0" w:line="480" w:lineRule="auto"/>
              <w:pPrChange w:id="1710" w:author="Erik Wenninger" w:date="2019-03-20T08:32:00Z">
                <w:pPr>
                  <w:pStyle w:val="Compact"/>
                </w:pPr>
              </w:pPrChange>
            </w:pPr>
          </w:p>
        </w:tc>
        <w:tc>
          <w:tcPr>
            <w:tcW w:w="0" w:type="auto"/>
          </w:tcPr>
          <w:p w14:paraId="3AFB3EC0" w14:textId="77777777" w:rsidR="00110CCD" w:rsidRPr="00117454" w:rsidRDefault="00110CCD">
            <w:pPr>
              <w:pStyle w:val="Compact"/>
              <w:spacing w:before="0" w:after="0" w:line="480" w:lineRule="auto"/>
              <w:pPrChange w:id="1711" w:author="Erik Wenninger" w:date="2019-03-20T08:32:00Z">
                <w:pPr>
                  <w:pStyle w:val="Compact"/>
                </w:pPr>
              </w:pPrChange>
            </w:pPr>
          </w:p>
        </w:tc>
        <w:tc>
          <w:tcPr>
            <w:tcW w:w="0" w:type="auto"/>
          </w:tcPr>
          <w:p w14:paraId="53A31A0D" w14:textId="77777777" w:rsidR="00110CCD" w:rsidRPr="00117454" w:rsidRDefault="00110CCD">
            <w:pPr>
              <w:pStyle w:val="Compact"/>
              <w:spacing w:before="0" w:after="0" w:line="480" w:lineRule="auto"/>
              <w:pPrChange w:id="1712" w:author="Erik Wenninger" w:date="2019-03-20T08:32:00Z">
                <w:pPr>
                  <w:pStyle w:val="Compact"/>
                </w:pPr>
              </w:pPrChange>
            </w:pPr>
          </w:p>
        </w:tc>
        <w:tc>
          <w:tcPr>
            <w:tcW w:w="0" w:type="auto"/>
          </w:tcPr>
          <w:p w14:paraId="332B3772" w14:textId="77777777" w:rsidR="00110CCD" w:rsidRPr="00117454" w:rsidRDefault="00110CCD">
            <w:pPr>
              <w:pStyle w:val="Compact"/>
              <w:spacing w:before="0" w:after="0" w:line="480" w:lineRule="auto"/>
              <w:pPrChange w:id="1713" w:author="Erik Wenninger" w:date="2019-03-20T08:32:00Z">
                <w:pPr>
                  <w:pStyle w:val="Compact"/>
                </w:pPr>
              </w:pPrChange>
            </w:pPr>
          </w:p>
        </w:tc>
        <w:tc>
          <w:tcPr>
            <w:tcW w:w="0" w:type="auto"/>
          </w:tcPr>
          <w:p w14:paraId="1BFAD846" w14:textId="77777777" w:rsidR="00110CCD" w:rsidRPr="00117454" w:rsidRDefault="00110CCD">
            <w:pPr>
              <w:pStyle w:val="Compact"/>
              <w:spacing w:before="0" w:after="0" w:line="480" w:lineRule="auto"/>
              <w:pPrChange w:id="1714" w:author="Erik Wenninger" w:date="2019-03-20T08:32:00Z">
                <w:pPr>
                  <w:pStyle w:val="Compact"/>
                </w:pPr>
              </w:pPrChange>
            </w:pPr>
          </w:p>
        </w:tc>
      </w:tr>
      <w:tr w:rsidR="00A4408B" w:rsidRPr="00117454" w14:paraId="2B213748" w14:textId="77777777">
        <w:tc>
          <w:tcPr>
            <w:tcW w:w="0" w:type="auto"/>
          </w:tcPr>
          <w:p w14:paraId="36443127" w14:textId="77777777" w:rsidR="00110CCD" w:rsidRPr="00A4408B" w:rsidRDefault="00AC64B8">
            <w:pPr>
              <w:pStyle w:val="Compact"/>
              <w:spacing w:before="0" w:after="0" w:line="480" w:lineRule="auto"/>
              <w:pPrChange w:id="1715" w:author="Erik Wenninger" w:date="2019-03-20T08:32:00Z">
                <w:pPr>
                  <w:pStyle w:val="Compact"/>
                </w:pPr>
              </w:pPrChange>
            </w:pPr>
            <m:oMathPara>
              <m:oMath>
                <m:sSup>
                  <m:sSupPr>
                    <m:ctrlPr>
                      <w:rPr>
                        <w:rFonts w:ascii="Cambria Math" w:hAnsi="Cambria Math"/>
                      </w:rPr>
                    </m:ctrlPr>
                  </m:sSupPr>
                  <m:e>
                    <m:r>
                      <w:rPr>
                        <w:rFonts w:ascii="Cambria Math" w:hAnsi="Cambria Math"/>
                      </w:rPr>
                      <m:t>Overall</m:t>
                    </m:r>
                  </m:e>
                  <m:sup>
                    <m:r>
                      <w:rPr>
                        <w:rFonts w:ascii="Cambria Math" w:hAnsi="Cambria Math"/>
                      </w:rPr>
                      <m:t>†</m:t>
                    </m:r>
                  </m:sup>
                </m:sSup>
              </m:oMath>
            </m:oMathPara>
          </w:p>
        </w:tc>
        <w:tc>
          <w:tcPr>
            <w:tcW w:w="0" w:type="auto"/>
          </w:tcPr>
          <w:p w14:paraId="711E6634" w14:textId="77777777" w:rsidR="00110CCD" w:rsidRPr="00FE5034" w:rsidRDefault="00A4408B">
            <w:pPr>
              <w:pStyle w:val="Compact"/>
              <w:spacing w:before="0" w:after="0" w:line="480" w:lineRule="auto"/>
              <w:jc w:val="center"/>
              <w:pPrChange w:id="1716" w:author="Erik Wenninger" w:date="2019-03-20T08:32:00Z">
                <w:pPr>
                  <w:pStyle w:val="Compact"/>
                  <w:jc w:val="center"/>
                </w:pPr>
              </w:pPrChange>
            </w:pPr>
            <w:r w:rsidRPr="00A4408B">
              <w:rPr>
                <w:b/>
              </w:rPr>
              <w:t>66</w:t>
            </w:r>
          </w:p>
        </w:tc>
        <w:tc>
          <w:tcPr>
            <w:tcW w:w="0" w:type="auto"/>
          </w:tcPr>
          <w:p w14:paraId="3643D7AC" w14:textId="77777777" w:rsidR="00110CCD" w:rsidRPr="0070586B" w:rsidRDefault="00A4408B">
            <w:pPr>
              <w:pStyle w:val="Compact"/>
              <w:spacing w:before="0" w:after="0" w:line="480" w:lineRule="auto"/>
              <w:jc w:val="center"/>
              <w:pPrChange w:id="1717" w:author="Erik Wenninger" w:date="2019-03-20T08:32:00Z">
                <w:pPr>
                  <w:pStyle w:val="Compact"/>
                  <w:jc w:val="center"/>
                </w:pPr>
              </w:pPrChange>
            </w:pPr>
            <w:r w:rsidRPr="00FE5034">
              <w:t xml:space="preserve">66.8 </w:t>
            </w:r>
            <m:oMath>
              <m:r>
                <w:rPr>
                  <w:rFonts w:ascii="Cambria Math" w:hAnsi="Cambria Math"/>
                </w:rPr>
                <m:t>±</m:t>
              </m:r>
            </m:oMath>
            <w:r w:rsidRPr="00215EC6">
              <w:t xml:space="preserve"> 4.2 </w:t>
            </w:r>
            <w:r w:rsidRPr="004E2B4B">
              <w:rPr>
                <w:b/>
              </w:rPr>
              <w:t>a</w:t>
            </w:r>
          </w:p>
        </w:tc>
        <w:tc>
          <w:tcPr>
            <w:tcW w:w="0" w:type="auto"/>
          </w:tcPr>
          <w:p w14:paraId="63B5A1D9" w14:textId="77777777" w:rsidR="00110CCD" w:rsidRPr="0070586B" w:rsidRDefault="00A4408B">
            <w:pPr>
              <w:pStyle w:val="Compact"/>
              <w:spacing w:before="0" w:after="0" w:line="480" w:lineRule="auto"/>
              <w:jc w:val="center"/>
              <w:pPrChange w:id="1718" w:author="Erik Wenninger" w:date="2019-03-20T08:32:00Z">
                <w:pPr>
                  <w:pStyle w:val="Compact"/>
                  <w:jc w:val="center"/>
                </w:pPr>
              </w:pPrChange>
            </w:pPr>
            <w:r w:rsidRPr="0070586B">
              <w:t xml:space="preserve">68.2 </w:t>
            </w:r>
            <m:oMath>
              <m:r>
                <w:rPr>
                  <w:rFonts w:ascii="Cambria Math" w:hAnsi="Cambria Math"/>
                </w:rPr>
                <m:t>±</m:t>
              </m:r>
            </m:oMath>
            <w:r w:rsidRPr="0070586B">
              <w:t xml:space="preserve"> 4.0 </w:t>
            </w:r>
            <w:r w:rsidRPr="0070586B">
              <w:rPr>
                <w:b/>
              </w:rPr>
              <w:t>ab</w:t>
            </w:r>
          </w:p>
        </w:tc>
        <w:tc>
          <w:tcPr>
            <w:tcW w:w="0" w:type="auto"/>
          </w:tcPr>
          <w:p w14:paraId="4A0EDCCB" w14:textId="77777777" w:rsidR="00110CCD" w:rsidRPr="00BE07A4" w:rsidRDefault="00A4408B">
            <w:pPr>
              <w:pStyle w:val="Compact"/>
              <w:spacing w:before="0" w:after="0" w:line="480" w:lineRule="auto"/>
              <w:jc w:val="center"/>
              <w:pPrChange w:id="1719" w:author="Erik Wenninger" w:date="2019-03-20T08:32:00Z">
                <w:pPr>
                  <w:pStyle w:val="Compact"/>
                  <w:jc w:val="center"/>
                </w:pPr>
              </w:pPrChange>
            </w:pPr>
            <w:r w:rsidRPr="0070586B">
              <w:t xml:space="preserve">66.0 </w:t>
            </w:r>
            <m:oMath>
              <m:r>
                <w:rPr>
                  <w:rFonts w:ascii="Cambria Math" w:hAnsi="Cambria Math"/>
                </w:rPr>
                <m:t>±</m:t>
              </m:r>
            </m:oMath>
            <w:r w:rsidRPr="0070586B">
              <w:t xml:space="preserve"> 5.5 </w:t>
            </w:r>
            <w:r w:rsidRPr="00BE07A4">
              <w:rPr>
                <w:b/>
              </w:rPr>
              <w:t>ab</w:t>
            </w:r>
          </w:p>
        </w:tc>
        <w:tc>
          <w:tcPr>
            <w:tcW w:w="0" w:type="auto"/>
          </w:tcPr>
          <w:p w14:paraId="37394538" w14:textId="77777777" w:rsidR="00110CCD" w:rsidRPr="00117454" w:rsidRDefault="00A4408B">
            <w:pPr>
              <w:pStyle w:val="Compact"/>
              <w:spacing w:before="0" w:after="0" w:line="480" w:lineRule="auto"/>
              <w:jc w:val="center"/>
              <w:pPrChange w:id="1720" w:author="Erik Wenninger" w:date="2019-03-20T08:32:00Z">
                <w:pPr>
                  <w:pStyle w:val="Compact"/>
                  <w:jc w:val="center"/>
                </w:pPr>
              </w:pPrChange>
            </w:pPr>
            <w:r w:rsidRPr="00BE07A4">
              <w:t xml:space="preserve">43.8 </w:t>
            </w:r>
            <m:oMath>
              <m:r>
                <w:rPr>
                  <w:rFonts w:ascii="Cambria Math" w:hAnsi="Cambria Math"/>
                </w:rPr>
                <m:t>±</m:t>
              </m:r>
            </m:oMath>
            <w:r w:rsidRPr="00BE07A4">
              <w:t xml:space="preserve"> 6.2 </w:t>
            </w:r>
            <w:r w:rsidRPr="00BE07A4">
              <w:rPr>
                <w:b/>
              </w:rPr>
              <w:t>b</w:t>
            </w:r>
          </w:p>
        </w:tc>
      </w:tr>
    </w:tbl>
    <w:p w14:paraId="34529901" w14:textId="77777777" w:rsidR="00110CCD" w:rsidRPr="00215EC6" w:rsidRDefault="00AC64B8">
      <w:pPr>
        <w:pStyle w:val="BodyText"/>
        <w:spacing w:before="0" w:after="0" w:line="480" w:lineRule="auto"/>
        <w:pPrChange w:id="1721" w:author="Erik Wenninger" w:date="2019-03-20T08:32:00Z">
          <w:pPr>
            <w:pStyle w:val="BodyText"/>
          </w:pPr>
        </w:pPrChange>
      </w:pPr>
      <m:oMath>
        <m:sSup>
          <m:sSupPr>
            <m:ctrlPr>
              <w:rPr>
                <w:rFonts w:ascii="Cambria Math" w:hAnsi="Cambria Math"/>
              </w:rPr>
            </m:ctrlPr>
          </m:sSupPr>
          <m:e/>
          <m:sup>
            <m:r>
              <w:rPr>
                <w:rFonts w:ascii="Cambria Math" w:hAnsi="Cambria Math"/>
              </w:rPr>
              <m:t>†</m:t>
            </m:r>
          </m:sup>
        </m:sSup>
      </m:oMath>
      <w:r w:rsidR="00A4408B" w:rsidRPr="00A4408B">
        <w:t xml:space="preserve"> Letters represent differences among periods (</w:t>
      </w:r>
      <w:r w:rsidR="00A4408B" w:rsidRPr="00FE5034">
        <w:rPr>
          <w:i/>
        </w:rPr>
        <w:t>P</w:t>
      </w:r>
      <w:r w:rsidR="00A4408B" w:rsidRPr="00FE5034">
        <w:t xml:space="preserve"> &gt; 0.05)</w:t>
      </w:r>
    </w:p>
    <w:p w14:paraId="5FC478A7" w14:textId="77777777" w:rsidR="00110CCD" w:rsidRPr="0070586B" w:rsidRDefault="00A4408B">
      <w:pPr>
        <w:pStyle w:val="BodyText"/>
        <w:spacing w:before="0" w:after="0" w:line="480" w:lineRule="auto"/>
        <w:pPrChange w:id="1722" w:author="Erik Wenninger" w:date="2019-03-20T08:32:00Z">
          <w:pPr>
            <w:pStyle w:val="BodyText"/>
          </w:pPr>
        </w:pPrChange>
      </w:pPr>
      <w:r w:rsidRPr="004E2B4B">
        <w:t>Means in the same column which share a letter are not significantly different (</w:t>
      </w:r>
      <w:r w:rsidRPr="0070586B">
        <w:rPr>
          <w:i/>
        </w:rPr>
        <w:t>P</w:t>
      </w:r>
      <w:r w:rsidRPr="0070586B">
        <w:t xml:space="preserve"> &gt; 0.05)`</w:t>
      </w:r>
    </w:p>
    <w:p w14:paraId="0F558ED7" w14:textId="77777777" w:rsidR="0070586B" w:rsidRDefault="0070586B">
      <w:pPr>
        <w:rPr>
          <w:ins w:id="1723" w:author="Erik Wenninger" w:date="2019-03-20T09:21:00Z"/>
          <w:b/>
        </w:rPr>
      </w:pPr>
      <w:ins w:id="1724" w:author="Erik Wenninger" w:date="2019-03-20T09:21:00Z">
        <w:r>
          <w:rPr>
            <w:b/>
          </w:rPr>
          <w:br w:type="page"/>
        </w:r>
      </w:ins>
    </w:p>
    <w:p w14:paraId="60557E5C" w14:textId="77777777" w:rsidR="0070586B" w:rsidRDefault="0070586B">
      <w:pPr>
        <w:pStyle w:val="Bibliography"/>
        <w:spacing w:after="0" w:line="480" w:lineRule="auto"/>
        <w:rPr>
          <w:ins w:id="1725" w:author="Erik Wenninger" w:date="2019-03-20T09:21:00Z"/>
          <w:b/>
        </w:rPr>
        <w:pPrChange w:id="1726" w:author="Erik Wenninger" w:date="2019-03-20T08:32:00Z">
          <w:pPr>
            <w:pStyle w:val="Bibliography"/>
          </w:pPr>
        </w:pPrChange>
      </w:pPr>
      <w:commentRangeStart w:id="1727"/>
      <w:ins w:id="1728" w:author="Erik Wenninger" w:date="2019-03-20T09:21:00Z">
        <w:r>
          <w:rPr>
            <w:b/>
          </w:rPr>
          <w:lastRenderedPageBreak/>
          <w:t>References</w:t>
        </w:r>
      </w:ins>
      <w:commentRangeEnd w:id="1727"/>
      <w:ins w:id="1729" w:author="Erik Wenninger" w:date="2019-03-20T09:23:00Z">
        <w:r w:rsidR="00BE07A4">
          <w:rPr>
            <w:rStyle w:val="CommentReference"/>
          </w:rPr>
          <w:commentReference w:id="1727"/>
        </w:r>
      </w:ins>
    </w:p>
    <w:p w14:paraId="4ADD685D" w14:textId="77777777" w:rsidR="00110CCD" w:rsidRPr="00BE07A4" w:rsidRDefault="00A4408B">
      <w:pPr>
        <w:pStyle w:val="Bibliography"/>
        <w:spacing w:after="0" w:line="480" w:lineRule="auto"/>
        <w:ind w:left="720" w:hanging="720"/>
        <w:pPrChange w:id="1730" w:author="Erik Wenninger" w:date="2019-03-20T09:23:00Z">
          <w:pPr>
            <w:pStyle w:val="Bibliography"/>
          </w:pPr>
        </w:pPrChange>
      </w:pPr>
      <w:r w:rsidRPr="0070586B">
        <w:rPr>
          <w:b/>
        </w:rPr>
        <w:t>Abdullah, N. M. H.</w:t>
      </w:r>
      <w:r w:rsidRPr="0070586B">
        <w:t xml:space="preserve"> </w:t>
      </w:r>
      <w:r w:rsidRPr="0070586B">
        <w:rPr>
          <w:b/>
        </w:rPr>
        <w:t>2008</w:t>
      </w:r>
      <w:r w:rsidRPr="0070586B">
        <w:t xml:space="preserve">. Life history of the potato psyllid </w:t>
      </w:r>
      <w:del w:id="1731" w:author="Erik Wenninger" w:date="2019-03-20T09:23:00Z">
        <w:r w:rsidRPr="0070586B" w:rsidDel="00BE07A4">
          <w:rPr>
            <w:i/>
          </w:rPr>
          <w:delText>b</w:delText>
        </w:r>
      </w:del>
      <w:ins w:id="1732" w:author="Erik Wenninger" w:date="2019-03-20T09:23:00Z">
        <w:r w:rsidR="00BE07A4">
          <w:rPr>
            <w:i/>
          </w:rPr>
          <w:t>B</w:t>
        </w:r>
      </w:ins>
      <w:r w:rsidRPr="0070586B">
        <w:rPr>
          <w:i/>
        </w:rPr>
        <w:t>actericera cockerelli</w:t>
      </w:r>
      <w:r w:rsidRPr="0070586B">
        <w:t xml:space="preserve"> (</w:t>
      </w:r>
      <w:ins w:id="1733" w:author="Erik Wenninger" w:date="2019-03-20T09:22:00Z">
        <w:r w:rsidR="00BE07A4">
          <w:t>H</w:t>
        </w:r>
      </w:ins>
      <w:del w:id="1734" w:author="Erik Wenninger" w:date="2019-03-20T09:22:00Z">
        <w:r w:rsidRPr="0070586B" w:rsidDel="00BE07A4">
          <w:delText>h</w:delText>
        </w:r>
      </w:del>
      <w:r w:rsidRPr="0070586B">
        <w:t>omoptera: Psyllidae) in controlled environments agriculture in arizona. Af</w:t>
      </w:r>
      <w:r w:rsidRPr="00BE07A4">
        <w:t>r. J. Agric. Res. 3: 60–67.</w:t>
      </w:r>
    </w:p>
    <w:p w14:paraId="2AF98291" w14:textId="77777777" w:rsidR="00110CCD" w:rsidRPr="00BE07A4" w:rsidRDefault="00A4408B">
      <w:pPr>
        <w:pStyle w:val="Bibliography"/>
        <w:spacing w:after="0" w:line="480" w:lineRule="auto"/>
        <w:ind w:left="720" w:hanging="720"/>
        <w:pPrChange w:id="1735" w:author="Erik Wenninger" w:date="2019-03-20T09:23:00Z">
          <w:pPr>
            <w:pStyle w:val="Bibliography"/>
          </w:pPr>
        </w:pPrChange>
      </w:pPr>
      <w:r w:rsidRPr="00BE07A4">
        <w:rPr>
          <w:b/>
        </w:rPr>
        <w:t>Abe, J., and Y. Kamimura</w:t>
      </w:r>
      <w:r w:rsidRPr="00BE07A4">
        <w:t xml:space="preserve">. </w:t>
      </w:r>
      <w:r w:rsidRPr="00BE07A4">
        <w:rPr>
          <w:b/>
        </w:rPr>
        <w:t>2015</w:t>
      </w:r>
      <w:r w:rsidRPr="00BE07A4">
        <w:t xml:space="preserve">. Sperm economy between female mating frequency and male ejaculate allocation. </w:t>
      </w:r>
      <w:commentRangeStart w:id="1736"/>
      <w:r w:rsidRPr="00BE07A4">
        <w:t>The American Naturalist</w:t>
      </w:r>
      <w:commentRangeEnd w:id="1736"/>
      <w:r w:rsidR="00BE07A4">
        <w:rPr>
          <w:rStyle w:val="CommentReference"/>
        </w:rPr>
        <w:commentReference w:id="1736"/>
      </w:r>
      <w:r w:rsidRPr="00BE07A4">
        <w:t>. 185: 406–416.</w:t>
      </w:r>
    </w:p>
    <w:p w14:paraId="4112B2CB" w14:textId="77777777" w:rsidR="00110CCD" w:rsidRPr="00BE07A4" w:rsidRDefault="00A4408B">
      <w:pPr>
        <w:pStyle w:val="Bibliography"/>
        <w:spacing w:after="0" w:line="480" w:lineRule="auto"/>
        <w:ind w:left="720" w:hanging="720"/>
        <w:pPrChange w:id="1737" w:author="Erik Wenninger" w:date="2019-03-20T09:23:00Z">
          <w:pPr>
            <w:pStyle w:val="Bibliography"/>
          </w:pPr>
        </w:pPrChange>
      </w:pPr>
      <w:r w:rsidRPr="00BE07A4">
        <w:rPr>
          <w:b/>
        </w:rPr>
        <w:t>Aguilar, E., V. G. Sengoda, B. Bextine, K. F. McCue, and J. E. Munyaneza</w:t>
      </w:r>
      <w:r w:rsidRPr="00BE07A4">
        <w:t xml:space="preserve">. </w:t>
      </w:r>
      <w:r w:rsidRPr="00BE07A4">
        <w:rPr>
          <w:b/>
        </w:rPr>
        <w:t>2013</w:t>
      </w:r>
      <w:r w:rsidRPr="00BE07A4">
        <w:t>. First report of “</w:t>
      </w:r>
      <w:r w:rsidRPr="00BE07A4">
        <w:rPr>
          <w:i/>
        </w:rPr>
        <w:t>candidatus</w:t>
      </w:r>
      <w:r w:rsidRPr="00BE07A4">
        <w:t xml:space="preserve"> Liberibacter solanacearum” on tobacco in Honduras. Plant Disease. 97: 1376–1376.</w:t>
      </w:r>
    </w:p>
    <w:p w14:paraId="0561DF7B" w14:textId="77777777" w:rsidR="00110CCD" w:rsidRPr="00BE07A4" w:rsidRDefault="00A4408B">
      <w:pPr>
        <w:pStyle w:val="Bibliography"/>
        <w:spacing w:after="0" w:line="480" w:lineRule="auto"/>
        <w:ind w:left="720" w:hanging="720"/>
        <w:pPrChange w:id="1738" w:author="Erik Wenninger" w:date="2019-03-20T09:23:00Z">
          <w:pPr>
            <w:pStyle w:val="Bibliography"/>
          </w:pPr>
        </w:pPrChange>
      </w:pPr>
      <w:r w:rsidRPr="00BE07A4">
        <w:rPr>
          <w:b/>
        </w:rPr>
        <w:t>Alvarado, V. Y., D. Odokonyero, O. Duncan, T. E. Mirkov, and H. B. Scholthof</w:t>
      </w:r>
      <w:r w:rsidRPr="00BE07A4">
        <w:t xml:space="preserve">. </w:t>
      </w:r>
      <w:r w:rsidRPr="00BE07A4">
        <w:rPr>
          <w:b/>
        </w:rPr>
        <w:t>2012</w:t>
      </w:r>
      <w:r w:rsidRPr="00BE07A4">
        <w:t xml:space="preserve">. Molecular and physiological properties associated with zebra complex disease in potatoes and its relation with </w:t>
      </w:r>
      <w:r w:rsidRPr="00BE07A4">
        <w:rPr>
          <w:i/>
        </w:rPr>
        <w:t>candidatus</w:t>
      </w:r>
      <w:r w:rsidRPr="00BE07A4">
        <w:t xml:space="preserve"> liberibacter contents in psyllid vectors. PLoS ONE. 7: e37345.</w:t>
      </w:r>
    </w:p>
    <w:p w14:paraId="16C71AF9" w14:textId="77777777" w:rsidR="00110CCD" w:rsidRPr="00117454" w:rsidRDefault="00A4408B">
      <w:pPr>
        <w:pStyle w:val="Bibliography"/>
        <w:spacing w:after="0" w:line="480" w:lineRule="auto"/>
        <w:ind w:left="720" w:hanging="720"/>
        <w:pPrChange w:id="1739" w:author="Erik Wenninger" w:date="2019-03-20T09:23:00Z">
          <w:pPr>
            <w:pStyle w:val="Bibliography"/>
          </w:pPr>
        </w:pPrChange>
      </w:pPr>
      <w:r w:rsidRPr="00117454">
        <w:rPr>
          <w:b/>
        </w:rPr>
        <w:t>Anderson, J. A. D., G. P. Walker, P. A. Alspach, M. Jeram, and P. J. Wright</w:t>
      </w:r>
      <w:r w:rsidRPr="00117454">
        <w:t xml:space="preserve">. </w:t>
      </w:r>
      <w:r w:rsidRPr="00117454">
        <w:rPr>
          <w:b/>
        </w:rPr>
        <w:t>2012</w:t>
      </w:r>
      <w:r w:rsidRPr="00117454">
        <w:t xml:space="preserve">. Assessment of susceptibility to zebra chip and </w:t>
      </w:r>
      <w:r w:rsidRPr="00117454">
        <w:rPr>
          <w:i/>
        </w:rPr>
        <w:t>bactericera cockerelli</w:t>
      </w:r>
      <w:r w:rsidRPr="00117454">
        <w:t xml:space="preserve"> of selected potato cultivars under different insecticide regimes in new zealand. Am. J. Potato Res. 90: 58–65.</w:t>
      </w:r>
    </w:p>
    <w:p w14:paraId="6F627927" w14:textId="77777777" w:rsidR="00110CCD" w:rsidRPr="00117454" w:rsidRDefault="00A4408B">
      <w:pPr>
        <w:pStyle w:val="Bibliography"/>
        <w:spacing w:after="0" w:line="480" w:lineRule="auto"/>
        <w:ind w:left="720" w:hanging="720"/>
        <w:pPrChange w:id="1740" w:author="Erik Wenninger" w:date="2019-03-20T09:23:00Z">
          <w:pPr>
            <w:pStyle w:val="Bibliography"/>
          </w:pPr>
        </w:pPrChange>
      </w:pPr>
      <w:r w:rsidRPr="00117454">
        <w:rPr>
          <w:b/>
        </w:rPr>
        <w:t>Arnqvist, G.</w:t>
      </w:r>
      <w:r w:rsidRPr="00117454">
        <w:t xml:space="preserve"> </w:t>
      </w:r>
      <w:r w:rsidRPr="00117454">
        <w:rPr>
          <w:b/>
        </w:rPr>
        <w:t>2013</w:t>
      </w:r>
      <w:r w:rsidRPr="00117454">
        <w:t>. Sexual conflict. Princeton University Press.</w:t>
      </w:r>
    </w:p>
    <w:p w14:paraId="2FCEBDF0" w14:textId="77777777" w:rsidR="00110CCD" w:rsidRPr="00117454" w:rsidRDefault="00A4408B">
      <w:pPr>
        <w:pStyle w:val="Bibliography"/>
        <w:spacing w:after="0" w:line="480" w:lineRule="auto"/>
        <w:ind w:left="720" w:hanging="720"/>
        <w:pPrChange w:id="1741" w:author="Erik Wenninger" w:date="2019-03-20T09:23:00Z">
          <w:pPr>
            <w:pStyle w:val="Bibliography"/>
          </w:pPr>
        </w:pPrChange>
      </w:pPr>
      <w:r w:rsidRPr="00117454">
        <w:rPr>
          <w:b/>
        </w:rPr>
        <w:t>Bates, D., M. Mächler, B. Bolker, and S. Walker</w:t>
      </w:r>
      <w:r w:rsidRPr="00117454">
        <w:t xml:space="preserve">. </w:t>
      </w:r>
      <w:r w:rsidRPr="00117454">
        <w:rPr>
          <w:b/>
        </w:rPr>
        <w:t>2015</w:t>
      </w:r>
      <w:r w:rsidRPr="00117454">
        <w:t>. Fitting linear mixed-effects models using lme4. Journal of statistical software. 67.</w:t>
      </w:r>
    </w:p>
    <w:p w14:paraId="295961E7" w14:textId="77777777" w:rsidR="00110CCD" w:rsidRPr="00117454" w:rsidRDefault="00A4408B">
      <w:pPr>
        <w:pStyle w:val="Bibliography"/>
        <w:spacing w:after="0" w:line="480" w:lineRule="auto"/>
        <w:ind w:left="720" w:hanging="720"/>
        <w:pPrChange w:id="1742" w:author="Erik Wenninger" w:date="2019-03-20T09:23:00Z">
          <w:pPr>
            <w:pStyle w:val="Bibliography"/>
          </w:pPr>
        </w:pPrChange>
      </w:pPr>
      <w:r w:rsidRPr="00117454">
        <w:rPr>
          <w:b/>
        </w:rPr>
        <w:t>Buchman, J. L., T. W. Fisher, V. G. Sengoda, and J. E. Munyaneza</w:t>
      </w:r>
      <w:r w:rsidRPr="00117454">
        <w:t xml:space="preserve">. </w:t>
      </w:r>
      <w:r w:rsidRPr="00117454">
        <w:rPr>
          <w:b/>
        </w:rPr>
        <w:t>2012</w:t>
      </w:r>
      <w:r w:rsidRPr="00117454">
        <w:t>. Zebra chip progression: From inoculation of potato plants with liberibacter to development of disease symptoms in tubers. Am. J. Potato Res. 89: 159–168.</w:t>
      </w:r>
    </w:p>
    <w:p w14:paraId="650D99DB" w14:textId="77777777" w:rsidR="00110CCD" w:rsidRPr="00117454" w:rsidRDefault="00A4408B">
      <w:pPr>
        <w:pStyle w:val="Bibliography"/>
        <w:spacing w:after="0" w:line="480" w:lineRule="auto"/>
        <w:ind w:left="720" w:hanging="720"/>
        <w:pPrChange w:id="1743" w:author="Erik Wenninger" w:date="2019-03-20T09:23:00Z">
          <w:pPr>
            <w:pStyle w:val="Bibliography"/>
          </w:pPr>
        </w:pPrChange>
      </w:pPr>
      <w:r w:rsidRPr="00117454">
        <w:rPr>
          <w:b/>
        </w:rPr>
        <w:lastRenderedPageBreak/>
        <w:t>Buchman, J. L., V. G. Sengoda, and J. E. Munyaneza</w:t>
      </w:r>
      <w:r w:rsidRPr="00117454">
        <w:t xml:space="preserve">. </w:t>
      </w:r>
      <w:r w:rsidRPr="00117454">
        <w:rPr>
          <w:b/>
        </w:rPr>
        <w:t>2011</w:t>
      </w:r>
      <w:r w:rsidRPr="00117454">
        <w:t xml:space="preserve">. Vector transmission efficiency of liberibacter by </w:t>
      </w:r>
      <w:r w:rsidRPr="00117454">
        <w:rPr>
          <w:i/>
        </w:rPr>
        <w:t>bactericera cockerelli</w:t>
      </w:r>
      <w:r w:rsidRPr="00117454">
        <w:t xml:space="preserve"> (hemiptera: Triozidae) in zebra chip potato disease: Effects of psyllid life stage and inoculation access period. J. Econ. Entomol. 104: 1486–1495.</w:t>
      </w:r>
    </w:p>
    <w:p w14:paraId="55D45693" w14:textId="77777777" w:rsidR="00110CCD" w:rsidRPr="00117454" w:rsidRDefault="00A4408B">
      <w:pPr>
        <w:pStyle w:val="Bibliography"/>
        <w:spacing w:after="0" w:line="480" w:lineRule="auto"/>
        <w:ind w:left="720" w:hanging="720"/>
        <w:pPrChange w:id="1744" w:author="Erik Wenninger" w:date="2019-03-20T09:23:00Z">
          <w:pPr>
            <w:pStyle w:val="Bibliography"/>
          </w:pPr>
        </w:pPrChange>
      </w:pPr>
      <w:r w:rsidRPr="00117454">
        <w:rPr>
          <w:b/>
        </w:rPr>
        <w:t>Butler, C. D., and J. T. Trumble</w:t>
      </w:r>
      <w:r w:rsidRPr="00117454">
        <w:t xml:space="preserve">. </w:t>
      </w:r>
      <w:r w:rsidRPr="00117454">
        <w:rPr>
          <w:b/>
        </w:rPr>
        <w:t>2012</w:t>
      </w:r>
      <w:r w:rsidRPr="00117454">
        <w:t xml:space="preserve">. The potato psyllid, </w:t>
      </w:r>
      <w:r w:rsidRPr="00117454">
        <w:rPr>
          <w:i/>
        </w:rPr>
        <w:t>bactericera cockerelli</w:t>
      </w:r>
      <w:r w:rsidRPr="00117454">
        <w:t xml:space="preserve"> (Šulc) (hemiptera: Triozidae): Life history, relationship to plant diseases, and management strategies. Terrestrial arthropod reviews. 5: 87–111.</w:t>
      </w:r>
    </w:p>
    <w:p w14:paraId="4E0A3472" w14:textId="77777777" w:rsidR="00110CCD" w:rsidRPr="00117454" w:rsidRDefault="00A4408B">
      <w:pPr>
        <w:pStyle w:val="Bibliography"/>
        <w:spacing w:after="0" w:line="480" w:lineRule="auto"/>
        <w:ind w:left="720" w:hanging="720"/>
        <w:pPrChange w:id="1745" w:author="Erik Wenninger" w:date="2019-03-20T09:23:00Z">
          <w:pPr>
            <w:pStyle w:val="Bibliography"/>
          </w:pPr>
        </w:pPrChange>
      </w:pPr>
      <w:r w:rsidRPr="00117454">
        <w:rPr>
          <w:b/>
        </w:rPr>
        <w:t>Butler, C. D., B. Gonzalez, K. L. Manjunath, R. F. Lee, R. G. Novy, J. C. Miller, and J. T. Trumble</w:t>
      </w:r>
      <w:r w:rsidRPr="00117454">
        <w:t xml:space="preserve">. </w:t>
      </w:r>
      <w:r w:rsidRPr="00117454">
        <w:rPr>
          <w:b/>
        </w:rPr>
        <w:t>2011</w:t>
      </w:r>
      <w:r w:rsidRPr="00117454">
        <w:t xml:space="preserve">. Behavioral responses of adult potato psyllid, </w:t>
      </w:r>
      <w:r w:rsidRPr="00117454">
        <w:rPr>
          <w:i/>
        </w:rPr>
        <w:t>bactericera cockerelli</w:t>
      </w:r>
      <w:r w:rsidRPr="00117454">
        <w:t xml:space="preserve"> (hemiptera: Triozidae), to potato germplasm and transmission of </w:t>
      </w:r>
      <w:r w:rsidRPr="00117454">
        <w:rPr>
          <w:i/>
        </w:rPr>
        <w:t>candidatus</w:t>
      </w:r>
      <w:r w:rsidRPr="00117454">
        <w:t xml:space="preserve"> liberibacter psyllaurous. Crop Prot. 30: 1233–1238.</w:t>
      </w:r>
    </w:p>
    <w:p w14:paraId="788ADA98" w14:textId="77777777" w:rsidR="00110CCD" w:rsidRPr="00117454" w:rsidRDefault="00A4408B">
      <w:pPr>
        <w:pStyle w:val="Bibliography"/>
        <w:spacing w:after="0" w:line="480" w:lineRule="auto"/>
        <w:ind w:left="720" w:hanging="720"/>
        <w:pPrChange w:id="1746" w:author="Erik Wenninger" w:date="2019-03-20T09:23:00Z">
          <w:pPr>
            <w:pStyle w:val="Bibliography"/>
          </w:pPr>
        </w:pPrChange>
      </w:pPr>
      <w:r w:rsidRPr="00117454">
        <w:rPr>
          <w:b/>
        </w:rPr>
        <w:t>Butler, C. D., G. P. Walker, and J. T. Trumble</w:t>
      </w:r>
      <w:r w:rsidRPr="00117454">
        <w:t xml:space="preserve">. </w:t>
      </w:r>
      <w:r w:rsidRPr="00117454">
        <w:rPr>
          <w:b/>
        </w:rPr>
        <w:t>2012</w:t>
      </w:r>
      <w:r w:rsidRPr="00117454">
        <w:t xml:space="preserve">. Feeding disruption of potato psyllid, </w:t>
      </w:r>
      <w:r w:rsidRPr="00117454">
        <w:rPr>
          <w:i/>
        </w:rPr>
        <w:t>bactericera cockerelli</w:t>
      </w:r>
      <w:r w:rsidRPr="00117454">
        <w:t>, by imidacloprid as measured by electrical penetration graphs. Entomol. Exp. Appl. 142: 247–257.</w:t>
      </w:r>
    </w:p>
    <w:p w14:paraId="01F0E99E" w14:textId="77777777" w:rsidR="00110CCD" w:rsidRPr="00117454" w:rsidRDefault="00A4408B">
      <w:pPr>
        <w:pStyle w:val="Bibliography"/>
        <w:spacing w:after="0" w:line="480" w:lineRule="auto"/>
        <w:ind w:left="720" w:hanging="720"/>
        <w:pPrChange w:id="1747" w:author="Erik Wenninger" w:date="2019-03-20T09:23:00Z">
          <w:pPr>
            <w:pStyle w:val="Bibliography"/>
          </w:pPr>
        </w:pPrChange>
      </w:pPr>
      <w:r w:rsidRPr="00117454">
        <w:rPr>
          <w:b/>
        </w:rPr>
        <w:t>Cao, H., H. Liu, Z. Zhang, and T. Liu</w:t>
      </w:r>
      <w:r w:rsidRPr="00117454">
        <w:t xml:space="preserve">. </w:t>
      </w:r>
      <w:r w:rsidRPr="00117454">
        <w:rPr>
          <w:b/>
        </w:rPr>
        <w:t>2016</w:t>
      </w:r>
      <w:r w:rsidRPr="00117454">
        <w:t xml:space="preserve">. The green peach aphid </w:t>
      </w:r>
      <w:r w:rsidRPr="00117454">
        <w:rPr>
          <w:i/>
        </w:rPr>
        <w:t>myzus persicae</w:t>
      </w:r>
      <w:r w:rsidRPr="00117454">
        <w:t xml:space="preserve"> perform better on pre-infested chinese cabbage </w:t>
      </w:r>
      <w:r w:rsidRPr="00117454">
        <w:rPr>
          <w:i/>
        </w:rPr>
        <w:t>brassica pekinensis</w:t>
      </w:r>
      <w:r w:rsidRPr="00117454">
        <w:t xml:space="preserve"> by enhancing host plant nutritional quality. Sci. Rep. 6.</w:t>
      </w:r>
    </w:p>
    <w:p w14:paraId="123EF132" w14:textId="77777777" w:rsidR="00110CCD" w:rsidRPr="00117454" w:rsidRDefault="00A4408B">
      <w:pPr>
        <w:pStyle w:val="Bibliography"/>
        <w:spacing w:after="0" w:line="480" w:lineRule="auto"/>
        <w:ind w:left="720" w:hanging="720"/>
        <w:pPrChange w:id="1748" w:author="Erik Wenninger" w:date="2019-03-20T09:23:00Z">
          <w:pPr>
            <w:pStyle w:val="Bibliography"/>
          </w:pPr>
        </w:pPrChange>
      </w:pPr>
      <w:r w:rsidRPr="00117454">
        <w:rPr>
          <w:b/>
        </w:rPr>
        <w:t>Casteel, C. L., L. L. Walling, and T. D. Paine</w:t>
      </w:r>
      <w:r w:rsidRPr="00117454">
        <w:t xml:space="preserve">. </w:t>
      </w:r>
      <w:r w:rsidRPr="00117454">
        <w:rPr>
          <w:b/>
        </w:rPr>
        <w:t>2006</w:t>
      </w:r>
      <w:r w:rsidRPr="00117454">
        <w:t xml:space="preserve">. Behavior and biology of the tomato psyllid, </w:t>
      </w:r>
      <w:r w:rsidRPr="00117454">
        <w:rPr>
          <w:i/>
        </w:rPr>
        <w:t>bactericerca cockerelli</w:t>
      </w:r>
      <w:r w:rsidRPr="00117454">
        <w:t>, in response to the mi-1.2 gene. Entomol. Exp. Appl. 121: 67–72.</w:t>
      </w:r>
    </w:p>
    <w:p w14:paraId="13B7D7BF" w14:textId="77777777" w:rsidR="00110CCD" w:rsidRPr="00117454" w:rsidRDefault="00A4408B">
      <w:pPr>
        <w:pStyle w:val="Bibliography"/>
        <w:spacing w:after="0" w:line="480" w:lineRule="auto"/>
        <w:ind w:left="720" w:hanging="720"/>
        <w:pPrChange w:id="1749" w:author="Erik Wenninger" w:date="2019-03-20T09:23:00Z">
          <w:pPr>
            <w:pStyle w:val="Bibliography"/>
          </w:pPr>
        </w:pPrChange>
      </w:pPr>
      <w:r w:rsidRPr="00117454">
        <w:rPr>
          <w:b/>
        </w:rPr>
        <w:t>Casteel, C. L., L. L. Walling, and T. D. Paine</w:t>
      </w:r>
      <w:r w:rsidRPr="00117454">
        <w:t xml:space="preserve">. </w:t>
      </w:r>
      <w:r w:rsidRPr="00117454">
        <w:rPr>
          <w:b/>
        </w:rPr>
        <w:t>2007</w:t>
      </w:r>
      <w:r w:rsidRPr="00117454">
        <w:t xml:space="preserve">. Effect of mi-1.2 gene in natal host plants on behavior and biology of the tomato psyllid </w:t>
      </w:r>
      <w:r w:rsidRPr="00117454">
        <w:rPr>
          <w:i/>
        </w:rPr>
        <w:t>bactericerca cockerelli</w:t>
      </w:r>
      <w:r w:rsidRPr="00117454">
        <w:t xml:space="preserve"> (sulc) (hemiptera: Psyllidae). Journal of Entomological Science. 42: 155–162.</w:t>
      </w:r>
    </w:p>
    <w:p w14:paraId="0EDC76EF" w14:textId="77777777" w:rsidR="00110CCD" w:rsidRPr="00117454" w:rsidRDefault="00A4408B">
      <w:pPr>
        <w:pStyle w:val="Bibliography"/>
        <w:spacing w:after="0" w:line="480" w:lineRule="auto"/>
        <w:ind w:left="720" w:hanging="720"/>
        <w:pPrChange w:id="1750" w:author="Erik Wenninger" w:date="2019-03-20T09:23:00Z">
          <w:pPr>
            <w:pStyle w:val="Bibliography"/>
          </w:pPr>
        </w:pPrChange>
      </w:pPr>
      <w:r w:rsidRPr="00117454">
        <w:rPr>
          <w:b/>
        </w:rPr>
        <w:lastRenderedPageBreak/>
        <w:t>Chávez, E. C., O. H. Bautista, J. L. Flores, L. A. Uribe, and Y. M. O. Fuentes</w:t>
      </w:r>
      <w:r w:rsidRPr="00117454">
        <w:t xml:space="preserve">. </w:t>
      </w:r>
      <w:r w:rsidRPr="00117454">
        <w:rPr>
          <w:b/>
        </w:rPr>
        <w:t>2015</w:t>
      </w:r>
      <w:r w:rsidRPr="00117454">
        <w:t xml:space="preserve">. Insecticide-resistance ratios of three populations of </w:t>
      </w:r>
      <w:r w:rsidRPr="00117454">
        <w:rPr>
          <w:i/>
        </w:rPr>
        <w:t>bactericera cockerelli</w:t>
      </w:r>
      <w:r w:rsidRPr="00117454">
        <w:t xml:space="preserve"> (hemiptera: Psylloidea: Triozidae) in regions of northern mexico. Florida Entomologist. 98: 950–953.</w:t>
      </w:r>
    </w:p>
    <w:p w14:paraId="3ACB594F" w14:textId="77777777" w:rsidR="00110CCD" w:rsidRPr="00117454" w:rsidRDefault="00A4408B">
      <w:pPr>
        <w:pStyle w:val="Bibliography"/>
        <w:spacing w:after="0" w:line="480" w:lineRule="auto"/>
        <w:ind w:left="720" w:hanging="720"/>
        <w:pPrChange w:id="1751" w:author="Erik Wenninger" w:date="2019-03-20T09:23:00Z">
          <w:pPr>
            <w:pStyle w:val="Bibliography"/>
          </w:pPr>
        </w:pPrChange>
      </w:pPr>
      <w:r w:rsidRPr="00117454">
        <w:rPr>
          <w:b/>
        </w:rPr>
        <w:t>Cicero, J. M., T. W. Fisher, and J. K. Brown</w:t>
      </w:r>
      <w:r w:rsidRPr="00117454">
        <w:t xml:space="preserve">. </w:t>
      </w:r>
      <w:r w:rsidRPr="00117454">
        <w:rPr>
          <w:b/>
        </w:rPr>
        <w:t>2016</w:t>
      </w:r>
      <w:r w:rsidRPr="00117454">
        <w:t>. Localization of “</w:t>
      </w:r>
      <w:r w:rsidRPr="00117454">
        <w:rPr>
          <w:i/>
        </w:rPr>
        <w:t>candidatus</w:t>
      </w:r>
      <w:r w:rsidRPr="00117454">
        <w:t xml:space="preserve"> liberibacter solanacearum” and evidence for surface appendages in the potato psyllid vector. Phytopathology. 106: 142–154.</w:t>
      </w:r>
    </w:p>
    <w:p w14:paraId="262E052A" w14:textId="77777777" w:rsidR="00110CCD" w:rsidRPr="00117454" w:rsidRDefault="00A4408B">
      <w:pPr>
        <w:pStyle w:val="Bibliography"/>
        <w:spacing w:after="0" w:line="480" w:lineRule="auto"/>
        <w:ind w:left="720" w:hanging="720"/>
        <w:pPrChange w:id="1752" w:author="Erik Wenninger" w:date="2019-03-20T09:23:00Z">
          <w:pPr>
            <w:pStyle w:val="Bibliography"/>
          </w:pPr>
        </w:pPrChange>
      </w:pPr>
      <w:r w:rsidRPr="00117454">
        <w:rPr>
          <w:b/>
        </w:rPr>
        <w:t>Cooper, W. R., and J. B. Bamberg</w:t>
      </w:r>
      <w:r w:rsidRPr="00117454">
        <w:t xml:space="preserve">. </w:t>
      </w:r>
      <w:r w:rsidRPr="00117454">
        <w:rPr>
          <w:b/>
        </w:rPr>
        <w:t>2014</w:t>
      </w:r>
      <w:r w:rsidRPr="00117454">
        <w:t xml:space="preserve">. Variation in </w:t>
      </w:r>
      <w:r w:rsidRPr="00117454">
        <w:rPr>
          <w:i/>
        </w:rPr>
        <w:t>bactericera cockerelli</w:t>
      </w:r>
      <w:r w:rsidRPr="00117454">
        <w:t xml:space="preserve"> (hemiptera: Triozidae) oviposition, survival, and development on </w:t>
      </w:r>
      <w:r w:rsidRPr="00117454">
        <w:rPr>
          <w:i/>
        </w:rPr>
        <w:t>solanum bulbocastanum</w:t>
      </w:r>
      <w:r w:rsidRPr="00117454">
        <w:t xml:space="preserve"> germplasm. Am. J. Potato Res. 91: 532–537.</w:t>
      </w:r>
    </w:p>
    <w:p w14:paraId="4E88F173" w14:textId="77777777" w:rsidR="00110CCD" w:rsidRPr="00117454" w:rsidRDefault="00A4408B">
      <w:pPr>
        <w:pStyle w:val="Bibliography"/>
        <w:spacing w:after="0" w:line="480" w:lineRule="auto"/>
        <w:ind w:left="720" w:hanging="720"/>
        <w:pPrChange w:id="1753" w:author="Erik Wenninger" w:date="2019-03-20T09:23:00Z">
          <w:pPr>
            <w:pStyle w:val="Bibliography"/>
          </w:pPr>
        </w:pPrChange>
      </w:pPr>
      <w:r w:rsidRPr="00117454">
        <w:rPr>
          <w:b/>
        </w:rPr>
        <w:t>Crosslin, J. M., H. Lin, and J. E. Munyaneza</w:t>
      </w:r>
      <w:r w:rsidRPr="00117454">
        <w:t xml:space="preserve">. </w:t>
      </w:r>
      <w:r w:rsidRPr="00117454">
        <w:rPr>
          <w:b/>
        </w:rPr>
        <w:t>2011</w:t>
      </w:r>
      <w:r w:rsidRPr="00117454">
        <w:t>. Detection of “</w:t>
      </w:r>
      <w:r w:rsidRPr="00117454">
        <w:rPr>
          <w:i/>
        </w:rPr>
        <w:t>candidatus</w:t>
      </w:r>
      <w:r w:rsidRPr="00117454">
        <w:t xml:space="preserve"> liberibacter solanacearum” in the potato psyllid, </w:t>
      </w:r>
      <w:r w:rsidRPr="00117454">
        <w:rPr>
          <w:i/>
        </w:rPr>
        <w:t>bactericera cockerelli</w:t>
      </w:r>
      <w:r w:rsidRPr="00117454">
        <w:t xml:space="preserve"> (sulc), by conventional and real-time PCR. Southwestern Entomologist. 36: 125–135.</w:t>
      </w:r>
    </w:p>
    <w:p w14:paraId="76A3B6C5" w14:textId="77777777" w:rsidR="00110CCD" w:rsidRPr="00117454" w:rsidRDefault="00A4408B">
      <w:pPr>
        <w:pStyle w:val="Bibliography"/>
        <w:spacing w:after="0" w:line="480" w:lineRule="auto"/>
        <w:ind w:left="720" w:hanging="720"/>
        <w:pPrChange w:id="1754" w:author="Erik Wenninger" w:date="2019-03-20T09:23:00Z">
          <w:pPr>
            <w:pStyle w:val="Bibliography"/>
          </w:pPr>
        </w:pPrChange>
      </w:pPr>
      <w:r w:rsidRPr="00117454">
        <w:rPr>
          <w:b/>
        </w:rPr>
        <w:t>Crosslin, J. M., N. Olsen, and P. Nolte</w:t>
      </w:r>
      <w:r w:rsidRPr="00117454">
        <w:t xml:space="preserve">. </w:t>
      </w:r>
      <w:r w:rsidRPr="00117454">
        <w:rPr>
          <w:b/>
        </w:rPr>
        <w:t>2012</w:t>
      </w:r>
      <w:r w:rsidRPr="00117454">
        <w:t xml:space="preserve">. First report of zebra chip disease and </w:t>
      </w:r>
      <w:r w:rsidRPr="00117454">
        <w:rPr>
          <w:i/>
        </w:rPr>
        <w:t>candidatus</w:t>
      </w:r>
      <w:r w:rsidRPr="00117454">
        <w:t xml:space="preserve"> liberibacter solanacearum on potatoes in idaho. Plant Dis. 96: 453–453.</w:t>
      </w:r>
    </w:p>
    <w:p w14:paraId="01A79649" w14:textId="77777777" w:rsidR="00110CCD" w:rsidRPr="00117454" w:rsidRDefault="00A4408B">
      <w:pPr>
        <w:pStyle w:val="Bibliography"/>
        <w:spacing w:after="0" w:line="480" w:lineRule="auto"/>
        <w:ind w:left="720" w:hanging="720"/>
        <w:pPrChange w:id="1755" w:author="Erik Wenninger" w:date="2019-03-20T09:23:00Z">
          <w:pPr>
            <w:pStyle w:val="Bibliography"/>
          </w:pPr>
        </w:pPrChange>
      </w:pPr>
      <w:r w:rsidRPr="00117454">
        <w:rPr>
          <w:b/>
        </w:rPr>
        <w:t>Dahan, J., E. J. Wenninger, B. Thompson, S. Eid, N. Olsen, and A. V. Karasev</w:t>
      </w:r>
      <w:r w:rsidRPr="00117454">
        <w:t xml:space="preserve">. </w:t>
      </w:r>
      <w:r w:rsidRPr="00117454">
        <w:rPr>
          <w:b/>
        </w:rPr>
        <w:t>2017</w:t>
      </w:r>
      <w:r w:rsidRPr="00117454">
        <w:t>. Relative abundance of potato psyllid haplotypes in southern idaho potato fields during 2012 to 2015, and incidence of “</w:t>
      </w:r>
      <w:r w:rsidRPr="00117454">
        <w:rPr>
          <w:i/>
        </w:rPr>
        <w:t>candidatus</w:t>
      </w:r>
      <w:r w:rsidRPr="00117454">
        <w:t xml:space="preserve"> liberibacter solanacearum” causing zebra chip disease. Plant Dis. 101: 822–829.</w:t>
      </w:r>
    </w:p>
    <w:p w14:paraId="153D2598" w14:textId="77777777" w:rsidR="00110CCD" w:rsidRPr="00117454" w:rsidRDefault="00A4408B">
      <w:pPr>
        <w:pStyle w:val="Bibliography"/>
        <w:spacing w:after="0" w:line="480" w:lineRule="auto"/>
        <w:ind w:left="720" w:hanging="720"/>
        <w:pPrChange w:id="1756" w:author="Erik Wenninger" w:date="2019-03-20T09:23:00Z">
          <w:pPr>
            <w:pStyle w:val="Bibliography"/>
          </w:pPr>
        </w:pPrChange>
      </w:pPr>
      <w:r w:rsidRPr="00117454">
        <w:rPr>
          <w:b/>
        </w:rPr>
        <w:t>Davidson, M. M., R. C. Butler, N. M. Taylor, M. C. Nielsen, C. E. Sansom, and N. B. Perry</w:t>
      </w:r>
      <w:r w:rsidRPr="00117454">
        <w:t xml:space="preserve">. </w:t>
      </w:r>
      <w:r w:rsidRPr="00117454">
        <w:rPr>
          <w:b/>
        </w:rPr>
        <w:t>2014</w:t>
      </w:r>
      <w:r w:rsidRPr="00117454">
        <w:t>. A volatile compound, 2-undecanone, increases walking, but not flying, tomato potato psyllid movement toward an odour source. New Zealand plant protection. 67: 184–190.</w:t>
      </w:r>
    </w:p>
    <w:p w14:paraId="65D7FF1A" w14:textId="77777777" w:rsidR="00110CCD" w:rsidRPr="00117454" w:rsidRDefault="00A4408B">
      <w:pPr>
        <w:pStyle w:val="Bibliography"/>
        <w:spacing w:after="0" w:line="480" w:lineRule="auto"/>
        <w:ind w:left="720" w:hanging="720"/>
        <w:pPrChange w:id="1757" w:author="Erik Wenninger" w:date="2019-03-20T09:23:00Z">
          <w:pPr>
            <w:pStyle w:val="Bibliography"/>
          </w:pPr>
        </w:pPrChange>
      </w:pPr>
      <w:r w:rsidRPr="00117454">
        <w:rPr>
          <w:b/>
        </w:rPr>
        <w:lastRenderedPageBreak/>
        <w:t>Davis, T. S., D. R. Horton, J. E. Munyaneza, and P. J. Landolt</w:t>
      </w:r>
      <w:r w:rsidRPr="00117454">
        <w:t xml:space="preserve">. </w:t>
      </w:r>
      <w:r w:rsidRPr="00117454">
        <w:rPr>
          <w:b/>
        </w:rPr>
        <w:t>2012</w:t>
      </w:r>
      <w:r w:rsidRPr="00117454">
        <w:t>. Experimental infection of plants with an herbivore-associated bacterial endosymbiont influences herbivore host selection behavior. PLoS ONE. 7: e49330.</w:t>
      </w:r>
    </w:p>
    <w:p w14:paraId="2A626758" w14:textId="77777777" w:rsidR="00110CCD" w:rsidRPr="00117454" w:rsidRDefault="00A4408B">
      <w:pPr>
        <w:pStyle w:val="Bibliography"/>
        <w:spacing w:after="0" w:line="480" w:lineRule="auto"/>
        <w:ind w:left="720" w:hanging="720"/>
        <w:pPrChange w:id="1758" w:author="Erik Wenninger" w:date="2019-03-20T09:23:00Z">
          <w:pPr>
            <w:pStyle w:val="Bibliography"/>
          </w:pPr>
        </w:pPrChange>
      </w:pPr>
      <w:r w:rsidRPr="00117454">
        <w:rPr>
          <w:b/>
        </w:rPr>
        <w:t>Delignette-Muller, M. L., and C. Dutang</w:t>
      </w:r>
      <w:r w:rsidRPr="00117454">
        <w:t xml:space="preserve">. </w:t>
      </w:r>
      <w:r w:rsidRPr="00117454">
        <w:rPr>
          <w:b/>
        </w:rPr>
        <w:t>2015</w:t>
      </w:r>
      <w:r w:rsidRPr="00117454">
        <w:t>. fitdistrplus: An R package for fitting distributions. Journal of Statistical Software. 64.</w:t>
      </w:r>
    </w:p>
    <w:p w14:paraId="1C236380" w14:textId="77777777" w:rsidR="00110CCD" w:rsidRPr="00117454" w:rsidRDefault="00A4408B">
      <w:pPr>
        <w:pStyle w:val="Bibliography"/>
        <w:spacing w:after="0" w:line="480" w:lineRule="auto"/>
        <w:ind w:left="720" w:hanging="720"/>
        <w:pPrChange w:id="1759" w:author="Erik Wenninger" w:date="2019-03-20T09:23:00Z">
          <w:pPr>
            <w:pStyle w:val="Bibliography"/>
          </w:pPr>
        </w:pPrChange>
      </w:pPr>
      <w:r w:rsidRPr="00117454">
        <w:rPr>
          <w:b/>
        </w:rPr>
        <w:t>Diaz-Montano, J., J. C. Reese, W. T. Schapaugh, and L. R. Campbell</w:t>
      </w:r>
      <w:r w:rsidRPr="00117454">
        <w:t xml:space="preserve">. </w:t>
      </w:r>
      <w:r w:rsidRPr="00117454">
        <w:rPr>
          <w:b/>
        </w:rPr>
        <w:t>2006</w:t>
      </w:r>
      <w:r w:rsidRPr="00117454">
        <w:t>. Characterization of antibiosis and antixenosis to the soybean aphid (hemiptera: Aphididae) in several soybean genotypes. J. Econ. Entomol. 99: 1884–1889.</w:t>
      </w:r>
    </w:p>
    <w:p w14:paraId="14ACF8C0" w14:textId="77777777" w:rsidR="00110CCD" w:rsidRPr="00117454" w:rsidRDefault="00A4408B">
      <w:pPr>
        <w:pStyle w:val="Bibliography"/>
        <w:spacing w:after="0" w:line="480" w:lineRule="auto"/>
        <w:ind w:left="720" w:hanging="720"/>
        <w:pPrChange w:id="1760" w:author="Erik Wenninger" w:date="2019-03-20T09:23:00Z">
          <w:pPr>
            <w:pStyle w:val="Bibliography"/>
          </w:pPr>
        </w:pPrChange>
      </w:pPr>
      <w:r w:rsidRPr="00117454">
        <w:rPr>
          <w:b/>
        </w:rPr>
        <w:t>Diaz-Montano, J., B. G. Vindiola, N. Drew, R. G. Novy, J. C. Miller, and J. T. Trumble</w:t>
      </w:r>
      <w:r w:rsidRPr="00117454">
        <w:t xml:space="preserve">. </w:t>
      </w:r>
      <w:r w:rsidRPr="00117454">
        <w:rPr>
          <w:b/>
        </w:rPr>
        <w:t>2013</w:t>
      </w:r>
      <w:r w:rsidRPr="00117454">
        <w:t>. Resistance of selected potato genotypes to the potato psyllid (hemiptera: Triozidae). Am. J. Potato Res. 91: 363–367.</w:t>
      </w:r>
    </w:p>
    <w:p w14:paraId="4ACF89A8" w14:textId="77777777" w:rsidR="00110CCD" w:rsidRPr="00117454" w:rsidRDefault="00A4408B">
      <w:pPr>
        <w:pStyle w:val="Bibliography"/>
        <w:spacing w:after="0" w:line="480" w:lineRule="auto"/>
        <w:ind w:left="720" w:hanging="720"/>
        <w:pPrChange w:id="1761" w:author="Erik Wenninger" w:date="2019-03-20T09:23:00Z">
          <w:pPr>
            <w:pStyle w:val="Bibliography"/>
          </w:pPr>
        </w:pPrChange>
      </w:pPr>
      <w:r w:rsidRPr="00117454">
        <w:rPr>
          <w:b/>
        </w:rPr>
        <w:t>Dwelle, R. B., J. M. Alvarez, P. Bain, C. R. Baird, E. J. Bechinski, W. H. Bohl, D. L. Corsini, C. V. Eberlein, L. L. Ewing, B. F. Finnigan, B. D. Geary, J. F. Guenthner, S. L. Hafez, P. J. S. Hutchinson, W. B. Jones, B. A. King, G. E. Kleinkopf, J. S. Miller, P. Nolte, R. Novy, N. Olsen, S. Palanisamy, P. E. Patterson, L. E. Sandvol, R. L. Stoltz, D. T. Westermann, and J. C. Whitmore</w:t>
      </w:r>
      <w:r w:rsidRPr="00117454">
        <w:t xml:space="preserve">. </w:t>
      </w:r>
      <w:r w:rsidRPr="00117454">
        <w:rPr>
          <w:b/>
        </w:rPr>
        <w:t>2003</w:t>
      </w:r>
      <w:r w:rsidRPr="00117454">
        <w:t xml:space="preserve">. Potato production systems, pp. 12–14. </w:t>
      </w:r>
      <w:r w:rsidRPr="00117454">
        <w:rPr>
          <w:i/>
        </w:rPr>
        <w:t>In</w:t>
      </w:r>
      <w:r w:rsidRPr="00117454">
        <w:t>. The University of Idaho agricultural communications.</w:t>
      </w:r>
    </w:p>
    <w:p w14:paraId="16E0DCCF" w14:textId="77777777" w:rsidR="00110CCD" w:rsidRPr="00117454" w:rsidRDefault="00A4408B">
      <w:pPr>
        <w:pStyle w:val="Bibliography"/>
        <w:spacing w:after="0" w:line="480" w:lineRule="auto"/>
        <w:ind w:left="720" w:hanging="720"/>
        <w:pPrChange w:id="1762" w:author="Erik Wenninger" w:date="2019-03-20T09:23:00Z">
          <w:pPr>
            <w:pStyle w:val="Bibliography"/>
          </w:pPr>
        </w:pPrChange>
      </w:pPr>
      <w:r w:rsidRPr="00117454">
        <w:rPr>
          <w:b/>
        </w:rPr>
        <w:t>Echegaray, E. R., and S. I. Rondon</w:t>
      </w:r>
      <w:r w:rsidRPr="00117454">
        <w:t xml:space="preserve">. </w:t>
      </w:r>
      <w:r w:rsidRPr="00117454">
        <w:rPr>
          <w:b/>
        </w:rPr>
        <w:t>2017</w:t>
      </w:r>
      <w:r w:rsidRPr="00117454">
        <w:t xml:space="preserve">. Incidence of </w:t>
      </w:r>
      <w:r w:rsidRPr="00117454">
        <w:rPr>
          <w:i/>
        </w:rPr>
        <w:t>bactericera cockerelli</w:t>
      </w:r>
      <w:r w:rsidRPr="00117454">
        <w:t xml:space="preserve"> (hemiptera: Triozidae) under different pesticide regimes in the lower columbia basin. J. Econ. Entomol. 110: 1639–1647.</w:t>
      </w:r>
    </w:p>
    <w:p w14:paraId="4B839E75" w14:textId="77777777" w:rsidR="00110CCD" w:rsidRPr="00117454" w:rsidRDefault="00A4408B">
      <w:pPr>
        <w:pStyle w:val="Bibliography"/>
        <w:spacing w:after="0" w:line="480" w:lineRule="auto"/>
        <w:ind w:left="720" w:hanging="720"/>
        <w:pPrChange w:id="1763" w:author="Erik Wenninger" w:date="2019-03-20T09:23:00Z">
          <w:pPr>
            <w:pStyle w:val="Bibliography"/>
          </w:pPr>
        </w:pPrChange>
      </w:pPr>
      <w:r w:rsidRPr="00117454">
        <w:rPr>
          <w:b/>
        </w:rPr>
        <w:t>Eigenbrode, S. D., N. A. Bosque-Pérez, and T. S. Davis</w:t>
      </w:r>
      <w:r w:rsidRPr="00117454">
        <w:t xml:space="preserve">. </w:t>
      </w:r>
      <w:r w:rsidRPr="00117454">
        <w:rPr>
          <w:b/>
        </w:rPr>
        <w:t>2018</w:t>
      </w:r>
      <w:r w:rsidRPr="00117454">
        <w:t>. Insect-borne plant pathogens and their vectors: Ecology, evolution, and complex interactions. Annu. Rev. Entomol. 63: 169–191.</w:t>
      </w:r>
    </w:p>
    <w:p w14:paraId="1362BD42" w14:textId="77777777" w:rsidR="00110CCD" w:rsidRPr="00117454" w:rsidRDefault="00A4408B">
      <w:pPr>
        <w:pStyle w:val="Bibliography"/>
        <w:spacing w:after="0" w:line="480" w:lineRule="auto"/>
        <w:ind w:left="720" w:hanging="720"/>
        <w:pPrChange w:id="1764" w:author="Erik Wenninger" w:date="2019-03-20T09:23:00Z">
          <w:pPr>
            <w:pStyle w:val="Bibliography"/>
          </w:pPr>
        </w:pPrChange>
      </w:pPr>
      <w:r w:rsidRPr="00117454">
        <w:rPr>
          <w:b/>
        </w:rPr>
        <w:lastRenderedPageBreak/>
        <w:t>Eyer, J. R., and R. F. Crawford</w:t>
      </w:r>
      <w:r w:rsidRPr="00117454">
        <w:t xml:space="preserve">. </w:t>
      </w:r>
      <w:r w:rsidRPr="00117454">
        <w:rPr>
          <w:b/>
        </w:rPr>
        <w:t>1933</w:t>
      </w:r>
      <w:r w:rsidRPr="00117454">
        <w:t>. Observations on the feeding habits of the potato psyllid (</w:t>
      </w:r>
      <w:r w:rsidRPr="00117454">
        <w:rPr>
          <w:i/>
        </w:rPr>
        <w:t>paratrioza cockerelli</w:t>
      </w:r>
      <w:r w:rsidRPr="00117454">
        <w:t xml:space="preserve"> sulc.) and the pathological history of the “psyllid yellows” which it produces. J. Econ. Entomol. 26: 846–850.</w:t>
      </w:r>
    </w:p>
    <w:p w14:paraId="4E033CC8" w14:textId="77777777" w:rsidR="00110CCD" w:rsidRPr="00117454" w:rsidRDefault="00A4408B">
      <w:pPr>
        <w:pStyle w:val="Bibliography"/>
        <w:spacing w:after="0" w:line="480" w:lineRule="auto"/>
        <w:ind w:left="720" w:hanging="720"/>
        <w:pPrChange w:id="1765" w:author="Erik Wenninger" w:date="2019-03-20T09:23:00Z">
          <w:pPr>
            <w:pStyle w:val="Bibliography"/>
          </w:pPr>
        </w:pPrChange>
      </w:pPr>
      <w:r w:rsidRPr="00117454">
        <w:rPr>
          <w:b/>
        </w:rPr>
        <w:t>Frias, A. A. T., F. Ibanez, A. Mendoza, W. M. de Carvalho Nunes, and C. Tamborindeguy</w:t>
      </w:r>
      <w:r w:rsidRPr="00117454">
        <w:t xml:space="preserve">. </w:t>
      </w:r>
      <w:r w:rsidRPr="00117454">
        <w:rPr>
          <w:b/>
        </w:rPr>
        <w:t>2018</w:t>
      </w:r>
      <w:r w:rsidRPr="00117454">
        <w:t>. Effects of “</w:t>
      </w:r>
      <w:r w:rsidRPr="00117454">
        <w:rPr>
          <w:i/>
        </w:rPr>
        <w:t>candidatus</w:t>
      </w:r>
      <w:r w:rsidRPr="00117454">
        <w:t xml:space="preserve"> Liberibacter solanacearum” (haplotype b) on </w:t>
      </w:r>
      <w:r w:rsidRPr="00117454">
        <w:rPr>
          <w:i/>
        </w:rPr>
        <w:t>bactericera cockerelli</w:t>
      </w:r>
      <w:r w:rsidRPr="00117454">
        <w:t xml:space="preserve"> fitness and vitellogenesis. Insect Science.</w:t>
      </w:r>
    </w:p>
    <w:p w14:paraId="6D3F9A26" w14:textId="77777777" w:rsidR="00110CCD" w:rsidRPr="00117454" w:rsidRDefault="00A4408B">
      <w:pPr>
        <w:pStyle w:val="Bibliography"/>
        <w:spacing w:after="0" w:line="480" w:lineRule="auto"/>
        <w:ind w:left="720" w:hanging="720"/>
        <w:pPrChange w:id="1766" w:author="Erik Wenninger" w:date="2019-03-20T09:23:00Z">
          <w:pPr>
            <w:pStyle w:val="Bibliography"/>
          </w:pPr>
        </w:pPrChange>
      </w:pPr>
      <w:r w:rsidRPr="00117454">
        <w:rPr>
          <w:b/>
        </w:rPr>
        <w:t>Gharalari, A. H., C. Nansen, D. S. Lawson, J. Gilley, J. E. Munyaneza, and K. Vaughn</w:t>
      </w:r>
      <w:r w:rsidRPr="00117454">
        <w:t xml:space="preserve">. </w:t>
      </w:r>
      <w:r w:rsidRPr="00117454">
        <w:rPr>
          <w:b/>
        </w:rPr>
        <w:t>2009</w:t>
      </w:r>
      <w:r w:rsidRPr="00117454">
        <w:t xml:space="preserve">. Knockdown mortality, repellency, and residual effects of insecticides for control of adult </w:t>
      </w:r>
      <w:r w:rsidRPr="00117454">
        <w:rPr>
          <w:i/>
        </w:rPr>
        <w:t>bactericera cockerelli</w:t>
      </w:r>
      <w:r w:rsidRPr="00117454">
        <w:t xml:space="preserve"> (hemiptera: Psyllidae). J. Econ. Entomol. 102: 1032–1038.</w:t>
      </w:r>
    </w:p>
    <w:p w14:paraId="3C09874F" w14:textId="77777777" w:rsidR="00110CCD" w:rsidRPr="00117454" w:rsidRDefault="00A4408B">
      <w:pPr>
        <w:pStyle w:val="Bibliography"/>
        <w:spacing w:after="0" w:line="480" w:lineRule="auto"/>
        <w:ind w:left="720" w:hanging="720"/>
        <w:pPrChange w:id="1767" w:author="Erik Wenninger" w:date="2019-03-20T09:23:00Z">
          <w:pPr>
            <w:pStyle w:val="Bibliography"/>
          </w:pPr>
        </w:pPrChange>
      </w:pPr>
      <w:r w:rsidRPr="00117454">
        <w:rPr>
          <w:b/>
        </w:rPr>
        <w:t>Goolsby, J. A., J. Adamczyk, B. Bextine, D. Lin, J. E. Munyaneza, and G. Bester</w:t>
      </w:r>
      <w:r w:rsidRPr="00117454">
        <w:t xml:space="preserve">. </w:t>
      </w:r>
      <w:r w:rsidRPr="00117454">
        <w:rPr>
          <w:b/>
        </w:rPr>
        <w:t>2007</w:t>
      </w:r>
      <w:r w:rsidRPr="00117454">
        <w:t>. Development of an ipm program for management of the potato psyllid to reduce incidence of zebra chip disorder in potatoes. Subtropical Plant Science. 59: 85–94.</w:t>
      </w:r>
    </w:p>
    <w:p w14:paraId="5498C3EE" w14:textId="77777777" w:rsidR="00110CCD" w:rsidRPr="00117454" w:rsidRDefault="00A4408B">
      <w:pPr>
        <w:pStyle w:val="Bibliography"/>
        <w:spacing w:after="0" w:line="480" w:lineRule="auto"/>
        <w:ind w:left="720" w:hanging="720"/>
        <w:pPrChange w:id="1768" w:author="Erik Wenninger" w:date="2019-03-20T09:23:00Z">
          <w:pPr>
            <w:pStyle w:val="Bibliography"/>
          </w:pPr>
        </w:pPrChange>
      </w:pPr>
      <w:r w:rsidRPr="00117454">
        <w:rPr>
          <w:b/>
        </w:rPr>
        <w:t>Goolsby, J. A., B. Bextine, J. E. Munyaneza, M. Setamou, J. Adamczyk, and G. Bester</w:t>
      </w:r>
      <w:r w:rsidRPr="00117454">
        <w:t xml:space="preserve">. </w:t>
      </w:r>
      <w:r w:rsidRPr="00117454">
        <w:rPr>
          <w:b/>
        </w:rPr>
        <w:t>2007</w:t>
      </w:r>
      <w:r w:rsidRPr="00117454">
        <w:t>. Seasonal abundance of sharpshooters, leafhoppers, and psyllids associated with potatoes affected by zebra chip disorder. Subtropical Plant Science. 59: 15–23.</w:t>
      </w:r>
    </w:p>
    <w:p w14:paraId="03A16053" w14:textId="77777777" w:rsidR="00110CCD" w:rsidRPr="00117454" w:rsidRDefault="00A4408B">
      <w:pPr>
        <w:pStyle w:val="Bibliography"/>
        <w:spacing w:after="0" w:line="480" w:lineRule="auto"/>
        <w:ind w:left="720" w:hanging="720"/>
        <w:pPrChange w:id="1769" w:author="Erik Wenninger" w:date="2019-03-20T09:23:00Z">
          <w:pPr>
            <w:pStyle w:val="Bibliography"/>
          </w:pPr>
        </w:pPrChange>
      </w:pPr>
      <w:r w:rsidRPr="00117454">
        <w:rPr>
          <w:b/>
        </w:rPr>
        <w:t>Greenway, G.</w:t>
      </w:r>
      <w:r w:rsidRPr="00117454">
        <w:t xml:space="preserve"> </w:t>
      </w:r>
      <w:r w:rsidRPr="00117454">
        <w:rPr>
          <w:b/>
        </w:rPr>
        <w:t>2014</w:t>
      </w:r>
      <w:r w:rsidRPr="00117454">
        <w:t>. Economic impact of zebra chip control costs on grower returns in seven US states. Am. J. Potato Res. 91: 714–719.</w:t>
      </w:r>
    </w:p>
    <w:p w14:paraId="60F901FA" w14:textId="77777777" w:rsidR="00110CCD" w:rsidRPr="00117454" w:rsidRDefault="00A4408B">
      <w:pPr>
        <w:pStyle w:val="Bibliography"/>
        <w:spacing w:after="0" w:line="480" w:lineRule="auto"/>
        <w:ind w:left="720" w:hanging="720"/>
        <w:pPrChange w:id="1770" w:author="Erik Wenninger" w:date="2019-03-20T09:23:00Z">
          <w:pPr>
            <w:pStyle w:val="Bibliography"/>
          </w:pPr>
        </w:pPrChange>
      </w:pPr>
      <w:r w:rsidRPr="00117454">
        <w:rPr>
          <w:b/>
        </w:rPr>
        <w:t>Greenway, G. A., and S. Rondon</w:t>
      </w:r>
      <w:r w:rsidRPr="00117454">
        <w:t xml:space="preserve">. </w:t>
      </w:r>
      <w:r w:rsidRPr="00117454">
        <w:rPr>
          <w:b/>
        </w:rPr>
        <w:t>2018</w:t>
      </w:r>
      <w:r w:rsidRPr="00117454">
        <w:t>. Economic impacts of zebra chip in idaho, oregon, and washington. Am. J. Potato Res.</w:t>
      </w:r>
    </w:p>
    <w:p w14:paraId="4BCDCC01" w14:textId="77777777" w:rsidR="00110CCD" w:rsidRPr="00117454" w:rsidRDefault="00A4408B">
      <w:pPr>
        <w:pStyle w:val="Bibliography"/>
        <w:spacing w:after="0" w:line="480" w:lineRule="auto"/>
        <w:ind w:left="720" w:hanging="720"/>
        <w:pPrChange w:id="1771" w:author="Erik Wenninger" w:date="2019-03-20T09:23:00Z">
          <w:pPr>
            <w:pStyle w:val="Bibliography"/>
          </w:pPr>
        </w:pPrChange>
      </w:pPr>
      <w:r w:rsidRPr="00117454">
        <w:rPr>
          <w:b/>
        </w:rPr>
        <w:t>Guenthner, J., J. Goolsby, and G. Greenway</w:t>
      </w:r>
      <w:r w:rsidRPr="00117454">
        <w:t xml:space="preserve">. </w:t>
      </w:r>
      <w:r w:rsidRPr="00117454">
        <w:rPr>
          <w:b/>
        </w:rPr>
        <w:t>2012</w:t>
      </w:r>
      <w:r w:rsidRPr="00117454">
        <w:t>. Use and cost of insecticides to control potato psyllids and zebra chip on potatoes. Southwestern Entomologist. 37: 263–270.</w:t>
      </w:r>
    </w:p>
    <w:p w14:paraId="311829B1" w14:textId="77777777" w:rsidR="00110CCD" w:rsidRPr="00117454" w:rsidRDefault="00A4408B">
      <w:pPr>
        <w:pStyle w:val="Bibliography"/>
        <w:spacing w:after="0" w:line="480" w:lineRule="auto"/>
        <w:ind w:left="720" w:hanging="720"/>
        <w:pPrChange w:id="1772" w:author="Erik Wenninger" w:date="2019-03-20T09:23:00Z">
          <w:pPr>
            <w:pStyle w:val="Bibliography"/>
          </w:pPr>
        </w:pPrChange>
      </w:pPr>
      <w:r w:rsidRPr="00117454">
        <w:rPr>
          <w:b/>
        </w:rPr>
        <w:lastRenderedPageBreak/>
        <w:t>Hansen, A. K., J. T. Trumble, R. Stouthamer, and T. D. Paine</w:t>
      </w:r>
      <w:r w:rsidRPr="00117454">
        <w:t xml:space="preserve">. </w:t>
      </w:r>
      <w:r w:rsidRPr="00117454">
        <w:rPr>
          <w:b/>
        </w:rPr>
        <w:t>2008</w:t>
      </w:r>
      <w:r w:rsidRPr="00117454">
        <w:t>. A new huanglongbing species, “</w:t>
      </w:r>
      <w:r w:rsidRPr="00117454">
        <w:rPr>
          <w:i/>
        </w:rPr>
        <w:t>candidatus</w:t>
      </w:r>
      <w:r w:rsidRPr="00117454">
        <w:t xml:space="preserve"> liberibacter psyllaurous,” found to infect tomato and potato, is vectored by the psyllid </w:t>
      </w:r>
      <w:r w:rsidRPr="00117454">
        <w:rPr>
          <w:i/>
        </w:rPr>
        <w:t>(</w:t>
      </w:r>
      <w:r w:rsidRPr="00117454">
        <w:t>bactericera cockerelli) (sulc). Appl. Environ. Microbiol. 74: 5862–5865.</w:t>
      </w:r>
    </w:p>
    <w:p w14:paraId="0704314A" w14:textId="77777777" w:rsidR="00110CCD" w:rsidRPr="00117454" w:rsidRDefault="00A4408B">
      <w:pPr>
        <w:pStyle w:val="Bibliography"/>
        <w:spacing w:after="0" w:line="480" w:lineRule="auto"/>
        <w:ind w:left="720" w:hanging="720"/>
        <w:pPrChange w:id="1773" w:author="Erik Wenninger" w:date="2019-03-20T09:23:00Z">
          <w:pPr>
            <w:pStyle w:val="Bibliography"/>
          </w:pPr>
        </w:pPrChange>
      </w:pPr>
      <w:r w:rsidRPr="00117454">
        <w:rPr>
          <w:b/>
        </w:rPr>
        <w:t>Hänninen, L., and M. Pastell</w:t>
      </w:r>
      <w:r w:rsidRPr="00117454">
        <w:t xml:space="preserve">. </w:t>
      </w:r>
      <w:r w:rsidRPr="00117454">
        <w:rPr>
          <w:b/>
        </w:rPr>
        <w:t>2009</w:t>
      </w:r>
      <w:r w:rsidRPr="00117454">
        <w:t>. CowLog: Open-source software for coding behaviors from digital video. Behav. Res. Methods. 41: 472–476.</w:t>
      </w:r>
    </w:p>
    <w:p w14:paraId="46E38A05" w14:textId="77777777" w:rsidR="00110CCD" w:rsidRPr="00117454" w:rsidRDefault="00A4408B">
      <w:pPr>
        <w:pStyle w:val="Bibliography"/>
        <w:spacing w:after="0" w:line="480" w:lineRule="auto"/>
        <w:ind w:left="720" w:hanging="720"/>
        <w:pPrChange w:id="1774" w:author="Erik Wenninger" w:date="2019-03-20T09:23:00Z">
          <w:pPr>
            <w:pStyle w:val="Bibliography"/>
          </w:pPr>
        </w:pPrChange>
      </w:pPr>
      <w:r w:rsidRPr="00117454">
        <w:rPr>
          <w:b/>
        </w:rPr>
        <w:t>Hernández-Bautista, O., E. Cerna-Chávez, J. Landeros-Flores, Y. Ochoa-Fuentes, J. Chacón-Hernández, and S. Castillo-Arriaga</w:t>
      </w:r>
      <w:r w:rsidRPr="00117454">
        <w:t xml:space="preserve">. </w:t>
      </w:r>
      <w:r w:rsidRPr="00117454">
        <w:rPr>
          <w:b/>
        </w:rPr>
        <w:t>2013</w:t>
      </w:r>
      <w:r w:rsidRPr="00117454">
        <w:t xml:space="preserve">. Resistance proportion of </w:t>
      </w:r>
      <w:r w:rsidRPr="00117454">
        <w:rPr>
          <w:i/>
        </w:rPr>
        <w:t>bactericera cockerelli</w:t>
      </w:r>
      <w:r w:rsidRPr="00117454">
        <w:t xml:space="preserve"> (sulc) in regions from villa de arista, san luis potosí and saltillo, coahuila. Entomología mexicana.</w:t>
      </w:r>
    </w:p>
    <w:p w14:paraId="2232CD1E" w14:textId="77777777" w:rsidR="00110CCD" w:rsidRPr="00117454" w:rsidRDefault="00A4408B">
      <w:pPr>
        <w:pStyle w:val="Bibliography"/>
        <w:spacing w:after="0" w:line="480" w:lineRule="auto"/>
        <w:ind w:left="720" w:hanging="720"/>
        <w:pPrChange w:id="1775" w:author="Erik Wenninger" w:date="2019-03-20T09:23:00Z">
          <w:pPr>
            <w:pStyle w:val="Bibliography"/>
          </w:pPr>
        </w:pPrChange>
      </w:pPr>
      <w:r w:rsidRPr="00117454">
        <w:rPr>
          <w:b/>
        </w:rPr>
        <w:t>Hodkinson,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Noyes, P. Oosterbroek, A. L. Ozerov, T. Pape, J. D. Pinto, M. Pollet, E. Rindal, J. Rohácek, T. J. Simonsen, V. S. Smith, G. Söli, J. Starý, R. Z. Strassen, B. W. Svensson, L. Vilhelmsen, P. Vilkamaa, M. Wilson, and T. Zatwarnicki</w:t>
      </w:r>
      <w:r w:rsidRPr="00117454">
        <w:t xml:space="preserve">. </w:t>
      </w:r>
      <w:r w:rsidRPr="00117454">
        <w:rPr>
          <w:b/>
        </w:rPr>
        <w:t>2015</w:t>
      </w:r>
      <w:r w:rsidRPr="00117454">
        <w:t xml:space="preserve">. Psyllidae (jumping plant-lice, psyllids), p. 113. </w:t>
      </w:r>
      <w:r w:rsidRPr="00117454">
        <w:rPr>
          <w:i/>
        </w:rPr>
        <w:t>In</w:t>
      </w:r>
      <w:r w:rsidRPr="00117454">
        <w:t xml:space="preserve"> The Greenland Entomofauna: An Identification Manual of Insects, Spiders and Their Allies (Fauna Entomologica Scandinavica). Brill Academic Pub.</w:t>
      </w:r>
    </w:p>
    <w:p w14:paraId="11F3AF93" w14:textId="77777777" w:rsidR="00110CCD" w:rsidRPr="00117454" w:rsidRDefault="00A4408B">
      <w:pPr>
        <w:pStyle w:val="Bibliography"/>
        <w:spacing w:after="0" w:line="480" w:lineRule="auto"/>
        <w:ind w:left="720" w:hanging="720"/>
        <w:pPrChange w:id="1776" w:author="Erik Wenninger" w:date="2019-03-20T09:23:00Z">
          <w:pPr>
            <w:pStyle w:val="Bibliography"/>
          </w:pPr>
        </w:pPrChange>
      </w:pPr>
      <w:r w:rsidRPr="00117454">
        <w:rPr>
          <w:b/>
        </w:rPr>
        <w:lastRenderedPageBreak/>
        <w:t>Kaloshian, I.</w:t>
      </w:r>
      <w:r w:rsidRPr="00117454">
        <w:t xml:space="preserve"> </w:t>
      </w:r>
      <w:r w:rsidRPr="00117454">
        <w:rPr>
          <w:b/>
        </w:rPr>
        <w:t>2004</w:t>
      </w:r>
      <w:r w:rsidRPr="00117454">
        <w:t>. Gene-for-gene disease resistance: Bridging insect pest and pathogen defense. J. Chem. Ecol. 30: 2419–2438.</w:t>
      </w:r>
    </w:p>
    <w:p w14:paraId="4CA34C4E" w14:textId="77777777" w:rsidR="00110CCD" w:rsidRPr="00117454" w:rsidRDefault="00A4408B">
      <w:pPr>
        <w:pStyle w:val="Bibliography"/>
        <w:spacing w:after="0" w:line="480" w:lineRule="auto"/>
        <w:ind w:left="720" w:hanging="720"/>
        <w:pPrChange w:id="1777" w:author="Erik Wenninger" w:date="2019-03-20T09:23:00Z">
          <w:pPr>
            <w:pStyle w:val="Bibliography"/>
          </w:pPr>
        </w:pPrChange>
      </w:pPr>
      <w:r w:rsidRPr="00117454">
        <w:rPr>
          <w:b/>
        </w:rPr>
        <w:t>Kennedy, G. G., F. Gould, O. M. B. Deponti, and R. E. Stinner</w:t>
      </w:r>
      <w:r w:rsidRPr="00117454">
        <w:t xml:space="preserve">. </w:t>
      </w:r>
      <w:r w:rsidRPr="00117454">
        <w:rPr>
          <w:b/>
        </w:rPr>
        <w:t>1987</w:t>
      </w:r>
      <w:r w:rsidRPr="00117454">
        <w:t>. Ecological, agricultural, genetic, and commercial considerations in the deployment of insect-resistant germplasm. Environ. Entomol. 16: 327–338.</w:t>
      </w:r>
    </w:p>
    <w:p w14:paraId="2FB32521" w14:textId="77777777" w:rsidR="00110CCD" w:rsidRPr="00117454" w:rsidRDefault="00A4408B">
      <w:pPr>
        <w:pStyle w:val="Bibliography"/>
        <w:spacing w:after="0" w:line="480" w:lineRule="auto"/>
        <w:ind w:left="720" w:hanging="720"/>
        <w:pPrChange w:id="1778" w:author="Erik Wenninger" w:date="2019-03-20T09:23:00Z">
          <w:pPr>
            <w:pStyle w:val="Bibliography"/>
          </w:pPr>
        </w:pPrChange>
      </w:pPr>
      <w:r w:rsidRPr="00117454">
        <w:rPr>
          <w:b/>
        </w:rPr>
        <w:t>Klingler, J., R. Creasy, L. Gao, R. M. Nair, A. S. Calix, H. S. Jacob, O. R. Edwards, and K. B. Singh</w:t>
      </w:r>
      <w:r w:rsidRPr="00117454">
        <w:t xml:space="preserve">. </w:t>
      </w:r>
      <w:r w:rsidRPr="00117454">
        <w:rPr>
          <w:b/>
        </w:rPr>
        <w:t>2005</w:t>
      </w:r>
      <w:r w:rsidRPr="00117454">
        <w:t xml:space="preserve">. Aphid resistance in </w:t>
      </w:r>
      <w:r w:rsidRPr="00117454">
        <w:rPr>
          <w:i/>
        </w:rPr>
        <w:t>medicago truncatula</w:t>
      </w:r>
      <w:r w:rsidRPr="00117454">
        <w:t xml:space="preserve"> involves antixenosis and phloem-specific, inducible antibiosis, and maps to a single locus flanked by NBS-LRR resistance gene analogs. Plant Physiol. 137: 1445–1455.</w:t>
      </w:r>
    </w:p>
    <w:p w14:paraId="06A41FD5" w14:textId="77777777" w:rsidR="00110CCD" w:rsidRPr="00117454" w:rsidRDefault="00A4408B">
      <w:pPr>
        <w:pStyle w:val="Bibliography"/>
        <w:spacing w:after="0" w:line="480" w:lineRule="auto"/>
        <w:ind w:left="720" w:hanging="720"/>
        <w:pPrChange w:id="1779" w:author="Erik Wenninger" w:date="2019-03-20T09:23:00Z">
          <w:pPr>
            <w:pStyle w:val="Bibliography"/>
          </w:pPr>
        </w:pPrChange>
      </w:pPr>
      <w:r w:rsidRPr="00117454">
        <w:rPr>
          <w:b/>
        </w:rPr>
        <w:t>Knowlton, G. F., and M. J. Janes</w:t>
      </w:r>
      <w:r w:rsidRPr="00117454">
        <w:t xml:space="preserve">. </w:t>
      </w:r>
      <w:r w:rsidRPr="00117454">
        <w:rPr>
          <w:b/>
        </w:rPr>
        <w:t>1931</w:t>
      </w:r>
      <w:r w:rsidRPr="00117454">
        <w:t xml:space="preserve">. Studies on the biology of </w:t>
      </w:r>
      <w:r w:rsidRPr="00117454">
        <w:rPr>
          <w:i/>
        </w:rPr>
        <w:t>paratrioza cockerelli</w:t>
      </w:r>
      <w:r w:rsidRPr="00117454">
        <w:t xml:space="preserve"> (sulc). Ann. Entomol. Soc. Am. 24: 283–292.</w:t>
      </w:r>
    </w:p>
    <w:p w14:paraId="6165F4BC" w14:textId="77777777" w:rsidR="00110CCD" w:rsidRPr="00117454" w:rsidRDefault="00A4408B">
      <w:pPr>
        <w:pStyle w:val="Bibliography"/>
        <w:spacing w:after="0" w:line="480" w:lineRule="auto"/>
        <w:ind w:left="720" w:hanging="720"/>
        <w:pPrChange w:id="1780" w:author="Erik Wenninger" w:date="2019-03-20T09:23:00Z">
          <w:pPr>
            <w:pStyle w:val="Bibliography"/>
          </w:pPr>
        </w:pPrChange>
      </w:pPr>
      <w:r w:rsidRPr="00117454">
        <w:rPr>
          <w:b/>
        </w:rPr>
        <w:t>Knowlton, G. F., and W. L. Thomas</w:t>
      </w:r>
      <w:r w:rsidRPr="00117454">
        <w:t xml:space="preserve">. </w:t>
      </w:r>
      <w:r w:rsidRPr="00117454">
        <w:rPr>
          <w:b/>
        </w:rPr>
        <w:t>1934</w:t>
      </w:r>
      <w:r w:rsidRPr="00117454">
        <w:t>. Host plants of the potato psyllid. J. Econ. Entomol. 27: 547–549.</w:t>
      </w:r>
    </w:p>
    <w:p w14:paraId="1F6ABFA5" w14:textId="77777777" w:rsidR="00110CCD" w:rsidRPr="00117454" w:rsidRDefault="00A4408B">
      <w:pPr>
        <w:pStyle w:val="Bibliography"/>
        <w:spacing w:after="0" w:line="480" w:lineRule="auto"/>
        <w:ind w:left="720" w:hanging="720"/>
        <w:pPrChange w:id="1781" w:author="Erik Wenninger" w:date="2019-03-20T09:23:00Z">
          <w:pPr>
            <w:pStyle w:val="Bibliography"/>
          </w:pPr>
        </w:pPrChange>
      </w:pPr>
      <w:r w:rsidRPr="00117454">
        <w:rPr>
          <w:b/>
        </w:rPr>
        <w:t>Kogan, M.</w:t>
      </w:r>
      <w:r w:rsidRPr="00117454">
        <w:t xml:space="preserve"> </w:t>
      </w:r>
      <w:r w:rsidRPr="00117454">
        <w:rPr>
          <w:b/>
        </w:rPr>
        <w:t>1988</w:t>
      </w:r>
      <w:r w:rsidRPr="00117454">
        <w:t>. Integrated pest management theory and practice. Entomol. Exp. Appl. 49: 59–70.</w:t>
      </w:r>
    </w:p>
    <w:p w14:paraId="5D46CD45" w14:textId="77777777" w:rsidR="00110CCD" w:rsidRPr="00117454" w:rsidRDefault="00A4408B">
      <w:pPr>
        <w:pStyle w:val="Bibliography"/>
        <w:spacing w:after="0" w:line="480" w:lineRule="auto"/>
        <w:ind w:left="720" w:hanging="720"/>
        <w:pPrChange w:id="1782" w:author="Erik Wenninger" w:date="2019-03-20T09:23:00Z">
          <w:pPr>
            <w:pStyle w:val="Bibliography"/>
          </w:pPr>
        </w:pPrChange>
      </w:pPr>
      <w:r w:rsidRPr="00117454">
        <w:rPr>
          <w:b/>
        </w:rPr>
        <w:t>Levy, J., A. Ravindran, D. Gross, C. Tamborindeguy, and E. Pierson</w:t>
      </w:r>
      <w:r w:rsidRPr="00117454">
        <w:t xml:space="preserve">. </w:t>
      </w:r>
      <w:r w:rsidRPr="00117454">
        <w:rPr>
          <w:b/>
        </w:rPr>
        <w:t>2011</w:t>
      </w:r>
      <w:r w:rsidRPr="00117454">
        <w:t>. Translocation of “</w:t>
      </w:r>
      <w:r w:rsidRPr="00117454">
        <w:rPr>
          <w:i/>
        </w:rPr>
        <w:t>candidatus</w:t>
      </w:r>
      <w:r w:rsidRPr="00117454">
        <w:t xml:space="preserve"> liberibacter solanacearum”, the zebra chip pathogen, in potato and tomato. Phytopathology. 101: 1285–1291.</w:t>
      </w:r>
    </w:p>
    <w:p w14:paraId="003DAFFB" w14:textId="77777777" w:rsidR="00110CCD" w:rsidRPr="00117454" w:rsidRDefault="00A4408B">
      <w:pPr>
        <w:pStyle w:val="Bibliography"/>
        <w:spacing w:after="0" w:line="480" w:lineRule="auto"/>
        <w:ind w:left="720" w:hanging="720"/>
        <w:pPrChange w:id="1783" w:author="Erik Wenninger" w:date="2019-03-20T09:23:00Z">
          <w:pPr>
            <w:pStyle w:val="Bibliography"/>
          </w:pPr>
        </w:pPrChange>
      </w:pPr>
      <w:r w:rsidRPr="00117454">
        <w:rPr>
          <w:b/>
        </w:rPr>
        <w:t>Li, W., J. A. Abad, R. D. French-Monar, R. J., A. Wen, N. C. Gudmestad, G. A. Secor, I. M. Lee, Y. Duan, and L. Levy</w:t>
      </w:r>
      <w:r w:rsidRPr="00117454">
        <w:t xml:space="preserve">. </w:t>
      </w:r>
      <w:r w:rsidRPr="00117454">
        <w:rPr>
          <w:b/>
        </w:rPr>
        <w:t>2009</w:t>
      </w:r>
      <w:r w:rsidRPr="00117454">
        <w:t>. Multiplex real-time PCR for detection, identification and quantification of “</w:t>
      </w:r>
      <w:r w:rsidRPr="00117454">
        <w:rPr>
          <w:i/>
        </w:rPr>
        <w:t>candidatus</w:t>
      </w:r>
      <w:r w:rsidRPr="00117454">
        <w:t xml:space="preserve"> liberibacter solanacearum” in potato plants with zebra chip. J. Microbiol. Methods. 78: 59–65.</w:t>
      </w:r>
    </w:p>
    <w:p w14:paraId="5994D07A" w14:textId="77777777" w:rsidR="00110CCD" w:rsidRPr="00117454" w:rsidRDefault="00A4408B">
      <w:pPr>
        <w:pStyle w:val="Bibliography"/>
        <w:spacing w:after="0" w:line="480" w:lineRule="auto"/>
        <w:ind w:left="720" w:hanging="720"/>
        <w:pPrChange w:id="1784" w:author="Erik Wenninger" w:date="2019-03-20T09:23:00Z">
          <w:pPr>
            <w:pStyle w:val="Bibliography"/>
          </w:pPr>
        </w:pPrChange>
      </w:pPr>
      <w:r w:rsidRPr="00117454">
        <w:rPr>
          <w:b/>
        </w:rPr>
        <w:lastRenderedPageBreak/>
        <w:t>Li, W., J. S. Hartung, and L. Levy</w:t>
      </w:r>
      <w:r w:rsidRPr="00117454">
        <w:t xml:space="preserve">. </w:t>
      </w:r>
      <w:r w:rsidRPr="00117454">
        <w:rPr>
          <w:b/>
        </w:rPr>
        <w:t>2006</w:t>
      </w:r>
      <w:r w:rsidRPr="00117454">
        <w:t xml:space="preserve">. Quantitative real-time PCR for detection and identification of </w:t>
      </w:r>
      <w:r w:rsidRPr="00117454">
        <w:rPr>
          <w:i/>
        </w:rPr>
        <w:t>candidatus</w:t>
      </w:r>
      <w:r w:rsidRPr="00117454">
        <w:t xml:space="preserve"> liberibacter species associated with citrus huanglongbing. J. Microbiol. Methods. 66: 104–115.</w:t>
      </w:r>
    </w:p>
    <w:p w14:paraId="3D0EBD2D" w14:textId="77777777" w:rsidR="00110CCD" w:rsidRPr="00117454" w:rsidRDefault="00A4408B">
      <w:pPr>
        <w:pStyle w:val="Bibliography"/>
        <w:spacing w:after="0" w:line="480" w:lineRule="auto"/>
        <w:ind w:left="720" w:hanging="720"/>
        <w:pPrChange w:id="1785" w:author="Erik Wenninger" w:date="2019-03-20T09:23:00Z">
          <w:pPr>
            <w:pStyle w:val="Bibliography"/>
          </w:pPr>
        </w:pPrChange>
      </w:pPr>
      <w:r w:rsidRPr="00117454">
        <w:rPr>
          <w:b/>
        </w:rPr>
        <w:t>Liefting, L. W., L. I. Ward, J. B. Shiller, and G. R. G. Clover</w:t>
      </w:r>
      <w:r w:rsidRPr="00117454">
        <w:t xml:space="preserve">. </w:t>
      </w:r>
      <w:r w:rsidRPr="00117454">
        <w:rPr>
          <w:b/>
        </w:rPr>
        <w:t>2008</w:t>
      </w:r>
      <w:r w:rsidRPr="00117454">
        <w:t>. A new “</w:t>
      </w:r>
      <w:r w:rsidRPr="00117454">
        <w:rPr>
          <w:i/>
        </w:rPr>
        <w:t>candidatus</w:t>
      </w:r>
      <w:r w:rsidRPr="00117454">
        <w:t xml:space="preserve"> liberibacter” species in </w:t>
      </w:r>
      <w:r w:rsidRPr="00117454">
        <w:rPr>
          <w:i/>
        </w:rPr>
        <w:t>solanum betaceum</w:t>
      </w:r>
      <w:r w:rsidRPr="00117454">
        <w:t xml:space="preserve"> (tamarillo) and </w:t>
      </w:r>
      <w:r w:rsidRPr="00117454">
        <w:rPr>
          <w:i/>
        </w:rPr>
        <w:t>physalis peruviana</w:t>
      </w:r>
      <w:r w:rsidRPr="00117454">
        <w:t xml:space="preserve"> (cape gooseberry) in new zealand. Plant Dis. 92: 1588–1588.</w:t>
      </w:r>
    </w:p>
    <w:p w14:paraId="797C3BF0" w14:textId="77777777" w:rsidR="00110CCD" w:rsidRPr="00117454" w:rsidRDefault="00A4408B">
      <w:pPr>
        <w:pStyle w:val="Bibliography"/>
        <w:spacing w:after="0" w:line="480" w:lineRule="auto"/>
        <w:ind w:left="720" w:hanging="720"/>
        <w:pPrChange w:id="1786" w:author="Erik Wenninger" w:date="2019-03-20T09:23:00Z">
          <w:pPr>
            <w:pStyle w:val="Bibliography"/>
          </w:pPr>
        </w:pPrChange>
      </w:pPr>
      <w:r w:rsidRPr="00117454">
        <w:rPr>
          <w:b/>
        </w:rPr>
        <w:t>Liefting, L. W., B. S. Weir, S. R. Pennycook, and G. R. G. Clover</w:t>
      </w:r>
      <w:r w:rsidRPr="00117454">
        <w:t xml:space="preserve">. </w:t>
      </w:r>
      <w:r w:rsidRPr="00117454">
        <w:rPr>
          <w:b/>
        </w:rPr>
        <w:t>2009</w:t>
      </w:r>
      <w:r w:rsidRPr="00117454">
        <w:t>. ’</w:t>
      </w:r>
      <w:r w:rsidRPr="00117454">
        <w:rPr>
          <w:i/>
        </w:rPr>
        <w:t>Candidatus</w:t>
      </w:r>
      <w:r w:rsidRPr="00117454">
        <w:t xml:space="preserve"> liberibacter solanacearum’, associated with plants in the family solanaceae. Int. J. Syst. Evol. Microbiol. 59: 2274–2276.</w:t>
      </w:r>
    </w:p>
    <w:p w14:paraId="2E14692A" w14:textId="77777777" w:rsidR="00110CCD" w:rsidRPr="00117454" w:rsidRDefault="00A4408B">
      <w:pPr>
        <w:pStyle w:val="Bibliography"/>
        <w:spacing w:after="0" w:line="480" w:lineRule="auto"/>
        <w:ind w:left="720" w:hanging="720"/>
        <w:pPrChange w:id="1787" w:author="Erik Wenninger" w:date="2019-03-20T09:23:00Z">
          <w:pPr>
            <w:pStyle w:val="Bibliography"/>
          </w:pPr>
        </w:pPrChange>
      </w:pPr>
      <w:r w:rsidRPr="00117454">
        <w:rPr>
          <w:b/>
        </w:rPr>
        <w:t>Lin, H., H. Doddapaneni, J. E. Munyaneza, E. L. Civerolo, V. G. Sengoda, J. L. Buchman, and D. C. Stenger</w:t>
      </w:r>
      <w:r w:rsidRPr="00117454">
        <w:t xml:space="preserve">. </w:t>
      </w:r>
      <w:r w:rsidRPr="00117454">
        <w:rPr>
          <w:b/>
        </w:rPr>
        <w:t>2009</w:t>
      </w:r>
      <w:r w:rsidRPr="00117454">
        <w:t>. Molecular characterization and phylogenetic analysis of 16S rRNA from a new “</w:t>
      </w:r>
      <w:r w:rsidRPr="00117454">
        <w:rPr>
          <w:i/>
        </w:rPr>
        <w:t>candidatus</w:t>
      </w:r>
      <w:r w:rsidRPr="00117454">
        <w:t xml:space="preserve"> liberibacter” strain associated with zebra chip disease of potato (</w:t>
      </w:r>
      <w:r w:rsidRPr="00117454">
        <w:rPr>
          <w:i/>
        </w:rPr>
        <w:t>solanum tuberosum</w:t>
      </w:r>
      <w:r w:rsidRPr="00117454">
        <w:t xml:space="preserve"> l.) and the potato psyllid (</w:t>
      </w:r>
      <w:r w:rsidRPr="00117454">
        <w:rPr>
          <w:i/>
        </w:rPr>
        <w:t>bactericera cockerelli</w:t>
      </w:r>
      <w:r w:rsidRPr="00117454">
        <w:t xml:space="preserve"> sulc). Journal of plant pathology. 91: 215–219.</w:t>
      </w:r>
    </w:p>
    <w:p w14:paraId="60133737" w14:textId="77777777" w:rsidR="00110CCD" w:rsidRPr="00117454" w:rsidRDefault="00A4408B">
      <w:pPr>
        <w:pStyle w:val="Bibliography"/>
        <w:spacing w:after="0" w:line="480" w:lineRule="auto"/>
        <w:ind w:left="720" w:hanging="720"/>
        <w:pPrChange w:id="1788" w:author="Erik Wenninger" w:date="2019-03-20T09:23:00Z">
          <w:pPr>
            <w:pStyle w:val="Bibliography"/>
          </w:pPr>
        </w:pPrChange>
      </w:pPr>
      <w:r w:rsidRPr="00117454">
        <w:rPr>
          <w:b/>
        </w:rPr>
        <w:t>Liu, D., and J. T. Trumble</w:t>
      </w:r>
      <w:r w:rsidRPr="00117454">
        <w:t xml:space="preserve">. </w:t>
      </w:r>
      <w:r w:rsidRPr="00117454">
        <w:rPr>
          <w:b/>
        </w:rPr>
        <w:t>2004</w:t>
      </w:r>
      <w:r w:rsidRPr="00117454">
        <w:t>. Tomato psyllid behavioral responses to tomato plant lines and interactions of plant lines with insecticides. J. Econ. Entomol. 97: 1078–1085.</w:t>
      </w:r>
    </w:p>
    <w:p w14:paraId="5C3A1358" w14:textId="77777777" w:rsidR="00110CCD" w:rsidRPr="00117454" w:rsidRDefault="00A4408B">
      <w:pPr>
        <w:pStyle w:val="Bibliography"/>
        <w:spacing w:after="0" w:line="480" w:lineRule="auto"/>
        <w:ind w:left="720" w:hanging="720"/>
        <w:pPrChange w:id="1789" w:author="Erik Wenninger" w:date="2019-03-20T09:23:00Z">
          <w:pPr>
            <w:pStyle w:val="Bibliography"/>
          </w:pPr>
        </w:pPrChange>
      </w:pPr>
      <w:r w:rsidRPr="00117454">
        <w:rPr>
          <w:b/>
        </w:rPr>
        <w:t>Marchini, D., G. D. Bene, R. Viscuso, and R. Dallai</w:t>
      </w:r>
      <w:r w:rsidRPr="00117454">
        <w:t xml:space="preserve">. </w:t>
      </w:r>
      <w:r w:rsidRPr="00117454">
        <w:rPr>
          <w:b/>
        </w:rPr>
        <w:t>2011</w:t>
      </w:r>
      <w:r w:rsidRPr="00117454">
        <w:t xml:space="preserve">. Sperm storage by spermatodoses in the spermatheca of </w:t>
      </w:r>
      <w:r w:rsidRPr="00117454">
        <w:rPr>
          <w:i/>
        </w:rPr>
        <w:t>trioza alacris</w:t>
      </w:r>
      <w:r w:rsidRPr="00117454">
        <w:t xml:space="preserve"> (flor, 1861) hemiptera, psylloidea, triozidae: A structural and ultrastructural study. J. Morphol. 273: 195–210.</w:t>
      </w:r>
    </w:p>
    <w:p w14:paraId="3B04F30E" w14:textId="77777777" w:rsidR="00110CCD" w:rsidRPr="00117454" w:rsidRDefault="00A4408B">
      <w:pPr>
        <w:pStyle w:val="Bibliography"/>
        <w:spacing w:after="0" w:line="480" w:lineRule="auto"/>
        <w:ind w:left="720" w:hanging="720"/>
        <w:pPrChange w:id="1790" w:author="Erik Wenninger" w:date="2019-03-20T09:23:00Z">
          <w:pPr>
            <w:pStyle w:val="Bibliography"/>
          </w:pPr>
        </w:pPrChange>
      </w:pPr>
      <w:r w:rsidRPr="00117454">
        <w:rPr>
          <w:b/>
        </w:rPr>
        <w:t>Martin, N. A.</w:t>
      </w:r>
      <w:r w:rsidRPr="00117454">
        <w:t xml:space="preserve"> </w:t>
      </w:r>
      <w:r w:rsidRPr="00117454">
        <w:rPr>
          <w:b/>
        </w:rPr>
        <w:t>2008</w:t>
      </w:r>
      <w:r w:rsidRPr="00117454">
        <w:t>. Host plants of the potato/tomato psyllid: A cautionary tale. The Weta. 35: 12–16.</w:t>
      </w:r>
    </w:p>
    <w:p w14:paraId="47ED42FE" w14:textId="77777777" w:rsidR="00110CCD" w:rsidRPr="00117454" w:rsidRDefault="00A4408B">
      <w:pPr>
        <w:pStyle w:val="Bibliography"/>
        <w:spacing w:after="0" w:line="480" w:lineRule="auto"/>
        <w:ind w:left="720" w:hanging="720"/>
        <w:pPrChange w:id="1791" w:author="Erik Wenninger" w:date="2019-03-20T09:23:00Z">
          <w:pPr>
            <w:pStyle w:val="Bibliography"/>
          </w:pPr>
        </w:pPrChange>
      </w:pPr>
      <w:r w:rsidRPr="00117454">
        <w:rPr>
          <w:b/>
        </w:rPr>
        <w:lastRenderedPageBreak/>
        <w:t>Marzachi, C., F. Beratti, and D. Bosco</w:t>
      </w:r>
      <w:r w:rsidRPr="00117454">
        <w:t xml:space="preserve">. </w:t>
      </w:r>
      <w:r w:rsidRPr="00117454">
        <w:rPr>
          <w:b/>
        </w:rPr>
        <w:t>1998</w:t>
      </w:r>
      <w:r w:rsidRPr="00117454">
        <w:t>. Direct PCR detection of phytoplasmas in experimentally infected insects. Ann. Appl. Biol. 133: 45–54.</w:t>
      </w:r>
    </w:p>
    <w:p w14:paraId="742FDB1E" w14:textId="77777777" w:rsidR="00110CCD" w:rsidRPr="00117454" w:rsidRDefault="00A4408B">
      <w:pPr>
        <w:pStyle w:val="Bibliography"/>
        <w:spacing w:after="0" w:line="480" w:lineRule="auto"/>
        <w:ind w:left="720" w:hanging="720"/>
        <w:pPrChange w:id="1792" w:author="Erik Wenninger" w:date="2019-03-20T09:23:00Z">
          <w:pPr>
            <w:pStyle w:val="Bibliography"/>
          </w:pPr>
        </w:pPrChange>
      </w:pPr>
      <w:r w:rsidRPr="00117454">
        <w:rPr>
          <w:b/>
        </w:rPr>
        <w:t>Mas, F., J. Vereijssen, and D. M. Suckling</w:t>
      </w:r>
      <w:r w:rsidRPr="00117454">
        <w:t xml:space="preserve">. </w:t>
      </w:r>
      <w:r w:rsidRPr="00117454">
        <w:rPr>
          <w:b/>
        </w:rPr>
        <w:t>2014</w:t>
      </w:r>
      <w:r w:rsidRPr="00117454">
        <w:t xml:space="preserve">. Influence of the pathogen </w:t>
      </w:r>
      <w:r w:rsidRPr="00117454">
        <w:rPr>
          <w:i/>
        </w:rPr>
        <w:t>candidatus</w:t>
      </w:r>
      <w:r w:rsidRPr="00117454">
        <w:t xml:space="preserve"> liberibacter solanacearum on tomato host plant volatiles and psyllid vector settlement. J. Chem. Ecol. 40: 1197–1202.</w:t>
      </w:r>
    </w:p>
    <w:p w14:paraId="6AF60DB9" w14:textId="77777777" w:rsidR="00110CCD" w:rsidRPr="00117454" w:rsidRDefault="00A4408B">
      <w:pPr>
        <w:pStyle w:val="Bibliography"/>
        <w:spacing w:after="0" w:line="480" w:lineRule="auto"/>
        <w:ind w:left="720" w:hanging="720"/>
        <w:pPrChange w:id="1793" w:author="Erik Wenninger" w:date="2019-03-20T09:23:00Z">
          <w:pPr>
            <w:pStyle w:val="Bibliography"/>
          </w:pPr>
        </w:pPrChange>
      </w:pPr>
      <w:r w:rsidRPr="00117454">
        <w:rPr>
          <w:b/>
        </w:rPr>
        <w:t>Mayer, C. J., A. Vilcinskas, and J. Gross</w:t>
      </w:r>
      <w:r w:rsidRPr="00117454">
        <w:t xml:space="preserve">. </w:t>
      </w:r>
      <w:r w:rsidRPr="00117454">
        <w:rPr>
          <w:b/>
        </w:rPr>
        <w:t>2008</w:t>
      </w:r>
      <w:r w:rsidRPr="00117454">
        <w:t>. Phytopathogen lures its insect vector by altering host plant odor. J. Chem. Ecol. 34: 1045–1049.</w:t>
      </w:r>
    </w:p>
    <w:p w14:paraId="7C796DE9" w14:textId="77777777" w:rsidR="00110CCD" w:rsidRPr="00117454" w:rsidRDefault="00A4408B">
      <w:pPr>
        <w:pStyle w:val="Bibliography"/>
        <w:spacing w:after="0" w:line="480" w:lineRule="auto"/>
        <w:ind w:left="720" w:hanging="720"/>
        <w:pPrChange w:id="1794" w:author="Erik Wenninger" w:date="2019-03-20T09:23:00Z">
          <w:pPr>
            <w:pStyle w:val="Bibliography"/>
          </w:pPr>
        </w:pPrChange>
      </w:pPr>
      <w:r w:rsidRPr="00117454">
        <w:rPr>
          <w:b/>
        </w:rPr>
        <w:t>Munyaneza, J. E.</w:t>
      </w:r>
      <w:r w:rsidRPr="00117454">
        <w:t xml:space="preserve"> </w:t>
      </w:r>
      <w:r w:rsidRPr="00117454">
        <w:rPr>
          <w:b/>
        </w:rPr>
        <w:t>2012</w:t>
      </w:r>
      <w:r w:rsidRPr="00117454">
        <w:t>. Zebra chip disease of potato: Biology, epidemiology, and management. Am. J. Potato Res. 89: 329–350.</w:t>
      </w:r>
    </w:p>
    <w:p w14:paraId="597A7FA6" w14:textId="77777777" w:rsidR="00110CCD" w:rsidRPr="00117454" w:rsidRDefault="00A4408B">
      <w:pPr>
        <w:pStyle w:val="Bibliography"/>
        <w:spacing w:after="0" w:line="480" w:lineRule="auto"/>
        <w:ind w:left="720" w:hanging="720"/>
        <w:pPrChange w:id="1795" w:author="Erik Wenninger" w:date="2019-03-20T09:23:00Z">
          <w:pPr>
            <w:pStyle w:val="Bibliography"/>
          </w:pPr>
        </w:pPrChange>
      </w:pPr>
      <w:r w:rsidRPr="00117454">
        <w:rPr>
          <w:b/>
        </w:rPr>
        <w:t>Munyaneza, J. E., J. L. Buchman, V. G. Sengoda, T. W. Fisher, and C. C. Pearson</w:t>
      </w:r>
      <w:r w:rsidRPr="00117454">
        <w:t xml:space="preserve">. </w:t>
      </w:r>
      <w:r w:rsidRPr="00117454">
        <w:rPr>
          <w:b/>
        </w:rPr>
        <w:t>2011</w:t>
      </w:r>
      <w:r w:rsidRPr="00117454">
        <w:t>. Susceptibility of selected potato varieties to zebra chip potato disease. Am. J. Potato Res. 88: 435–440.</w:t>
      </w:r>
    </w:p>
    <w:p w14:paraId="4B7FF4D2" w14:textId="77777777" w:rsidR="00110CCD" w:rsidRPr="00117454" w:rsidRDefault="00A4408B">
      <w:pPr>
        <w:pStyle w:val="Bibliography"/>
        <w:spacing w:after="0" w:line="480" w:lineRule="auto"/>
        <w:ind w:left="720" w:hanging="720"/>
        <w:pPrChange w:id="1796" w:author="Erik Wenninger" w:date="2019-03-20T09:23:00Z">
          <w:pPr>
            <w:pStyle w:val="Bibliography"/>
          </w:pPr>
        </w:pPrChange>
      </w:pPr>
      <w:r w:rsidRPr="00117454">
        <w:rPr>
          <w:b/>
        </w:rPr>
        <w:t>Munyaneza, J. E., J. L. Buchman, J. E. Upton, J. A. Goolsby, J. M. Crosslin, G. Bester, G. P. Miles, and V. G. Sengoda</w:t>
      </w:r>
      <w:r w:rsidRPr="00117454">
        <w:t xml:space="preserve">. </w:t>
      </w:r>
      <w:r w:rsidRPr="00117454">
        <w:rPr>
          <w:b/>
        </w:rPr>
        <w:t>2008</w:t>
      </w:r>
      <w:r w:rsidRPr="00117454">
        <w:t>. Main content area impact of different potato psyllid populations on zebra chip disease incidence, severity, and potato yield. Subtropical plant science. 60: 27–37.</w:t>
      </w:r>
    </w:p>
    <w:p w14:paraId="06DFFD40" w14:textId="77777777" w:rsidR="00110CCD" w:rsidRPr="00117454" w:rsidRDefault="00A4408B">
      <w:pPr>
        <w:pStyle w:val="Bibliography"/>
        <w:spacing w:after="0" w:line="480" w:lineRule="auto"/>
        <w:ind w:left="720" w:hanging="720"/>
        <w:pPrChange w:id="1797" w:author="Erik Wenninger" w:date="2019-03-20T09:23:00Z">
          <w:pPr>
            <w:pStyle w:val="Bibliography"/>
          </w:pPr>
        </w:pPrChange>
      </w:pPr>
      <w:r w:rsidRPr="00117454">
        <w:rPr>
          <w:b/>
        </w:rPr>
        <w:t>Munyaneza, J. E., J. M. Crosslin, and J. E. Upton</w:t>
      </w:r>
      <w:r w:rsidRPr="00117454">
        <w:t xml:space="preserve">. </w:t>
      </w:r>
      <w:r w:rsidRPr="00117454">
        <w:rPr>
          <w:b/>
        </w:rPr>
        <w:t>2007</w:t>
      </w:r>
      <w:r w:rsidRPr="00117454">
        <w:t xml:space="preserve">. Association of </w:t>
      </w:r>
      <w:r w:rsidRPr="00117454">
        <w:rPr>
          <w:i/>
        </w:rPr>
        <w:t>bactericera cockerelli</w:t>
      </w:r>
      <w:r w:rsidRPr="00117454">
        <w:t xml:space="preserve"> (homoptera: Psyllidae) with ’zebra chip,’ a new potato disease in southwestern united states and mexico. J. Econ. Entomol. 100: 656–663.</w:t>
      </w:r>
    </w:p>
    <w:p w14:paraId="5A03355F" w14:textId="77777777" w:rsidR="00110CCD" w:rsidRPr="00117454" w:rsidRDefault="00A4408B">
      <w:pPr>
        <w:pStyle w:val="Bibliography"/>
        <w:spacing w:after="0" w:line="480" w:lineRule="auto"/>
        <w:ind w:left="720" w:hanging="720"/>
        <w:pPrChange w:id="1798" w:author="Erik Wenninger" w:date="2019-03-20T09:23:00Z">
          <w:pPr>
            <w:pStyle w:val="Bibliography"/>
          </w:pPr>
        </w:pPrChange>
      </w:pPr>
      <w:r w:rsidRPr="00117454">
        <w:rPr>
          <w:b/>
        </w:rPr>
        <w:t>Munyaneza, J. E., V. G. Sengoda, J. M. Crosslin, G. D. la Rosa-Lozano, and A. Sanchez</w:t>
      </w:r>
      <w:r w:rsidRPr="00117454">
        <w:t xml:space="preserve">. </w:t>
      </w:r>
      <w:r w:rsidRPr="00117454">
        <w:rPr>
          <w:b/>
        </w:rPr>
        <w:t>2009</w:t>
      </w:r>
      <w:r w:rsidRPr="00117454">
        <w:t>. First report of “</w:t>
      </w:r>
      <w:r w:rsidRPr="00117454">
        <w:rPr>
          <w:i/>
        </w:rPr>
        <w:t>candidatus</w:t>
      </w:r>
      <w:r w:rsidRPr="00117454">
        <w:t xml:space="preserve"> liberibacter psyllaurous” in potato tubers with zebra chip disease in mexico. Plant Dis. 93: 552–552.</w:t>
      </w:r>
    </w:p>
    <w:p w14:paraId="48237566" w14:textId="77777777" w:rsidR="00110CCD" w:rsidRPr="00117454" w:rsidRDefault="00A4408B">
      <w:pPr>
        <w:pStyle w:val="Bibliography"/>
        <w:spacing w:after="0" w:line="480" w:lineRule="auto"/>
        <w:ind w:left="720" w:hanging="720"/>
        <w:pPrChange w:id="1799" w:author="Erik Wenninger" w:date="2019-03-20T09:23:00Z">
          <w:pPr>
            <w:pStyle w:val="Bibliography"/>
          </w:pPr>
        </w:pPrChange>
      </w:pPr>
      <w:r w:rsidRPr="00117454">
        <w:rPr>
          <w:b/>
        </w:rPr>
        <w:lastRenderedPageBreak/>
        <w:t>Murphy, A. F., S. I. Rondon, and A. S. Jensen</w:t>
      </w:r>
      <w:r w:rsidRPr="00117454">
        <w:t xml:space="preserve">. </w:t>
      </w:r>
      <w:r w:rsidRPr="00117454">
        <w:rPr>
          <w:b/>
        </w:rPr>
        <w:t>2012</w:t>
      </w:r>
      <w:r w:rsidRPr="00117454">
        <w:t xml:space="preserve">. First report of potato psyllids, </w:t>
      </w:r>
      <w:r w:rsidRPr="00117454">
        <w:rPr>
          <w:i/>
        </w:rPr>
        <w:t>bactericera cockerelli</w:t>
      </w:r>
      <w:r w:rsidRPr="00117454">
        <w:t>, overwintering in the pacific northwest. Am. J. Potato Res. 90: 294–296.</w:t>
      </w:r>
    </w:p>
    <w:p w14:paraId="135B9583" w14:textId="77777777" w:rsidR="00110CCD" w:rsidRPr="00117454" w:rsidRDefault="00A4408B">
      <w:pPr>
        <w:pStyle w:val="Bibliography"/>
        <w:spacing w:after="0" w:line="480" w:lineRule="auto"/>
        <w:ind w:left="720" w:hanging="720"/>
        <w:pPrChange w:id="1800" w:author="Erik Wenninger" w:date="2019-03-20T09:23:00Z">
          <w:pPr>
            <w:pStyle w:val="Bibliography"/>
          </w:pPr>
        </w:pPrChange>
      </w:pPr>
      <w:r w:rsidRPr="00117454">
        <w:rPr>
          <w:b/>
        </w:rPr>
        <w:t>Mustafa, T., D. R. Horton, W. R. Cooper, K. D. Swisher, R. S. Zack, H. R. Pappu, and J. E. Munyaneza</w:t>
      </w:r>
      <w:r w:rsidRPr="00117454">
        <w:t xml:space="preserve">. </w:t>
      </w:r>
      <w:r w:rsidRPr="00117454">
        <w:rPr>
          <w:b/>
        </w:rPr>
        <w:t>2015</w:t>
      </w:r>
      <w:r w:rsidRPr="00117454">
        <w:t>. Use of electrical penetration graph technology to examine transmission of “</w:t>
      </w:r>
      <w:r w:rsidRPr="00117454">
        <w:rPr>
          <w:i/>
        </w:rPr>
        <w:t>candidatus</w:t>
      </w:r>
      <w:r w:rsidRPr="00117454">
        <w:t xml:space="preserve"> liberibacter solanacearum” to potato by three haplotypes of potato psyllid (</w:t>
      </w:r>
      <w:r w:rsidRPr="00117454">
        <w:rPr>
          <w:i/>
        </w:rPr>
        <w:t>bactericera cockerelli</w:t>
      </w:r>
      <w:r w:rsidRPr="00117454">
        <w:t>; (hemiptera: Triozidae). PLoS ONE. 10: e0138946.</w:t>
      </w:r>
    </w:p>
    <w:p w14:paraId="3B8372B2" w14:textId="77777777" w:rsidR="00110CCD" w:rsidRPr="00117454" w:rsidRDefault="00A4408B">
      <w:pPr>
        <w:pStyle w:val="Bibliography"/>
        <w:spacing w:after="0" w:line="480" w:lineRule="auto"/>
        <w:ind w:left="720" w:hanging="720"/>
        <w:pPrChange w:id="1801" w:author="Erik Wenninger" w:date="2019-03-20T09:23:00Z">
          <w:pPr>
            <w:pStyle w:val="Bibliography"/>
          </w:pPr>
        </w:pPrChange>
      </w:pPr>
      <w:r w:rsidRPr="00117454">
        <w:rPr>
          <w:b/>
        </w:rPr>
        <w:t>Nachappa, P., J. Levy, and C. Tamborindeguy</w:t>
      </w:r>
      <w:r w:rsidRPr="00117454">
        <w:t xml:space="preserve">. </w:t>
      </w:r>
      <w:r w:rsidRPr="00117454">
        <w:rPr>
          <w:b/>
        </w:rPr>
        <w:t>2012</w:t>
      </w:r>
      <w:r w:rsidRPr="00117454">
        <w:t xml:space="preserve">. Transcriptome analyses of </w:t>
      </w:r>
      <w:r w:rsidRPr="00117454">
        <w:rPr>
          <w:i/>
        </w:rPr>
        <w:t>bactericera cockerelli</w:t>
      </w:r>
      <w:r w:rsidRPr="00117454">
        <w:t xml:space="preserve"> adults in response to “</w:t>
      </w:r>
      <w:r w:rsidRPr="00117454">
        <w:rPr>
          <w:i/>
        </w:rPr>
        <w:t>candidatus</w:t>
      </w:r>
      <w:r w:rsidRPr="00117454">
        <w:t xml:space="preserve"> Liberibacter solanacearum” infection. Molecular genetics and genomics. 287: 803–817.</w:t>
      </w:r>
    </w:p>
    <w:p w14:paraId="3CD3E1AB" w14:textId="77777777" w:rsidR="00110CCD" w:rsidRPr="00117454" w:rsidRDefault="00A4408B">
      <w:pPr>
        <w:pStyle w:val="Bibliography"/>
        <w:spacing w:after="0" w:line="480" w:lineRule="auto"/>
        <w:ind w:left="720" w:hanging="720"/>
        <w:pPrChange w:id="1802" w:author="Erik Wenninger" w:date="2019-03-20T09:23:00Z">
          <w:pPr>
            <w:pStyle w:val="Bibliography"/>
          </w:pPr>
        </w:pPrChange>
      </w:pPr>
      <w:r w:rsidRPr="00117454">
        <w:rPr>
          <w:b/>
        </w:rPr>
        <w:t>Nachappa, P., A. A. Shapiro, and C. Tamborindeguy</w:t>
      </w:r>
      <w:r w:rsidRPr="00117454">
        <w:t xml:space="preserve">. </w:t>
      </w:r>
      <w:r w:rsidRPr="00117454">
        <w:rPr>
          <w:b/>
        </w:rPr>
        <w:t>2012</w:t>
      </w:r>
      <w:r w:rsidRPr="00117454">
        <w:t>. Effect of “</w:t>
      </w:r>
      <w:r w:rsidRPr="00117454">
        <w:rPr>
          <w:i/>
        </w:rPr>
        <w:t>candidatus</w:t>
      </w:r>
      <w:r w:rsidRPr="00117454">
        <w:t xml:space="preserve"> Liberibacter solanacearum” on fitness of its insect vector, </w:t>
      </w:r>
      <w:r w:rsidRPr="00117454">
        <w:rPr>
          <w:i/>
        </w:rPr>
        <w:t>bactericera cockerelli</w:t>
      </w:r>
      <w:r w:rsidRPr="00117454">
        <w:t xml:space="preserve"> (Hemiptera: Triozidae), on tomato. Phytopathology. 102: 41–46.</w:t>
      </w:r>
    </w:p>
    <w:p w14:paraId="27853025" w14:textId="77777777" w:rsidR="00110CCD" w:rsidRPr="00117454" w:rsidRDefault="00A4408B">
      <w:pPr>
        <w:pStyle w:val="Bibliography"/>
        <w:spacing w:after="0" w:line="480" w:lineRule="auto"/>
        <w:ind w:left="720" w:hanging="720"/>
        <w:pPrChange w:id="1803" w:author="Erik Wenninger" w:date="2019-03-20T09:23:00Z">
          <w:pPr>
            <w:pStyle w:val="Bibliography"/>
          </w:pPr>
        </w:pPrChange>
      </w:pPr>
      <w:r w:rsidRPr="00117454">
        <w:rPr>
          <w:b/>
        </w:rPr>
        <w:t>Nachappa, P. J. Levy, E. Pierson, and C. Tamborindeguy</w:t>
      </w:r>
      <w:r w:rsidRPr="00117454">
        <w:t xml:space="preserve">. </w:t>
      </w:r>
      <w:r w:rsidRPr="00117454">
        <w:rPr>
          <w:b/>
        </w:rPr>
        <w:t>2014</w:t>
      </w:r>
      <w:r w:rsidRPr="00117454">
        <w:t>. Correlation between “</w:t>
      </w:r>
      <w:r w:rsidRPr="00117454">
        <w:rPr>
          <w:i/>
        </w:rPr>
        <w:t>candidatus</w:t>
      </w:r>
      <w:r w:rsidRPr="00117454">
        <w:t xml:space="preserve"> liberibacter solanacearum” infection levels and fecundity in its psyllid vector. J. Invertebr. Pathol. 115: 55–61.</w:t>
      </w:r>
    </w:p>
    <w:p w14:paraId="3B94B8CF" w14:textId="77777777" w:rsidR="00110CCD" w:rsidRPr="00117454" w:rsidRDefault="00A4408B">
      <w:pPr>
        <w:pStyle w:val="Bibliography"/>
        <w:spacing w:after="0" w:line="480" w:lineRule="auto"/>
        <w:ind w:left="720" w:hanging="720"/>
        <w:pPrChange w:id="1804" w:author="Erik Wenninger" w:date="2019-03-20T09:23:00Z">
          <w:pPr>
            <w:pStyle w:val="Bibliography"/>
          </w:pPr>
        </w:pPrChange>
      </w:pPr>
      <w:r w:rsidRPr="00117454">
        <w:rPr>
          <w:b/>
        </w:rPr>
        <w:t>NASS Northwest Regional Field Office, U. S. D. A.</w:t>
      </w:r>
      <w:r w:rsidRPr="00117454">
        <w:t xml:space="preserve"> </w:t>
      </w:r>
      <w:r w:rsidRPr="00117454">
        <w:rPr>
          <w:b/>
        </w:rPr>
        <w:t>2017</w:t>
      </w:r>
      <w:r w:rsidRPr="00117454">
        <w:t>. Potato size and grade summary – 2017 crop. United States Department of Agriculture - National Agricultural Statistics Service.</w:t>
      </w:r>
    </w:p>
    <w:p w14:paraId="5382ADF9" w14:textId="77777777" w:rsidR="00110CCD" w:rsidRPr="00117454" w:rsidRDefault="00A4408B">
      <w:pPr>
        <w:pStyle w:val="Bibliography"/>
        <w:spacing w:after="0" w:line="480" w:lineRule="auto"/>
        <w:ind w:left="720" w:hanging="720"/>
        <w:pPrChange w:id="1805" w:author="Erik Wenninger" w:date="2019-03-20T09:23:00Z">
          <w:pPr>
            <w:pStyle w:val="Bibliography"/>
          </w:pPr>
        </w:pPrChange>
      </w:pPr>
      <w:r w:rsidRPr="00117454">
        <w:rPr>
          <w:b/>
        </w:rPr>
        <w:t>Navarre, D. A., R. Shakya, J. Holden, and J. M. Crosslin</w:t>
      </w:r>
      <w:r w:rsidRPr="00117454">
        <w:t xml:space="preserve">. </w:t>
      </w:r>
      <w:r w:rsidRPr="00117454">
        <w:rPr>
          <w:b/>
        </w:rPr>
        <w:t>2009</w:t>
      </w:r>
      <w:r w:rsidRPr="00117454">
        <w:t>. LC-MS analysis of phenolic compounds in tubers showing zebra chip symptoms. Am. J. Potato Res. 86: 88–95.</w:t>
      </w:r>
    </w:p>
    <w:p w14:paraId="5758FBF4" w14:textId="77777777" w:rsidR="00110CCD" w:rsidRPr="00117454" w:rsidRDefault="00A4408B">
      <w:pPr>
        <w:pStyle w:val="Bibliography"/>
        <w:spacing w:after="0" w:line="480" w:lineRule="auto"/>
        <w:ind w:left="720" w:hanging="720"/>
        <w:pPrChange w:id="1806" w:author="Erik Wenninger" w:date="2019-03-20T09:23:00Z">
          <w:pPr>
            <w:pStyle w:val="Bibliography"/>
          </w:pPr>
        </w:pPrChange>
      </w:pPr>
      <w:r w:rsidRPr="00117454">
        <w:rPr>
          <w:b/>
        </w:rPr>
        <w:lastRenderedPageBreak/>
        <w:t>Patt, J. M., W. G. Meikle, A. Mafra-Neto, M. Sétamou, R. Mangan, C. Yang, N. Malik, and J. J. Adamczyk</w:t>
      </w:r>
      <w:r w:rsidRPr="00117454">
        <w:t xml:space="preserve">. </w:t>
      </w:r>
      <w:r w:rsidRPr="00117454">
        <w:rPr>
          <w:b/>
        </w:rPr>
        <w:t>2011</w:t>
      </w:r>
      <w:r w:rsidRPr="00117454">
        <w:t>. Multimodal cues drive host-plant assessment in asian citrus psyllid (</w:t>
      </w:r>
      <w:r w:rsidRPr="00117454">
        <w:rPr>
          <w:i/>
        </w:rPr>
        <w:t>diaphorina citri</w:t>
      </w:r>
      <w:r w:rsidRPr="00117454">
        <w:t>). Environ. Entomol. 40: 1494–1502.</w:t>
      </w:r>
    </w:p>
    <w:p w14:paraId="0BC698F5" w14:textId="77777777" w:rsidR="00110CCD" w:rsidRPr="00117454" w:rsidRDefault="00A4408B">
      <w:pPr>
        <w:pStyle w:val="Bibliography"/>
        <w:spacing w:after="0" w:line="480" w:lineRule="auto"/>
        <w:ind w:left="720" w:hanging="720"/>
        <w:pPrChange w:id="1807" w:author="Erik Wenninger" w:date="2019-03-20T09:23:00Z">
          <w:pPr>
            <w:pStyle w:val="Bibliography"/>
          </w:pPr>
        </w:pPrChange>
      </w:pPr>
      <w:r w:rsidRPr="00117454">
        <w:rPr>
          <w:b/>
        </w:rPr>
        <w:t>Pfeiffer, D. G., and E. C. Burts</w:t>
      </w:r>
      <w:r w:rsidRPr="00117454">
        <w:t xml:space="preserve">. </w:t>
      </w:r>
      <w:r w:rsidRPr="00117454">
        <w:rPr>
          <w:b/>
        </w:rPr>
        <w:t>1983</w:t>
      </w:r>
      <w:r w:rsidRPr="00117454">
        <w:t>. Effect of tree fertilization on numbers and development of pear psylla (homoptera: Psyllidae) and on fruit damage. Environ. Entomol. 12: 895–901.</w:t>
      </w:r>
    </w:p>
    <w:p w14:paraId="5CE6B642" w14:textId="77777777" w:rsidR="00110CCD" w:rsidRPr="00117454" w:rsidRDefault="00A4408B">
      <w:pPr>
        <w:pStyle w:val="Bibliography"/>
        <w:spacing w:after="0" w:line="480" w:lineRule="auto"/>
        <w:ind w:left="720" w:hanging="720"/>
        <w:pPrChange w:id="1808" w:author="Erik Wenninger" w:date="2019-03-20T09:23:00Z">
          <w:pPr>
            <w:pStyle w:val="Bibliography"/>
          </w:pPr>
        </w:pPrChange>
      </w:pPr>
      <w:r w:rsidRPr="00117454">
        <w:rPr>
          <w:b/>
        </w:rPr>
        <w:t>Pfeiffer, D. G., and E. C. Burts</w:t>
      </w:r>
      <w:r w:rsidRPr="00117454">
        <w:t xml:space="preserve">. </w:t>
      </w:r>
      <w:r w:rsidRPr="00117454">
        <w:rPr>
          <w:b/>
        </w:rPr>
        <w:t>1984</w:t>
      </w:r>
      <w:r w:rsidRPr="00117454">
        <w:t>. Effect of tree fertilization on protein and free amino acid content and feeding rate of pear psylla (homoptera: Psyllidae). Environ. Entomol. 13: 1487–1490.</w:t>
      </w:r>
    </w:p>
    <w:p w14:paraId="19EAF837" w14:textId="77777777" w:rsidR="00110CCD" w:rsidRPr="00117454" w:rsidRDefault="00A4408B">
      <w:pPr>
        <w:pStyle w:val="Bibliography"/>
        <w:spacing w:after="0" w:line="480" w:lineRule="auto"/>
        <w:ind w:left="720" w:hanging="720"/>
        <w:pPrChange w:id="1809" w:author="Erik Wenninger" w:date="2019-03-20T09:23:00Z">
          <w:pPr>
            <w:pStyle w:val="Bibliography"/>
          </w:pPr>
        </w:pPrChange>
      </w:pPr>
      <w:r w:rsidRPr="00117454">
        <w:rPr>
          <w:b/>
        </w:rPr>
        <w:t>Prager, S. M., I. Esquivel, and J. T. Trumble</w:t>
      </w:r>
      <w:r w:rsidRPr="00117454">
        <w:t xml:space="preserve">. </w:t>
      </w:r>
      <w:r w:rsidRPr="00117454">
        <w:rPr>
          <w:b/>
        </w:rPr>
        <w:t>2014</w:t>
      </w:r>
      <w:r w:rsidRPr="00117454">
        <w:t xml:space="preserve">. Factors influencing host plant choice and larval performance in </w:t>
      </w:r>
      <w:r w:rsidRPr="00117454">
        <w:rPr>
          <w:i/>
        </w:rPr>
        <w:t>bactericera cockerelli</w:t>
      </w:r>
      <w:r w:rsidRPr="00117454">
        <w:t>. PLoS ONE. 9: e94047.</w:t>
      </w:r>
    </w:p>
    <w:p w14:paraId="66412195" w14:textId="77777777" w:rsidR="00110CCD" w:rsidRPr="00117454" w:rsidRDefault="00A4408B">
      <w:pPr>
        <w:pStyle w:val="Bibliography"/>
        <w:spacing w:after="0" w:line="480" w:lineRule="auto"/>
        <w:ind w:left="720" w:hanging="720"/>
        <w:pPrChange w:id="1810" w:author="Erik Wenninger" w:date="2019-03-20T09:23:00Z">
          <w:pPr>
            <w:pStyle w:val="Bibliography"/>
          </w:pPr>
        </w:pPrChange>
      </w:pPr>
      <w:r w:rsidRPr="00117454">
        <w:rPr>
          <w:b/>
        </w:rPr>
        <w:t>Prager, S. M., O. M. Lewis, J. Michels, and C. Nansen</w:t>
      </w:r>
      <w:r w:rsidRPr="00117454">
        <w:t xml:space="preserve">. </w:t>
      </w:r>
      <w:r w:rsidRPr="00117454">
        <w:rPr>
          <w:b/>
        </w:rPr>
        <w:t>2014</w:t>
      </w:r>
      <w:r w:rsidRPr="00117454">
        <w:t xml:space="preserve">. The influence of maturity and variety of potato plants on oviposition and probing of </w:t>
      </w:r>
      <w:r w:rsidRPr="00117454">
        <w:rPr>
          <w:i/>
        </w:rPr>
        <w:t>bactericera cockerelli</w:t>
      </w:r>
      <w:r w:rsidRPr="00117454">
        <w:t xml:space="preserve"> (hemiptera: Triozidae). Environ. Entomol. 43: 402–409.</w:t>
      </w:r>
    </w:p>
    <w:p w14:paraId="6BB23588" w14:textId="77777777" w:rsidR="00110CCD" w:rsidRPr="00117454" w:rsidRDefault="00A4408B">
      <w:pPr>
        <w:pStyle w:val="Bibliography"/>
        <w:spacing w:after="0" w:line="480" w:lineRule="auto"/>
        <w:ind w:left="720" w:hanging="720"/>
        <w:pPrChange w:id="1811" w:author="Erik Wenninger" w:date="2019-03-20T09:23:00Z">
          <w:pPr>
            <w:pStyle w:val="Bibliography"/>
          </w:pPr>
        </w:pPrChange>
      </w:pPr>
      <w:r w:rsidRPr="00117454">
        <w:rPr>
          <w:b/>
        </w:rPr>
        <w:t>Prager, S. M., B. Vindiola, G. S. Kund, F. J. Byrne, and J. T. Trumble</w:t>
      </w:r>
      <w:r w:rsidRPr="00117454">
        <w:t xml:space="preserve">. </w:t>
      </w:r>
      <w:r w:rsidRPr="00117454">
        <w:rPr>
          <w:b/>
        </w:rPr>
        <w:t>2013</w:t>
      </w:r>
      <w:r w:rsidRPr="00117454">
        <w:t xml:space="preserve">. Considerations for the use of neonicotinoid pesticides in management of </w:t>
      </w:r>
      <w:r w:rsidRPr="00117454">
        <w:rPr>
          <w:i/>
        </w:rPr>
        <w:t>bactericera cockerelli</w:t>
      </w:r>
      <w:r w:rsidRPr="00117454">
        <w:t xml:space="preserve"> (Šulk) (hemiptera: Triozidae). Crop Prot. 54: 84–91.</w:t>
      </w:r>
    </w:p>
    <w:p w14:paraId="2EBC8B88" w14:textId="77777777" w:rsidR="00110CCD" w:rsidRPr="00117454" w:rsidRDefault="00A4408B">
      <w:pPr>
        <w:pStyle w:val="Bibliography"/>
        <w:spacing w:after="0" w:line="480" w:lineRule="auto"/>
        <w:ind w:left="720" w:hanging="720"/>
        <w:pPrChange w:id="1812" w:author="Erik Wenninger" w:date="2019-03-20T09:23:00Z">
          <w:pPr>
            <w:pStyle w:val="Bibliography"/>
          </w:pPr>
        </w:pPrChange>
      </w:pPr>
      <w:r w:rsidRPr="00117454">
        <w:rPr>
          <w:b/>
        </w:rPr>
        <w:t>Prager, S. M., C. M. Wallis, M. Jones, R. Novy, and J. T. Trumble</w:t>
      </w:r>
      <w:r w:rsidRPr="00117454">
        <w:t xml:space="preserve">. </w:t>
      </w:r>
      <w:r w:rsidRPr="00117454">
        <w:rPr>
          <w:b/>
        </w:rPr>
        <w:t>2017</w:t>
      </w:r>
      <w:r w:rsidRPr="00117454">
        <w:t>. Examining the potential role of foliar chemistry in imparting potato germplasm tolerance to potato psyllid, green peach aphid, and zebra chip disease. J. Econ. Entomol. 111: 327–336.</w:t>
      </w:r>
    </w:p>
    <w:p w14:paraId="1241B441" w14:textId="77777777" w:rsidR="00110CCD" w:rsidRPr="00117454" w:rsidRDefault="00A4408B">
      <w:pPr>
        <w:pStyle w:val="Bibliography"/>
        <w:spacing w:after="0" w:line="480" w:lineRule="auto"/>
        <w:ind w:left="720" w:hanging="720"/>
        <w:pPrChange w:id="1813" w:author="Erik Wenninger" w:date="2019-03-20T09:23:00Z">
          <w:pPr>
            <w:pStyle w:val="Bibliography"/>
          </w:pPr>
        </w:pPrChange>
      </w:pPr>
      <w:r w:rsidRPr="00117454">
        <w:rPr>
          <w:b/>
        </w:rPr>
        <w:t>Putten, W. H. V. der, L. E. M. Vet, J. A. Harvey, and F. L. Wäckers</w:t>
      </w:r>
      <w:r w:rsidRPr="00117454">
        <w:t xml:space="preserve">. </w:t>
      </w:r>
      <w:r w:rsidRPr="00117454">
        <w:rPr>
          <w:b/>
        </w:rPr>
        <w:t>2001</w:t>
      </w:r>
      <w:r w:rsidRPr="00117454">
        <w:t>. Linking above - and belowground multitrophic interactions of plants, herbivores, pathogens, and their antagonists. Trends in Ecology &amp; Evolution. 16: 547–554.</w:t>
      </w:r>
    </w:p>
    <w:p w14:paraId="7DACDEE7" w14:textId="77777777" w:rsidR="00110CCD" w:rsidRPr="00117454" w:rsidRDefault="00A4408B">
      <w:pPr>
        <w:pStyle w:val="Bibliography"/>
        <w:spacing w:after="0" w:line="480" w:lineRule="auto"/>
        <w:ind w:left="720" w:hanging="720"/>
        <w:pPrChange w:id="1814" w:author="Erik Wenninger" w:date="2019-03-20T09:23:00Z">
          <w:pPr>
            <w:pStyle w:val="Bibliography"/>
          </w:pPr>
        </w:pPrChange>
      </w:pPr>
      <w:r w:rsidRPr="00117454">
        <w:rPr>
          <w:b/>
        </w:rPr>
        <w:lastRenderedPageBreak/>
        <w:t>Qazi, M. C. B., and L. Hogdal</w:t>
      </w:r>
      <w:r w:rsidRPr="00117454">
        <w:t xml:space="preserve">. </w:t>
      </w:r>
      <w:r w:rsidRPr="00117454">
        <w:rPr>
          <w:b/>
        </w:rPr>
        <w:t>2010</w:t>
      </w:r>
      <w:r w:rsidRPr="00117454">
        <w:t xml:space="preserve">. Hold on: Females modulate sperm depletion from storage sites in the fly </w:t>
      </w:r>
      <w:r w:rsidRPr="00117454">
        <w:rPr>
          <w:i/>
        </w:rPr>
        <w:t>drosophila melanogaster</w:t>
      </w:r>
      <w:r w:rsidRPr="00117454">
        <w:t>. Journal of Insect Physiology. 56: 1332–1340.</w:t>
      </w:r>
    </w:p>
    <w:p w14:paraId="6BF03415" w14:textId="77777777" w:rsidR="00110CCD" w:rsidRPr="00117454" w:rsidRDefault="00A4408B">
      <w:pPr>
        <w:pStyle w:val="Bibliography"/>
        <w:spacing w:after="0" w:line="480" w:lineRule="auto"/>
        <w:ind w:left="720" w:hanging="720"/>
        <w:pPrChange w:id="1815" w:author="Erik Wenninger" w:date="2019-03-20T09:23:00Z">
          <w:pPr>
            <w:pStyle w:val="Bibliography"/>
          </w:pPr>
        </w:pPrChange>
      </w:pPr>
      <w:r w:rsidRPr="00117454">
        <w:rPr>
          <w:b/>
        </w:rPr>
        <w:t>R Core Team</w:t>
      </w:r>
      <w:r w:rsidRPr="00117454">
        <w:t xml:space="preserve">. </w:t>
      </w:r>
      <w:r w:rsidRPr="00117454">
        <w:rPr>
          <w:b/>
        </w:rPr>
        <w:t>2013</w:t>
      </w:r>
      <w:r w:rsidRPr="00117454">
        <w:t>. R: A language and environment for statistical computing. R foundation for statistical computing, Vienna, Austria.</w:t>
      </w:r>
    </w:p>
    <w:p w14:paraId="790B06AE" w14:textId="77777777" w:rsidR="00110CCD" w:rsidRPr="00117454" w:rsidRDefault="00A4408B">
      <w:pPr>
        <w:pStyle w:val="Bibliography"/>
        <w:spacing w:after="0" w:line="480" w:lineRule="auto"/>
        <w:ind w:left="720" w:hanging="720"/>
        <w:pPrChange w:id="1816" w:author="Erik Wenninger" w:date="2019-03-20T09:23:00Z">
          <w:pPr>
            <w:pStyle w:val="Bibliography"/>
          </w:pPr>
        </w:pPrChange>
      </w:pPr>
      <w:r w:rsidRPr="00117454">
        <w:rPr>
          <w:b/>
        </w:rPr>
        <w:t>Rashed, A., T. D. Nash, L. Paetzold, F. Workneh, and C. M. Rush</w:t>
      </w:r>
      <w:r w:rsidRPr="00117454">
        <w:t xml:space="preserve">. </w:t>
      </w:r>
      <w:r w:rsidRPr="00117454">
        <w:rPr>
          <w:b/>
        </w:rPr>
        <w:t>2012</w:t>
      </w:r>
      <w:r w:rsidRPr="00117454">
        <w:t>. Transmission efficiency of “</w:t>
      </w:r>
      <w:r w:rsidRPr="00117454">
        <w:rPr>
          <w:i/>
        </w:rPr>
        <w:t>candidatus</w:t>
      </w:r>
      <w:r w:rsidRPr="00117454">
        <w:t xml:space="preserve"> liberibacter solanacearum” and potato zebra chip disease progress in relation to pathogen titer, vector numbers, and feeding sites. Phytopathology. 102: 1079–1085.</w:t>
      </w:r>
    </w:p>
    <w:p w14:paraId="370C478F" w14:textId="77777777" w:rsidR="00110CCD" w:rsidRPr="00117454" w:rsidRDefault="00A4408B">
      <w:pPr>
        <w:pStyle w:val="Bibliography"/>
        <w:spacing w:after="0" w:line="480" w:lineRule="auto"/>
        <w:ind w:left="720" w:hanging="720"/>
        <w:pPrChange w:id="1817" w:author="Erik Wenninger" w:date="2019-03-20T09:23:00Z">
          <w:pPr>
            <w:pStyle w:val="Bibliography"/>
          </w:pPr>
        </w:pPrChange>
      </w:pPr>
      <w:r w:rsidRPr="00117454">
        <w:rPr>
          <w:b/>
        </w:rPr>
        <w:t>Rashidi, M., R. G. Novy, C. M. Wallis, and A. Rashed</w:t>
      </w:r>
      <w:r w:rsidRPr="00117454">
        <w:t xml:space="preserve">. </w:t>
      </w:r>
      <w:r w:rsidRPr="00117454">
        <w:rPr>
          <w:b/>
        </w:rPr>
        <w:t>2017</w:t>
      </w:r>
      <w:r w:rsidRPr="00117454">
        <w:t>. Characterization of host plant resistance to zebra chip disease from species-derived potato genotypes and the identification of new sources of zebra chip resistance. PLoS ONE. 12: e0183283.</w:t>
      </w:r>
    </w:p>
    <w:p w14:paraId="6D2206A6" w14:textId="77777777" w:rsidR="00110CCD" w:rsidRPr="00117454" w:rsidRDefault="00A4408B">
      <w:pPr>
        <w:pStyle w:val="Bibliography"/>
        <w:spacing w:after="0" w:line="480" w:lineRule="auto"/>
        <w:ind w:left="720" w:hanging="720"/>
        <w:pPrChange w:id="1818" w:author="Erik Wenninger" w:date="2019-03-20T09:23:00Z">
          <w:pPr>
            <w:pStyle w:val="Bibliography"/>
          </w:pPr>
        </w:pPrChange>
      </w:pPr>
      <w:r w:rsidRPr="00117454">
        <w:rPr>
          <w:b/>
        </w:rPr>
        <w:t>Rehman, M., J. C. Melgar, C. J. M. Rivera, A. M. Idris, and J. K. Brown</w:t>
      </w:r>
      <w:r w:rsidRPr="00117454">
        <w:t xml:space="preserve">. </w:t>
      </w:r>
      <w:r w:rsidRPr="00117454">
        <w:rPr>
          <w:b/>
        </w:rPr>
        <w:t>2010</w:t>
      </w:r>
      <w:r w:rsidRPr="00117454">
        <w:t>. First report of “</w:t>
      </w:r>
      <w:r w:rsidRPr="00117454">
        <w:rPr>
          <w:i/>
        </w:rPr>
        <w:t>candidatus</w:t>
      </w:r>
      <w:r w:rsidRPr="00117454">
        <w:t xml:space="preserve"> liberibacter psyllaurous” or “</w:t>
      </w:r>
      <w:r w:rsidRPr="00117454">
        <w:rPr>
          <w:i/>
        </w:rPr>
        <w:t>ca.</w:t>
      </w:r>
      <w:r w:rsidRPr="00117454">
        <w:t xml:space="preserve"> liberibacter solanacearum” associated with severe foliar chlorosis, curling, and necrosis and tuber discoloration of potato plants in honduras. Plant Dis. 94: 376–376.</w:t>
      </w:r>
    </w:p>
    <w:p w14:paraId="4D65F601" w14:textId="77777777" w:rsidR="00110CCD" w:rsidRPr="00117454" w:rsidRDefault="00A4408B">
      <w:pPr>
        <w:pStyle w:val="Bibliography"/>
        <w:spacing w:after="0" w:line="480" w:lineRule="auto"/>
        <w:ind w:left="720" w:hanging="720"/>
        <w:pPrChange w:id="1819" w:author="Erik Wenninger" w:date="2019-03-20T09:23:00Z">
          <w:pPr>
            <w:pStyle w:val="Bibliography"/>
          </w:pPr>
        </w:pPrChange>
      </w:pPr>
      <w:r w:rsidRPr="00117454">
        <w:rPr>
          <w:b/>
        </w:rPr>
        <w:t>Richards, B. L.</w:t>
      </w:r>
      <w:r w:rsidRPr="00117454">
        <w:t xml:space="preserve"> </w:t>
      </w:r>
      <w:r w:rsidRPr="00117454">
        <w:rPr>
          <w:b/>
        </w:rPr>
        <w:t>1928</w:t>
      </w:r>
      <w:r w:rsidRPr="00117454">
        <w:t>. A new and destructive disease of the potato in utah and its relation to the potato psylla. Phytopathology. 18.</w:t>
      </w:r>
    </w:p>
    <w:p w14:paraId="5B9B6D30" w14:textId="77777777" w:rsidR="00110CCD" w:rsidRPr="00117454" w:rsidRDefault="00A4408B">
      <w:pPr>
        <w:pStyle w:val="Bibliography"/>
        <w:spacing w:after="0" w:line="480" w:lineRule="auto"/>
        <w:ind w:left="720" w:hanging="720"/>
        <w:pPrChange w:id="1820" w:author="Erik Wenninger" w:date="2019-03-20T09:23:00Z">
          <w:pPr>
            <w:pStyle w:val="Bibliography"/>
          </w:pPr>
        </w:pPrChange>
      </w:pPr>
      <w:r w:rsidRPr="00117454">
        <w:rPr>
          <w:b/>
        </w:rPr>
        <w:t>Richards, H. L., and H. L. Blood</w:t>
      </w:r>
      <w:r w:rsidRPr="00117454">
        <w:t xml:space="preserve">. </w:t>
      </w:r>
      <w:r w:rsidRPr="00117454">
        <w:rPr>
          <w:b/>
        </w:rPr>
        <w:t>1973</w:t>
      </w:r>
      <w:r w:rsidRPr="00117454">
        <w:t>. Psyllid yellows of the potato. Readings in insect-plant disease relationships. 46: 139.</w:t>
      </w:r>
    </w:p>
    <w:p w14:paraId="74B8A8B2" w14:textId="77777777" w:rsidR="00110CCD" w:rsidRPr="00117454" w:rsidRDefault="00A4408B">
      <w:pPr>
        <w:pStyle w:val="Bibliography"/>
        <w:spacing w:after="0" w:line="480" w:lineRule="auto"/>
        <w:ind w:left="720" w:hanging="720"/>
        <w:pPrChange w:id="1821" w:author="Erik Wenninger" w:date="2019-03-20T09:23:00Z">
          <w:pPr>
            <w:pStyle w:val="Bibliography"/>
          </w:pPr>
        </w:pPrChange>
      </w:pPr>
      <w:r w:rsidRPr="00117454">
        <w:rPr>
          <w:b/>
        </w:rPr>
        <w:t>Rosson, P., M. Niemeyer, M. Palma, and L. Ribera</w:t>
      </w:r>
      <w:r w:rsidRPr="00117454">
        <w:t xml:space="preserve">. </w:t>
      </w:r>
      <w:r w:rsidRPr="00117454">
        <w:rPr>
          <w:b/>
        </w:rPr>
        <w:t>2006</w:t>
      </w:r>
      <w:r w:rsidRPr="00117454">
        <w:t>. Economic impacts of zebra chips on the texas potato industry. Center for North American studies, department of agricultural economics, Texas A&amp;M university, College Station, TX.</w:t>
      </w:r>
    </w:p>
    <w:p w14:paraId="6B2CA1D5" w14:textId="77777777" w:rsidR="00110CCD" w:rsidRPr="00117454" w:rsidRDefault="00A4408B">
      <w:pPr>
        <w:pStyle w:val="Bibliography"/>
        <w:spacing w:after="0" w:line="480" w:lineRule="auto"/>
        <w:ind w:left="720" w:hanging="720"/>
        <w:pPrChange w:id="1822" w:author="Erik Wenninger" w:date="2019-03-20T09:23:00Z">
          <w:pPr>
            <w:pStyle w:val="Bibliography"/>
          </w:pPr>
        </w:pPrChange>
      </w:pPr>
      <w:r w:rsidRPr="00117454">
        <w:rPr>
          <w:b/>
        </w:rPr>
        <w:lastRenderedPageBreak/>
        <w:t>Rubio-Covarrubias, O. A., M. A. Cadena-Hinojosa, S. M. Prager, C. M. Wallis, and J. T. Trumble</w:t>
      </w:r>
      <w:r w:rsidRPr="00117454">
        <w:t xml:space="preserve">. </w:t>
      </w:r>
      <w:r w:rsidRPr="00117454">
        <w:rPr>
          <w:b/>
        </w:rPr>
        <w:t>2017</w:t>
      </w:r>
      <w:r w:rsidRPr="00117454">
        <w:t>. Characterization of the tolerance against zebra chip disease in tubers of advanced potato lines from mexico. Am. J. Potato Res. 94: 342–356.</w:t>
      </w:r>
    </w:p>
    <w:p w14:paraId="2A495B3F" w14:textId="77777777" w:rsidR="00110CCD" w:rsidRPr="00117454" w:rsidRDefault="00A4408B">
      <w:pPr>
        <w:pStyle w:val="Bibliography"/>
        <w:spacing w:after="0" w:line="480" w:lineRule="auto"/>
        <w:ind w:left="720" w:hanging="720"/>
        <w:pPrChange w:id="1823" w:author="Erik Wenninger" w:date="2019-03-20T09:23:00Z">
          <w:pPr>
            <w:pStyle w:val="Bibliography"/>
          </w:pPr>
        </w:pPrChange>
      </w:pPr>
      <w:r w:rsidRPr="00117454">
        <w:rPr>
          <w:b/>
        </w:rPr>
        <w:t>Sandanayaka, W. R. M., A. Moreno, L. K. Tooman, N. E. M. Page-Weir, and A. Fereres</w:t>
      </w:r>
      <w:r w:rsidRPr="00117454">
        <w:t xml:space="preserve">. </w:t>
      </w:r>
      <w:r w:rsidRPr="00117454">
        <w:rPr>
          <w:b/>
        </w:rPr>
        <w:t>2014</w:t>
      </w:r>
      <w:r w:rsidRPr="00117454">
        <w:t xml:space="preserve">. Stylet penetration activities linked to the acquisition and inoculation of </w:t>
      </w:r>
      <w:r w:rsidRPr="00117454">
        <w:rPr>
          <w:i/>
        </w:rPr>
        <w:t>candidatus</w:t>
      </w:r>
      <w:r w:rsidRPr="00117454">
        <w:t xml:space="preserve"> liberibacter solanacearum by its vector tomato potato psyllid. Entomol. Exp. Appl. 151: 170–181.</w:t>
      </w:r>
    </w:p>
    <w:p w14:paraId="5B3E44E5" w14:textId="77777777" w:rsidR="00110CCD" w:rsidRPr="00117454" w:rsidRDefault="00A4408B">
      <w:pPr>
        <w:pStyle w:val="Bibliography"/>
        <w:spacing w:after="0" w:line="480" w:lineRule="auto"/>
        <w:ind w:left="720" w:hanging="720"/>
        <w:pPrChange w:id="1824" w:author="Erik Wenninger" w:date="2019-03-20T09:23:00Z">
          <w:pPr>
            <w:pStyle w:val="Bibliography"/>
          </w:pPr>
        </w:pPrChange>
      </w:pPr>
      <w:r w:rsidRPr="00117454">
        <w:rPr>
          <w:b/>
        </w:rPr>
        <w:t>Schnakenberg, S. L., W. R. Matias, and M. L. Siegal</w:t>
      </w:r>
      <w:r w:rsidRPr="00117454">
        <w:t xml:space="preserve">. </w:t>
      </w:r>
      <w:r w:rsidRPr="00117454">
        <w:rPr>
          <w:b/>
        </w:rPr>
        <w:t>2011</w:t>
      </w:r>
      <w:r w:rsidRPr="00117454">
        <w:t xml:space="preserve">. Sperm-storage defects and live birth in </w:t>
      </w:r>
      <w:r w:rsidRPr="00117454">
        <w:rPr>
          <w:i/>
        </w:rPr>
        <w:t>drosophila</w:t>
      </w:r>
      <w:r w:rsidRPr="00117454">
        <w:t xml:space="preserve"> females lacking spermathecal secretory cells. PLoS Biology. 9.</w:t>
      </w:r>
    </w:p>
    <w:p w14:paraId="7EE5EA31" w14:textId="77777777" w:rsidR="00110CCD" w:rsidRPr="00117454" w:rsidRDefault="00A4408B">
      <w:pPr>
        <w:pStyle w:val="Bibliography"/>
        <w:spacing w:after="0" w:line="480" w:lineRule="auto"/>
        <w:ind w:left="720" w:hanging="720"/>
        <w:pPrChange w:id="1825" w:author="Erik Wenninger" w:date="2019-03-20T09:23:00Z">
          <w:pPr>
            <w:pStyle w:val="Bibliography"/>
          </w:pPr>
        </w:pPrChange>
      </w:pPr>
      <w:r w:rsidRPr="00117454">
        <w:rPr>
          <w:b/>
        </w:rPr>
        <w:t>Secor, G. A., and V. V. Rivera-Varas</w:t>
      </w:r>
      <w:r w:rsidRPr="00117454">
        <w:t xml:space="preserve">. </w:t>
      </w:r>
      <w:r w:rsidRPr="00117454">
        <w:rPr>
          <w:b/>
        </w:rPr>
        <w:t>2004</w:t>
      </w:r>
      <w:r w:rsidRPr="00117454">
        <w:t>. Emerging diseases of cultivated potato and their impact on latin america. Revista Latinoamericana de la Papa (Suplemento). 1: 1–8.</w:t>
      </w:r>
    </w:p>
    <w:p w14:paraId="5556544F" w14:textId="77777777" w:rsidR="00110CCD" w:rsidRPr="00117454" w:rsidRDefault="00A4408B">
      <w:pPr>
        <w:pStyle w:val="Bibliography"/>
        <w:spacing w:after="0" w:line="480" w:lineRule="auto"/>
        <w:ind w:left="720" w:hanging="720"/>
        <w:pPrChange w:id="1826" w:author="Erik Wenninger" w:date="2019-03-20T09:23:00Z">
          <w:pPr>
            <w:pStyle w:val="Bibliography"/>
          </w:pPr>
        </w:pPrChange>
      </w:pPr>
      <w:r w:rsidRPr="00117454">
        <w:rPr>
          <w:b/>
        </w:rPr>
        <w:t>Stroup, W. W.</w:t>
      </w:r>
      <w:r w:rsidRPr="00117454">
        <w:t xml:space="preserve"> </w:t>
      </w:r>
      <w:r w:rsidRPr="00117454">
        <w:rPr>
          <w:b/>
        </w:rPr>
        <w:t>2015</w:t>
      </w:r>
      <w:r w:rsidRPr="00117454">
        <w:t>. Rethinking the analysis of non-normal data in plant and soil science. Agron. J. 107: 811.</w:t>
      </w:r>
    </w:p>
    <w:p w14:paraId="6BED33F0" w14:textId="77777777" w:rsidR="00110CCD" w:rsidRPr="00117454" w:rsidRDefault="00A4408B">
      <w:pPr>
        <w:pStyle w:val="Bibliography"/>
        <w:spacing w:after="0" w:line="480" w:lineRule="auto"/>
        <w:ind w:left="720" w:hanging="720"/>
        <w:pPrChange w:id="1827" w:author="Erik Wenninger" w:date="2019-03-20T09:23:00Z">
          <w:pPr>
            <w:pStyle w:val="Bibliography"/>
          </w:pPr>
        </w:pPrChange>
      </w:pPr>
      <w:r w:rsidRPr="00117454">
        <w:rPr>
          <w:b/>
        </w:rPr>
        <w:t>Swisher, K. D., and J. M. Crosslin</w:t>
      </w:r>
      <w:r w:rsidRPr="00117454">
        <w:t xml:space="preserve">. </w:t>
      </w:r>
      <w:r w:rsidRPr="00117454">
        <w:rPr>
          <w:b/>
        </w:rPr>
        <w:t>2014</w:t>
      </w:r>
      <w:r w:rsidRPr="00117454">
        <w:t xml:space="preserve">. Restriction digestion method for haplotyping the potato psyllid, </w:t>
      </w:r>
      <w:r w:rsidRPr="00117454">
        <w:rPr>
          <w:i/>
        </w:rPr>
        <w:t>bactericera cockerelli</w:t>
      </w:r>
      <w:r w:rsidRPr="00117454">
        <w:t>. Southwestern Entomologist. 39: 49–56.</w:t>
      </w:r>
    </w:p>
    <w:p w14:paraId="05EE64D8" w14:textId="77777777" w:rsidR="00110CCD" w:rsidRPr="00117454" w:rsidRDefault="00A4408B">
      <w:pPr>
        <w:pStyle w:val="Bibliography"/>
        <w:spacing w:after="0" w:line="480" w:lineRule="auto"/>
        <w:ind w:left="720" w:hanging="720"/>
        <w:pPrChange w:id="1828" w:author="Erik Wenninger" w:date="2019-03-20T09:23:00Z">
          <w:pPr>
            <w:pStyle w:val="Bibliography"/>
          </w:pPr>
        </w:pPrChange>
      </w:pPr>
      <w:r w:rsidRPr="00117454">
        <w:rPr>
          <w:b/>
        </w:rPr>
        <w:t>Šulc, K.</w:t>
      </w:r>
      <w:r w:rsidRPr="00117454">
        <w:t xml:space="preserve"> </w:t>
      </w:r>
      <w:r w:rsidRPr="00117454">
        <w:rPr>
          <w:b/>
        </w:rPr>
        <w:t>1909</w:t>
      </w:r>
      <w:r w:rsidRPr="00117454">
        <w:t xml:space="preserve">. </w:t>
      </w:r>
      <w:r w:rsidRPr="00117454">
        <w:rPr>
          <w:i/>
        </w:rPr>
        <w:t>Trioza cockerelli</w:t>
      </w:r>
      <w:r w:rsidRPr="00117454">
        <w:t xml:space="preserve"> n. sp., a novelty from north america, being also of economic importance. Acta Societatis Entomologicae Bohemiae. 6: 102–108.</w:t>
      </w:r>
    </w:p>
    <w:p w14:paraId="259F6040" w14:textId="77777777" w:rsidR="00110CCD" w:rsidRPr="00117454" w:rsidRDefault="00A4408B">
      <w:pPr>
        <w:pStyle w:val="Bibliography"/>
        <w:spacing w:after="0" w:line="480" w:lineRule="auto"/>
        <w:ind w:left="720" w:hanging="720"/>
        <w:pPrChange w:id="1829" w:author="Erik Wenninger" w:date="2019-03-20T09:23:00Z">
          <w:pPr>
            <w:pStyle w:val="Bibliography"/>
          </w:pPr>
        </w:pPrChange>
      </w:pPr>
      <w:r w:rsidRPr="00117454">
        <w:rPr>
          <w:b/>
        </w:rPr>
        <w:t>Teixeira, D. do C., C. Saillard, S. Eveillard, J. L. Danet, P. I. da Costa, A. J. Ayres, and J. Brové</w:t>
      </w:r>
      <w:r w:rsidRPr="00117454">
        <w:t xml:space="preserve">. </w:t>
      </w:r>
      <w:r w:rsidRPr="00117454">
        <w:rPr>
          <w:b/>
        </w:rPr>
        <w:t>2005</w:t>
      </w:r>
      <w:r w:rsidRPr="00117454">
        <w:t>. ’</w:t>
      </w:r>
      <w:r w:rsidRPr="00117454">
        <w:rPr>
          <w:i/>
        </w:rPr>
        <w:t>Candidatus</w:t>
      </w:r>
      <w:r w:rsidRPr="00117454">
        <w:t xml:space="preserve"> liberibacter americanus’, associated with citrus huanglongbing (greening disease) in sao paulo state, brazil. Int. J. Syst. Evol. Microbiol. 55: 1857–1862.</w:t>
      </w:r>
    </w:p>
    <w:p w14:paraId="6E3C506A" w14:textId="77777777" w:rsidR="00110CCD" w:rsidRPr="00117454" w:rsidRDefault="00A4408B">
      <w:pPr>
        <w:pStyle w:val="Bibliography"/>
        <w:spacing w:after="0" w:line="480" w:lineRule="auto"/>
        <w:ind w:left="720" w:hanging="720"/>
        <w:pPrChange w:id="1830" w:author="Erik Wenninger" w:date="2019-03-20T09:23:00Z">
          <w:pPr>
            <w:pStyle w:val="Bibliography"/>
          </w:pPr>
        </w:pPrChange>
      </w:pPr>
      <w:r w:rsidRPr="00117454">
        <w:rPr>
          <w:b/>
        </w:rPr>
        <w:lastRenderedPageBreak/>
        <w:t>Teulon, D. A. J., P. J. Workman, K. L. Thomas, and M. C. Nielsen</w:t>
      </w:r>
      <w:r w:rsidRPr="00117454">
        <w:t xml:space="preserve">. </w:t>
      </w:r>
      <w:r w:rsidRPr="00117454">
        <w:rPr>
          <w:b/>
        </w:rPr>
        <w:t>2009</w:t>
      </w:r>
      <w:r w:rsidRPr="00117454">
        <w:t xml:space="preserve">. </w:t>
      </w:r>
      <w:r w:rsidRPr="00117454">
        <w:rPr>
          <w:i/>
        </w:rPr>
        <w:t>Bactericera cockerelli</w:t>
      </w:r>
      <w:r w:rsidRPr="00117454">
        <w:t>: Incursion, dispersal and current distribution on vegetable crops in new zealand. New Zealand Plant Protection. 62: 136–144.</w:t>
      </w:r>
    </w:p>
    <w:p w14:paraId="1AE5D232" w14:textId="77777777" w:rsidR="00110CCD" w:rsidRPr="00117454" w:rsidRDefault="00A4408B">
      <w:pPr>
        <w:pStyle w:val="Bibliography"/>
        <w:spacing w:after="0" w:line="480" w:lineRule="auto"/>
        <w:ind w:left="720" w:hanging="720"/>
        <w:pPrChange w:id="1831" w:author="Erik Wenninger" w:date="2019-03-20T09:23:00Z">
          <w:pPr>
            <w:pStyle w:val="Bibliography"/>
          </w:pPr>
        </w:pPrChange>
      </w:pPr>
      <w:r w:rsidRPr="00117454">
        <w:rPr>
          <w:b/>
        </w:rPr>
        <w:t>Thinakaran, J., E. A. Pierson, M. Longnecker, C. Tamborindeguy, J. E. Munyaneza, C. M. Rush, and D. C. Henne</w:t>
      </w:r>
      <w:r w:rsidRPr="00117454">
        <w:t xml:space="preserve">. </w:t>
      </w:r>
      <w:r w:rsidRPr="00117454">
        <w:rPr>
          <w:b/>
        </w:rPr>
        <w:t>2015</w:t>
      </w:r>
      <w:r w:rsidRPr="00117454">
        <w:t xml:space="preserve">. Settling and ovipositional behavior of </w:t>
      </w:r>
      <w:r w:rsidRPr="00117454">
        <w:rPr>
          <w:i/>
        </w:rPr>
        <w:t>bactericera cockerelli</w:t>
      </w:r>
      <w:r w:rsidRPr="00117454">
        <w:t xml:space="preserve"> (hemiptera: Triozidae) on solanaceous hosts under field and laboratory conditions. J. Econ. Entomol. 108: 904–916.</w:t>
      </w:r>
    </w:p>
    <w:p w14:paraId="7DBD79FD" w14:textId="77777777" w:rsidR="00110CCD" w:rsidRPr="00117454" w:rsidRDefault="00A4408B">
      <w:pPr>
        <w:pStyle w:val="Bibliography"/>
        <w:spacing w:after="0" w:line="480" w:lineRule="auto"/>
        <w:ind w:left="720" w:hanging="720"/>
        <w:pPrChange w:id="1832" w:author="Erik Wenninger" w:date="2019-03-20T09:23:00Z">
          <w:pPr>
            <w:pStyle w:val="Bibliography"/>
          </w:pPr>
        </w:pPrChange>
      </w:pPr>
      <w:r w:rsidRPr="00117454">
        <w:rPr>
          <w:b/>
        </w:rPr>
        <w:t>Vega-Gutiérrez, M. T., J. C. Rodríguez-Maciel, O. Díaz-Gómez, R. Bujanos-Muñiz, D. Mota-Sánchez, J. L. Martínez-Carrillo, A. Lagunes-Tejeda, and J. A. Garzón-Tiznado</w:t>
      </w:r>
      <w:r w:rsidRPr="00117454">
        <w:t xml:space="preserve">. </w:t>
      </w:r>
      <w:r w:rsidRPr="00117454">
        <w:rPr>
          <w:b/>
        </w:rPr>
        <w:t>2008</w:t>
      </w:r>
      <w:r w:rsidRPr="00117454">
        <w:t xml:space="preserve">. Susceptibility to insecticides in two mexican population of tomato-potato psyllid, </w:t>
      </w:r>
      <w:r w:rsidRPr="00117454">
        <w:rPr>
          <w:i/>
        </w:rPr>
        <w:t>bactericera cockerelli</w:t>
      </w:r>
      <w:r w:rsidRPr="00117454">
        <w:t xml:space="preserve"> (sulc.) (hemiptera: Triozidae). Agrociencia. 42: 463–471.</w:t>
      </w:r>
    </w:p>
    <w:p w14:paraId="68FDD718" w14:textId="77777777" w:rsidR="00110CCD" w:rsidRPr="00117454" w:rsidRDefault="00A4408B">
      <w:pPr>
        <w:pStyle w:val="Bibliography"/>
        <w:spacing w:after="0" w:line="480" w:lineRule="auto"/>
        <w:ind w:left="720" w:hanging="720"/>
        <w:pPrChange w:id="1833" w:author="Erik Wenninger" w:date="2019-03-20T09:23:00Z">
          <w:pPr>
            <w:pStyle w:val="Bibliography"/>
          </w:pPr>
        </w:pPrChange>
      </w:pPr>
      <w:r w:rsidRPr="00117454">
        <w:rPr>
          <w:b/>
        </w:rPr>
        <w:t>Wallis, R. L.</w:t>
      </w:r>
      <w:r w:rsidRPr="00117454">
        <w:t xml:space="preserve"> </w:t>
      </w:r>
      <w:r w:rsidRPr="00117454">
        <w:rPr>
          <w:b/>
        </w:rPr>
        <w:t>1955</w:t>
      </w:r>
      <w:r w:rsidRPr="00117454">
        <w:t>. Ecological studies on the potato psyllid as a pest of potatoes. U.S. Department of Agriculture; US Deptartment of Agriculture.</w:t>
      </w:r>
    </w:p>
    <w:p w14:paraId="6D319B0B" w14:textId="77777777" w:rsidR="00110CCD" w:rsidRPr="00117454" w:rsidRDefault="00A4408B">
      <w:pPr>
        <w:pStyle w:val="Bibliography"/>
        <w:spacing w:after="0" w:line="480" w:lineRule="auto"/>
        <w:ind w:left="720" w:hanging="720"/>
        <w:pPrChange w:id="1834" w:author="Erik Wenninger" w:date="2019-03-20T09:23:00Z">
          <w:pPr>
            <w:pStyle w:val="Bibliography"/>
          </w:pPr>
        </w:pPrChange>
      </w:pPr>
      <w:r w:rsidRPr="00117454">
        <w:rPr>
          <w:b/>
        </w:rPr>
        <w:t>Wenninger, E. J., and D. G. Hall</w:t>
      </w:r>
      <w:r w:rsidRPr="00117454">
        <w:t xml:space="preserve">. </w:t>
      </w:r>
      <w:r w:rsidRPr="00117454">
        <w:rPr>
          <w:b/>
        </w:rPr>
        <w:t>2008</w:t>
      </w:r>
      <w:r w:rsidRPr="00117454">
        <w:t xml:space="preserve">. Importance of multiple mating to female reproductive output in </w:t>
      </w:r>
      <w:r w:rsidRPr="00117454">
        <w:rPr>
          <w:i/>
        </w:rPr>
        <w:t>diaphorina citri</w:t>
      </w:r>
      <w:r w:rsidRPr="00117454">
        <w:t>. Physiol. Entomol. 33: 316–321.</w:t>
      </w:r>
    </w:p>
    <w:p w14:paraId="2315E158" w14:textId="77777777" w:rsidR="00110CCD" w:rsidRPr="00117454" w:rsidRDefault="00A4408B">
      <w:pPr>
        <w:pStyle w:val="Bibliography"/>
        <w:spacing w:after="0" w:line="480" w:lineRule="auto"/>
        <w:ind w:left="720" w:hanging="720"/>
        <w:pPrChange w:id="1835" w:author="Erik Wenninger" w:date="2019-03-20T09:23:00Z">
          <w:pPr>
            <w:pStyle w:val="Bibliography"/>
          </w:pPr>
        </w:pPrChange>
      </w:pPr>
      <w:r w:rsidRPr="00117454">
        <w:rPr>
          <w:b/>
        </w:rPr>
        <w:t>Wenninger, E. J., A. Carroll, J. Dahan, A. V. Karasev, M. Thornton, J. Miller, P. Nolte, N. Olsen, and W. Price</w:t>
      </w:r>
      <w:r w:rsidRPr="00117454">
        <w:t xml:space="preserve">. </w:t>
      </w:r>
      <w:r w:rsidRPr="00117454">
        <w:rPr>
          <w:b/>
        </w:rPr>
        <w:t>2017</w:t>
      </w:r>
      <w:r w:rsidRPr="00117454">
        <w:t xml:space="preserve">. Phenology of the potato psyllid, </w:t>
      </w:r>
      <w:r w:rsidRPr="00117454">
        <w:rPr>
          <w:i/>
        </w:rPr>
        <w:t>bactericera cockerelli</w:t>
      </w:r>
      <w:r w:rsidRPr="00117454">
        <w:t xml:space="preserve"> (hemiptera: Triozidae), and </w:t>
      </w:r>
      <w:r w:rsidRPr="00117454">
        <w:rPr>
          <w:i/>
        </w:rPr>
        <w:t>Candidatus</w:t>
      </w:r>
      <w:r w:rsidRPr="00117454">
        <w:t xml:space="preserve"> liberibacter solanacearum in commercial potato fields in idaho. Environ. Entomol. 46: 1179–1188.</w:t>
      </w:r>
    </w:p>
    <w:p w14:paraId="1972B9A0" w14:textId="77777777" w:rsidR="00110CCD" w:rsidRPr="00117454" w:rsidRDefault="00A4408B">
      <w:pPr>
        <w:pStyle w:val="Bibliography"/>
        <w:spacing w:after="0" w:line="480" w:lineRule="auto"/>
        <w:ind w:left="720" w:hanging="720"/>
        <w:pPrChange w:id="1836" w:author="Erik Wenninger" w:date="2019-03-20T09:23:00Z">
          <w:pPr>
            <w:pStyle w:val="Bibliography"/>
          </w:pPr>
        </w:pPrChange>
      </w:pPr>
      <w:r w:rsidRPr="00117454">
        <w:rPr>
          <w:b/>
        </w:rPr>
        <w:t>Wenninger, E. J., L. L. Stelinski, and D. G. Hall</w:t>
      </w:r>
      <w:r w:rsidRPr="00117454">
        <w:t xml:space="preserve">. </w:t>
      </w:r>
      <w:r w:rsidRPr="00117454">
        <w:rPr>
          <w:b/>
        </w:rPr>
        <w:t>2009</w:t>
      </w:r>
      <w:r w:rsidRPr="00117454">
        <w:t xml:space="preserve">. Roles of olfactory cues, visual cues, and mating status in orientation of </w:t>
      </w:r>
      <w:r w:rsidRPr="00117454">
        <w:rPr>
          <w:i/>
        </w:rPr>
        <w:t>diaphorina citri</w:t>
      </w:r>
      <w:r w:rsidRPr="00117454">
        <w:t xml:space="preserve"> kuwayama (hemiptera: Psyllidae) to four different host plants. Environ. Entomol. 38: 225–234.</w:t>
      </w:r>
    </w:p>
    <w:p w14:paraId="6147DBA1" w14:textId="77777777" w:rsidR="00110CCD" w:rsidRPr="00117454" w:rsidRDefault="00A4408B">
      <w:pPr>
        <w:pStyle w:val="Bibliography"/>
        <w:spacing w:after="0" w:line="480" w:lineRule="auto"/>
        <w:ind w:left="720" w:hanging="720"/>
        <w:pPrChange w:id="1837" w:author="Erik Wenninger" w:date="2019-03-20T09:23:00Z">
          <w:pPr>
            <w:pStyle w:val="Bibliography"/>
          </w:pPr>
        </w:pPrChange>
      </w:pPr>
      <w:r w:rsidRPr="00117454">
        <w:rPr>
          <w:b/>
        </w:rPr>
        <w:lastRenderedPageBreak/>
        <w:t>Wolfner, M. F.</w:t>
      </w:r>
      <w:r w:rsidRPr="00117454">
        <w:t xml:space="preserve"> </w:t>
      </w:r>
      <w:r w:rsidRPr="00117454">
        <w:rPr>
          <w:b/>
        </w:rPr>
        <w:t>2011</w:t>
      </w:r>
      <w:r w:rsidRPr="00117454">
        <w:t xml:space="preserve">. Precious essences: Female secretions promote sperm storage in </w:t>
      </w:r>
      <w:r w:rsidRPr="00117454">
        <w:rPr>
          <w:i/>
        </w:rPr>
        <w:t>drosophila</w:t>
      </w:r>
      <w:r w:rsidRPr="00117454">
        <w:t>. PLoS Biology. 9.</w:t>
      </w:r>
    </w:p>
    <w:p w14:paraId="1CC1ABA6" w14:textId="77777777" w:rsidR="00110CCD" w:rsidRPr="00117454" w:rsidRDefault="00A4408B">
      <w:pPr>
        <w:pStyle w:val="Bibliography"/>
        <w:spacing w:after="0" w:line="480" w:lineRule="auto"/>
        <w:ind w:left="720" w:hanging="720"/>
        <w:pPrChange w:id="1838" w:author="Erik Wenninger" w:date="2019-03-20T09:23:00Z">
          <w:pPr>
            <w:pStyle w:val="Bibliography"/>
          </w:pPr>
        </w:pPrChange>
      </w:pPr>
      <w:r w:rsidRPr="00117454">
        <w:rPr>
          <w:b/>
        </w:rPr>
        <w:t>Yang, X. B., and T. X. Liu</w:t>
      </w:r>
      <w:r w:rsidRPr="00117454">
        <w:t xml:space="preserve">. </w:t>
      </w:r>
      <w:r w:rsidRPr="00117454">
        <w:rPr>
          <w:b/>
        </w:rPr>
        <w:t>2009</w:t>
      </w:r>
      <w:r w:rsidRPr="00117454">
        <w:t xml:space="preserve">. Life history and life tables of </w:t>
      </w:r>
      <w:r w:rsidRPr="00117454">
        <w:rPr>
          <w:i/>
        </w:rPr>
        <w:t>bactericera cockerelli</w:t>
      </w:r>
      <w:r w:rsidRPr="00117454">
        <w:t xml:space="preserve"> (homoptera: Psyllidae) on eggplant and bell pepper. Environ. Entomol. 38: 1661–1667.</w:t>
      </w:r>
    </w:p>
    <w:p w14:paraId="4CE2B1F5" w14:textId="77777777" w:rsidR="00110CCD" w:rsidRPr="00117454" w:rsidRDefault="00A4408B">
      <w:pPr>
        <w:pStyle w:val="Bibliography"/>
        <w:spacing w:after="0" w:line="480" w:lineRule="auto"/>
        <w:ind w:left="720" w:hanging="720"/>
        <w:pPrChange w:id="1839" w:author="Erik Wenninger" w:date="2019-03-20T09:23:00Z">
          <w:pPr>
            <w:pStyle w:val="Bibliography"/>
          </w:pPr>
        </w:pPrChange>
      </w:pPr>
      <w:r w:rsidRPr="00117454">
        <w:rPr>
          <w:b/>
        </w:rPr>
        <w:t>Yang, X. B., Y. M. Zhang, D. C. Henne, and T. X. Liu</w:t>
      </w:r>
      <w:r w:rsidRPr="00117454">
        <w:t xml:space="preserve">. </w:t>
      </w:r>
      <w:r w:rsidRPr="00117454">
        <w:rPr>
          <w:b/>
        </w:rPr>
        <w:t>2013</w:t>
      </w:r>
      <w:r w:rsidRPr="00117454">
        <w:t xml:space="preserve">. Life tables of </w:t>
      </w:r>
      <w:r w:rsidRPr="00117454">
        <w:rPr>
          <w:i/>
        </w:rPr>
        <w:t>bactericera cockerelli</w:t>
      </w:r>
      <w:r w:rsidRPr="00117454">
        <w:t xml:space="preserve"> (hemiptera: Triozidae) on tomato under laboratory and field conditions in southern texas. Florida Entomologist. 96: 904–913.</w:t>
      </w:r>
    </w:p>
    <w:p w14:paraId="2FD1D5C1" w14:textId="77777777" w:rsidR="00110CCD" w:rsidRPr="00117454" w:rsidRDefault="00A4408B">
      <w:pPr>
        <w:pStyle w:val="Bibliography"/>
        <w:spacing w:after="0" w:line="480" w:lineRule="auto"/>
        <w:ind w:left="720" w:hanging="720"/>
        <w:pPrChange w:id="1840" w:author="Erik Wenninger" w:date="2019-03-20T09:23:00Z">
          <w:pPr>
            <w:pStyle w:val="Bibliography"/>
          </w:pPr>
        </w:pPrChange>
      </w:pPr>
      <w:r w:rsidRPr="00117454">
        <w:rPr>
          <w:b/>
        </w:rPr>
        <w:t>Yang, X. B., Y. M. Zhang, L. Hua, and T. X. Liu</w:t>
      </w:r>
      <w:r w:rsidRPr="00117454">
        <w:t xml:space="preserve">. </w:t>
      </w:r>
      <w:r w:rsidRPr="00117454">
        <w:rPr>
          <w:b/>
        </w:rPr>
        <w:t>2010</w:t>
      </w:r>
      <w:r w:rsidRPr="00117454">
        <w:t xml:space="preserve">. Life history and life tables of </w:t>
      </w:r>
      <w:r w:rsidRPr="00117454">
        <w:rPr>
          <w:i/>
        </w:rPr>
        <w:t>bactericera cockerelli</w:t>
      </w:r>
      <w:r w:rsidRPr="00117454">
        <w:t xml:space="preserve"> (hemiptera: Psyllidae) on potato under laboratory and field conditions in the lower rio grande valley of texas. J. Econ. Entomol. 103: 1729–1734.</w:t>
      </w:r>
    </w:p>
    <w:p w14:paraId="2002071C" w14:textId="77777777" w:rsidR="00110CCD" w:rsidRPr="00117454" w:rsidRDefault="00A4408B">
      <w:pPr>
        <w:pStyle w:val="Bibliography"/>
        <w:spacing w:after="0" w:line="480" w:lineRule="auto"/>
        <w:ind w:left="720" w:hanging="720"/>
        <w:pPrChange w:id="1841" w:author="Erik Wenninger" w:date="2019-03-20T09:23:00Z">
          <w:pPr>
            <w:pStyle w:val="Bibliography"/>
          </w:pPr>
        </w:pPrChange>
      </w:pPr>
      <w:r w:rsidRPr="00117454">
        <w:rPr>
          <w:b/>
        </w:rPr>
        <w:t>Yao, J., P. Saenkham, J. Levy, F. Ibanez, C. Noroy, A. Mendoza, O. Huot, D. F. Meyer, and C. Tamborindeguy</w:t>
      </w:r>
      <w:r w:rsidRPr="00117454">
        <w:t xml:space="preserve">. </w:t>
      </w:r>
      <w:r w:rsidRPr="00117454">
        <w:rPr>
          <w:b/>
        </w:rPr>
        <w:t>2016</w:t>
      </w:r>
      <w:r w:rsidRPr="00117454">
        <w:t>. Interactions “</w:t>
      </w:r>
      <w:r w:rsidRPr="00117454">
        <w:rPr>
          <w:i/>
        </w:rPr>
        <w:t>candidatus</w:t>
      </w:r>
      <w:r w:rsidRPr="00117454">
        <w:t xml:space="preserve"> Liberibacter" solanacearum - </w:t>
      </w:r>
      <w:r w:rsidRPr="00117454">
        <w:rPr>
          <w:i/>
        </w:rPr>
        <w:t>bactericera cockerelli</w:t>
      </w:r>
      <w:r w:rsidRPr="00117454">
        <w:t>: Haplotype effect on vector fitness and gene expression analyses. Frontiers in cellular and infection microbiology. 6.</w:t>
      </w:r>
    </w:p>
    <w:sectPr w:rsidR="00110CCD" w:rsidRPr="001174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rik Wenninger" w:date="2019-03-20T08:58:00Z" w:initials="WE(">
    <w:p w14:paraId="006F1DCF" w14:textId="77777777" w:rsidR="004E2B4B" w:rsidRDefault="004E2B4B">
      <w:pPr>
        <w:pStyle w:val="CommentText"/>
      </w:pPr>
      <w:r>
        <w:rPr>
          <w:rStyle w:val="CommentReference"/>
        </w:rPr>
        <w:annotationRef/>
      </w:r>
      <w:r>
        <w:t xml:space="preserve">You need to look at the instructions for authors </w:t>
      </w:r>
      <w:hyperlink r:id="rId1" w:history="1">
        <w:r w:rsidRPr="007752FC">
          <w:rPr>
            <w:rStyle w:val="Hyperlink"/>
          </w:rPr>
          <w:t>https://academic.oup.com/jinsectscience/pages/jinsectscience/pages/Instructions_To</w:t>
        </w:r>
        <w:bookmarkStart w:id="4" w:name="_GoBack"/>
        <w:bookmarkEnd w:id="4"/>
        <w:r w:rsidRPr="007752FC">
          <w:rPr>
            <w:rStyle w:val="Hyperlink"/>
          </w:rPr>
          <w:t>_Authors</w:t>
        </w:r>
      </w:hyperlink>
    </w:p>
    <w:p w14:paraId="41D736E3" w14:textId="77777777" w:rsidR="004E2B4B" w:rsidRDefault="004E2B4B">
      <w:pPr>
        <w:pStyle w:val="CommentText"/>
      </w:pPr>
    </w:p>
    <w:p w14:paraId="78616E24" w14:textId="77777777" w:rsidR="004E2B4B" w:rsidRDefault="004E2B4B">
      <w:pPr>
        <w:pStyle w:val="CommentText"/>
      </w:pPr>
      <w:r>
        <w:t xml:space="preserve">I made some effort to conform to the guidelines there, but there is more to be done. For example, there is a sample title page that you need to follow. </w:t>
      </w:r>
    </w:p>
  </w:comment>
  <w:comment w:id="15" w:author="Erik Wenninger" w:date="2019-03-20T08:37:00Z" w:initials="WE(">
    <w:p w14:paraId="4CCB51EA" w14:textId="77777777" w:rsidR="00215EC6" w:rsidRDefault="00FE5034">
      <w:pPr>
        <w:pStyle w:val="CommentText"/>
      </w:pPr>
      <w:r>
        <w:rPr>
          <w:rStyle w:val="CommentReference"/>
        </w:rPr>
        <w:annotationRef/>
      </w:r>
      <w:r>
        <w:t>Add coauthors and affiliations. I think the coauthors should be Arash, Rich, and myself, in that order. Let me know if you agree or disagree with any of that. Arash lead the grant proposal that funded much of your work, and Rich of course developed the potato lines you used.</w:t>
      </w:r>
    </w:p>
  </w:comment>
  <w:comment w:id="18" w:author="Erik Wenninger" w:date="2019-03-20T08:40:00Z" w:initials="WE(">
    <w:p w14:paraId="2F125B25" w14:textId="77777777" w:rsidR="00FE5034" w:rsidRDefault="00FE5034">
      <w:pPr>
        <w:pStyle w:val="CommentText"/>
      </w:pPr>
      <w:r>
        <w:rPr>
          <w:rStyle w:val="CommentReference"/>
        </w:rPr>
        <w:annotationRef/>
      </w:r>
      <w:r>
        <w:t>The Abstract needs to be limited to 250 words</w:t>
      </w:r>
      <w:r w:rsidR="004E2B4B">
        <w:t>.</w:t>
      </w:r>
    </w:p>
  </w:comment>
  <w:comment w:id="29" w:author="Erik Wenninger" w:date="2019-03-20T08:57:00Z" w:initials="WE(">
    <w:p w14:paraId="6E3F6BD0" w14:textId="77777777" w:rsidR="00215EC6" w:rsidRDefault="00215EC6">
      <w:pPr>
        <w:pStyle w:val="CommentText"/>
      </w:pPr>
      <w:r>
        <w:rPr>
          <w:rStyle w:val="CommentReference"/>
        </w:rPr>
        <w:annotationRef/>
      </w:r>
      <w:r>
        <w:t>You need to add key words after the Abstract</w:t>
      </w:r>
    </w:p>
  </w:comment>
  <w:comment w:id="910" w:author="Erik Wenninger" w:date="2019-03-20T09:49:00Z" w:initials="WE(">
    <w:p w14:paraId="7B229D7F" w14:textId="0C56E766" w:rsidR="00420373" w:rsidRDefault="00420373">
      <w:pPr>
        <w:pStyle w:val="CommentText"/>
      </w:pPr>
      <w:r>
        <w:rPr>
          <w:rStyle w:val="CommentReference"/>
        </w:rPr>
        <w:annotationRef/>
      </w:r>
      <w:r>
        <w:t>You should probably re-do these tables within Word. There are weird equation boxes for the chi square symbols that should be replaced with regular text (i.e., the chi square symbol using the Insert function of Word)</w:t>
      </w:r>
    </w:p>
  </w:comment>
  <w:comment w:id="1165" w:author="Erik Wenninger" w:date="2019-03-20T09:37:00Z" w:initials="WE(">
    <w:p w14:paraId="1217EE72" w14:textId="77777777" w:rsidR="00117454" w:rsidRDefault="00117454">
      <w:pPr>
        <w:pStyle w:val="CommentText"/>
      </w:pPr>
      <w:r>
        <w:rPr>
          <w:rStyle w:val="CommentReference"/>
        </w:rPr>
        <w:annotationRef/>
      </w:r>
      <w:r>
        <w:t>It looks like some things didn’t render properly in the tables, so please double chck that everything is correct.</w:t>
      </w:r>
    </w:p>
  </w:comment>
  <w:comment w:id="1167" w:author="Erik Wenninger" w:date="2019-03-20T09:38:00Z" w:initials="WE(">
    <w:p w14:paraId="3B2343D6" w14:textId="77777777" w:rsidR="00117454" w:rsidRDefault="00117454">
      <w:pPr>
        <w:pStyle w:val="CommentText"/>
      </w:pPr>
      <w:r>
        <w:rPr>
          <w:rStyle w:val="CommentReference"/>
        </w:rPr>
        <w:annotationRef/>
      </w:r>
      <w:r>
        <w:t>I don’t see a symbol that ties this comment to the appropriate part of the table</w:t>
      </w:r>
    </w:p>
  </w:comment>
  <w:comment w:id="1246" w:author="Wenninger, Erik (erikw@uidaho.edu)" w:date="2019-03-20T09:55:00Z" w:initials="WE(">
    <w:p w14:paraId="1FBADAF2" w14:textId="10D7952E" w:rsidR="00420373" w:rsidRDefault="00420373">
      <w:pPr>
        <w:pStyle w:val="CommentText"/>
      </w:pPr>
      <w:r>
        <w:rPr>
          <w:rStyle w:val="CommentReference"/>
        </w:rPr>
        <w:annotationRef/>
      </w:r>
      <w:r>
        <w:t>The plus/minus symbols also are in a weired equation box, unecessarily</w:t>
      </w:r>
    </w:p>
  </w:comment>
  <w:comment w:id="1249" w:author="Wenninger, Erik (erikw@uidaho.edu)" w:date="2019-03-20T11:12:00Z" w:initials="WE(">
    <w:p w14:paraId="0E7FFD3A" w14:textId="478C8910" w:rsidR="001B5B5D" w:rsidRDefault="001B5B5D">
      <w:pPr>
        <w:pStyle w:val="CommentText"/>
      </w:pPr>
      <w:r>
        <w:rPr>
          <w:rStyle w:val="CommentReference"/>
        </w:rPr>
        <w:annotationRef/>
      </w:r>
      <w:r>
        <w:t>Note that I edited these letters so that they are sort of in between the female and male rows. You’ll have to do that with the next table, which is very confusing the way it is laid out. You’ll have to adjust the notes at the bottom of the table to clarify which letters refer to differences among genotypes with gender pooled.</w:t>
      </w:r>
    </w:p>
  </w:comment>
  <w:comment w:id="1727" w:author="Erik Wenninger" w:date="2019-03-20T09:23:00Z" w:initials="WE(">
    <w:p w14:paraId="52EE39F7" w14:textId="77777777" w:rsidR="00BE07A4" w:rsidRDefault="00BE07A4">
      <w:pPr>
        <w:pStyle w:val="CommentText"/>
      </w:pPr>
      <w:r>
        <w:rPr>
          <w:rStyle w:val="CommentReference"/>
        </w:rPr>
        <w:annotationRef/>
      </w:r>
      <w:r>
        <w:t xml:space="preserve">I see zillions of proper nouns in the references that are not capitalized. Please comb through this section and fix. </w:t>
      </w:r>
    </w:p>
  </w:comment>
  <w:comment w:id="1736" w:author="Erik Wenninger" w:date="2019-03-20T09:25:00Z" w:initials="WE(">
    <w:p w14:paraId="18328EAD" w14:textId="77777777" w:rsidR="00BE07A4" w:rsidRDefault="00BE07A4">
      <w:pPr>
        <w:pStyle w:val="CommentText"/>
      </w:pPr>
      <w:r>
        <w:rPr>
          <w:rStyle w:val="CommentReference"/>
        </w:rPr>
        <w:annotationRef/>
      </w:r>
      <w:r>
        <w:t>Make sure all reference titles are properly abbreviated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616E24" w15:done="0"/>
  <w15:commentEx w15:paraId="4CCB51EA" w15:done="0"/>
  <w15:commentEx w15:paraId="2F125B25" w15:done="0"/>
  <w15:commentEx w15:paraId="6E3F6BD0" w15:done="0"/>
  <w15:commentEx w15:paraId="7B229D7F" w15:done="0"/>
  <w15:commentEx w15:paraId="1217EE72" w15:done="0"/>
  <w15:commentEx w15:paraId="3B2343D6" w15:done="0"/>
  <w15:commentEx w15:paraId="1FBADAF2" w15:done="0"/>
  <w15:commentEx w15:paraId="0E7FFD3A" w15:done="0"/>
  <w15:commentEx w15:paraId="52EE39F7" w15:done="0"/>
  <w15:commentEx w15:paraId="18328E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616E24" w16cid:durableId="203CC036"/>
  <w16cid:commentId w16cid:paraId="4CCB51EA" w16cid:durableId="203CC037"/>
  <w16cid:commentId w16cid:paraId="2F125B25" w16cid:durableId="203CC038"/>
  <w16cid:commentId w16cid:paraId="6E3F6BD0" w16cid:durableId="203CC039"/>
  <w16cid:commentId w16cid:paraId="7B229D7F" w16cid:durableId="203CC03A"/>
  <w16cid:commentId w16cid:paraId="1217EE72" w16cid:durableId="203CC03B"/>
  <w16cid:commentId w16cid:paraId="3B2343D6" w16cid:durableId="203CC03C"/>
  <w16cid:commentId w16cid:paraId="1FBADAF2" w16cid:durableId="203CC03D"/>
  <w16cid:commentId w16cid:paraId="0E7FFD3A" w16cid:durableId="203CC03E"/>
  <w16cid:commentId w16cid:paraId="52EE39F7" w16cid:durableId="203CC03F"/>
  <w16cid:commentId w16cid:paraId="18328EAD" w16cid:durableId="203CC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E324" w14:textId="77777777" w:rsidR="00AC64B8" w:rsidRDefault="00AC64B8">
      <w:pPr>
        <w:spacing w:after="0"/>
      </w:pPr>
      <w:r>
        <w:separator/>
      </w:r>
    </w:p>
  </w:endnote>
  <w:endnote w:type="continuationSeparator" w:id="0">
    <w:p w14:paraId="7D318BBD" w14:textId="77777777" w:rsidR="00AC64B8" w:rsidRDefault="00AC6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0572" w14:textId="77777777" w:rsidR="00AC64B8" w:rsidRDefault="00AC64B8">
      <w:r>
        <w:separator/>
      </w:r>
    </w:p>
  </w:footnote>
  <w:footnote w:type="continuationSeparator" w:id="0">
    <w:p w14:paraId="2835661B" w14:textId="77777777" w:rsidR="00AC64B8" w:rsidRDefault="00AC6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1E3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AC94F20"/>
    <w:multiLevelType w:val="multilevel"/>
    <w:tmpl w:val="99E0A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Wenninger">
    <w15:presenceInfo w15:providerId="AD" w15:userId="S-1-5-21-1250867033-1957335978-1359177354-169127"/>
  </w15:person>
  <w15:person w15:author="Wenninger, Erik (erikw@uidaho.edu)">
    <w15:presenceInfo w15:providerId="AD" w15:userId="S-1-5-21-1250867033-1957335978-1359177354-169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58CE"/>
    <w:rsid w:val="00110CCD"/>
    <w:rsid w:val="00117454"/>
    <w:rsid w:val="001B5B5D"/>
    <w:rsid w:val="00215EC6"/>
    <w:rsid w:val="00420373"/>
    <w:rsid w:val="004C03FA"/>
    <w:rsid w:val="004E29B3"/>
    <w:rsid w:val="004E2B4B"/>
    <w:rsid w:val="00590D07"/>
    <w:rsid w:val="0070586B"/>
    <w:rsid w:val="00784D58"/>
    <w:rsid w:val="008D6863"/>
    <w:rsid w:val="00A4408B"/>
    <w:rsid w:val="00AC64B8"/>
    <w:rsid w:val="00B86B75"/>
    <w:rsid w:val="00BC48D5"/>
    <w:rsid w:val="00BE07A4"/>
    <w:rsid w:val="00C36279"/>
    <w:rsid w:val="00D1518F"/>
    <w:rsid w:val="00DF6095"/>
    <w:rsid w:val="00E315A3"/>
    <w:rsid w:val="00E67524"/>
    <w:rsid w:val="00F85E7D"/>
    <w:rsid w:val="00FE50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6455"/>
  <w15:docId w15:val="{043A9A91-9F03-4463-ADFE-0136C277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4408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4408B"/>
    <w:rPr>
      <w:rFonts w:ascii="Segoe UI" w:hAnsi="Segoe UI" w:cs="Segoe UI"/>
      <w:sz w:val="18"/>
      <w:szCs w:val="18"/>
    </w:rPr>
  </w:style>
  <w:style w:type="character" w:styleId="CommentReference">
    <w:name w:val="annotation reference"/>
    <w:basedOn w:val="DefaultParagraphFont"/>
    <w:semiHidden/>
    <w:unhideWhenUsed/>
    <w:rsid w:val="00FE5034"/>
    <w:rPr>
      <w:sz w:val="16"/>
      <w:szCs w:val="16"/>
    </w:rPr>
  </w:style>
  <w:style w:type="paragraph" w:styleId="CommentText">
    <w:name w:val="annotation text"/>
    <w:basedOn w:val="Normal"/>
    <w:link w:val="CommentTextChar"/>
    <w:semiHidden/>
    <w:unhideWhenUsed/>
    <w:rsid w:val="00FE5034"/>
    <w:rPr>
      <w:sz w:val="20"/>
      <w:szCs w:val="20"/>
    </w:rPr>
  </w:style>
  <w:style w:type="character" w:customStyle="1" w:styleId="CommentTextChar">
    <w:name w:val="Comment Text Char"/>
    <w:basedOn w:val="DefaultParagraphFont"/>
    <w:link w:val="CommentText"/>
    <w:semiHidden/>
    <w:rsid w:val="00FE5034"/>
    <w:rPr>
      <w:sz w:val="20"/>
      <w:szCs w:val="20"/>
    </w:rPr>
  </w:style>
  <w:style w:type="paragraph" w:styleId="CommentSubject">
    <w:name w:val="annotation subject"/>
    <w:basedOn w:val="CommentText"/>
    <w:next w:val="CommentText"/>
    <w:link w:val="CommentSubjectChar"/>
    <w:semiHidden/>
    <w:unhideWhenUsed/>
    <w:rsid w:val="00FE5034"/>
    <w:rPr>
      <w:b/>
      <w:bCs/>
    </w:rPr>
  </w:style>
  <w:style w:type="character" w:customStyle="1" w:styleId="CommentSubjectChar">
    <w:name w:val="Comment Subject Char"/>
    <w:basedOn w:val="CommentTextChar"/>
    <w:link w:val="CommentSubject"/>
    <w:semiHidden/>
    <w:rsid w:val="00FE5034"/>
    <w:rPr>
      <w:b/>
      <w:bCs/>
      <w:sz w:val="20"/>
      <w:szCs w:val="20"/>
    </w:rPr>
  </w:style>
  <w:style w:type="paragraph" w:styleId="Revision">
    <w:name w:val="Revision"/>
    <w:hidden/>
    <w:semiHidden/>
    <w:rsid w:val="00117454"/>
    <w:pPr>
      <w:spacing w:after="0"/>
    </w:pPr>
  </w:style>
  <w:style w:type="character" w:styleId="FollowedHyperlink">
    <w:name w:val="FollowedHyperlink"/>
    <w:basedOn w:val="DefaultParagraphFont"/>
    <w:rsid w:val="00D15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jinsectscience/pages/jinsectscience/pages/Instructions_To_Author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42</Pages>
  <Words>9649</Words>
  <Characters>55000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creator>Austin N. Fife</dc:creator>
  <cp:lastModifiedBy>Fife,Austin N</cp:lastModifiedBy>
  <cp:revision>9</cp:revision>
  <dcterms:created xsi:type="dcterms:W3CDTF">2019-03-20T14:19:00Z</dcterms:created>
  <dcterms:modified xsi:type="dcterms:W3CDTF">2019-03-20T17:36:00Z</dcterms:modified>
</cp:coreProperties>
</file>