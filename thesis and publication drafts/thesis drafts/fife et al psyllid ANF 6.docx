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7C4328F" w:rsidR="003B6626" w:rsidRPr="006360F6" w:rsidRDefault="009D15EB" w:rsidP="006360F6">
      <w:pPr>
        <w:pStyle w:val="Title"/>
        <w:spacing w:line="480" w:lineRule="auto"/>
        <w:rPr>
          <w:color w:val="auto"/>
          <w:sz w:val="24"/>
          <w:szCs w:val="24"/>
        </w:rPr>
      </w:pPr>
      <w:r w:rsidRPr="006360F6">
        <w:rPr>
          <w:color w:val="auto"/>
          <w:sz w:val="24"/>
          <w:szCs w:val="24"/>
        </w:rPr>
        <w:t xml:space="preserve">Investigating behavior of the potato psyllid </w:t>
      </w:r>
      <w:proofErr w:type="spellStart"/>
      <w:r w:rsidRPr="006360F6">
        <w:rPr>
          <w:i/>
          <w:color w:val="auto"/>
          <w:sz w:val="24"/>
          <w:szCs w:val="24"/>
        </w:rPr>
        <w:t>Bactericera</w:t>
      </w:r>
      <w:proofErr w:type="spellEnd"/>
      <w:r w:rsidRPr="006360F6">
        <w:rPr>
          <w:i/>
          <w:color w:val="auto"/>
          <w:sz w:val="24"/>
          <w:szCs w:val="24"/>
        </w:rPr>
        <w:t xml:space="preserve"> </w:t>
      </w:r>
      <w:proofErr w:type="spellStart"/>
      <w:r w:rsidRPr="006360F6">
        <w:rPr>
          <w:i/>
          <w:color w:val="auto"/>
          <w:sz w:val="24"/>
          <w:szCs w:val="24"/>
        </w:rPr>
        <w:t>cockerelli</w:t>
      </w:r>
      <w:proofErr w:type="spellEnd"/>
      <w:r w:rsidRPr="006360F6">
        <w:rPr>
          <w:color w:val="auto"/>
          <w:sz w:val="24"/>
          <w:szCs w:val="24"/>
        </w:rPr>
        <w:t xml:space="preserve"> (</w:t>
      </w:r>
      <w:proofErr w:type="spellStart"/>
      <w:r w:rsidRPr="006360F6">
        <w:rPr>
          <w:color w:val="auto"/>
          <w:sz w:val="24"/>
          <w:szCs w:val="24"/>
        </w:rPr>
        <w:t>Šulc</w:t>
      </w:r>
      <w:proofErr w:type="spellEnd"/>
      <w:r w:rsidRPr="006360F6">
        <w:rPr>
          <w:color w:val="auto"/>
          <w:sz w:val="24"/>
          <w:szCs w:val="24"/>
        </w:rPr>
        <w:t xml:space="preserve">) (Hemiptera: </w:t>
      </w:r>
      <w:proofErr w:type="spellStart"/>
      <w:r w:rsidRPr="006360F6">
        <w:rPr>
          <w:color w:val="auto"/>
          <w:sz w:val="24"/>
          <w:szCs w:val="24"/>
        </w:rPr>
        <w:t>Triozidae</w:t>
      </w:r>
      <w:proofErr w:type="spellEnd"/>
      <w:r w:rsidRPr="006360F6">
        <w:rPr>
          <w:color w:val="auto"/>
          <w:sz w:val="24"/>
          <w:szCs w:val="24"/>
        </w:rPr>
        <w:t>) on three potato genotypes with putative resistance to “</w:t>
      </w:r>
      <w:proofErr w:type="spellStart"/>
      <w:r w:rsidRPr="006360F6">
        <w:rPr>
          <w:i/>
          <w:color w:val="auto"/>
          <w:sz w:val="24"/>
          <w:szCs w:val="24"/>
        </w:rPr>
        <w:t>Candidatus</w:t>
      </w:r>
      <w:proofErr w:type="spellEnd"/>
      <w:r w:rsidRPr="006360F6">
        <w:rPr>
          <w:color w:val="auto"/>
          <w:sz w:val="24"/>
          <w:szCs w:val="24"/>
        </w:rPr>
        <w:t xml:space="preserve"> </w:t>
      </w:r>
      <w:proofErr w:type="spellStart"/>
      <w:r w:rsidRPr="006360F6">
        <w:rPr>
          <w:color w:val="auto"/>
          <w:sz w:val="24"/>
          <w:szCs w:val="24"/>
        </w:rPr>
        <w:t>Liberibacter</w:t>
      </w:r>
      <w:proofErr w:type="spellEnd"/>
      <w:r w:rsidRPr="006360F6">
        <w:rPr>
          <w:color w:val="auto"/>
          <w:sz w:val="24"/>
          <w:szCs w:val="24"/>
        </w:rPr>
        <w:t xml:space="preserve"> sola</w:t>
      </w:r>
      <w:r w:rsidR="00F7088F">
        <w:rPr>
          <w:color w:val="auto"/>
          <w:sz w:val="24"/>
          <w:szCs w:val="24"/>
        </w:rPr>
        <w:t>na</w:t>
      </w:r>
      <w:r w:rsidRPr="006360F6">
        <w:rPr>
          <w:color w:val="auto"/>
          <w:sz w:val="24"/>
          <w:szCs w:val="24"/>
        </w:rPr>
        <w:t>cearum”</w:t>
      </w:r>
    </w:p>
    <w:p w14:paraId="11F8AC84" w14:textId="274DDDD7" w:rsidR="003B6626" w:rsidRPr="00A3526B" w:rsidRDefault="009D15EB" w:rsidP="006360F6">
      <w:pPr>
        <w:pStyle w:val="Author"/>
        <w:spacing w:line="480" w:lineRule="auto"/>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,5</w:t>
      </w:r>
      <w:r w:rsidR="00A3526B" w:rsidRPr="003D6540">
        <w:t xml:space="preserve">, </w:t>
      </w:r>
      <w:r w:rsidRPr="003D6540">
        <w:t>Arash Rashe</w:t>
      </w:r>
      <w:bookmarkStart w:id="0" w:name="_GoBack"/>
      <w:bookmarkEnd w:id="0"/>
      <w:r w:rsidRPr="003D6540">
        <w:t>d</w:t>
      </w:r>
      <w:r w:rsidRPr="00A3526B">
        <w:rPr>
          <w:rStyle w:val="FootnoteReference"/>
        </w:rPr>
        <w:footnoteReference w:id="3"/>
      </w:r>
      <w:r w:rsidRPr="00A3526B">
        <w:t>, Richard G. Novy</w:t>
      </w:r>
      <w:r w:rsidRPr="00A3526B">
        <w:rPr>
          <w:rStyle w:val="FootnoteReference"/>
        </w:rPr>
        <w:footnoteReference w:id="4"/>
      </w:r>
      <w:r w:rsidR="00A3526B" w:rsidRPr="00A3526B">
        <w:t xml:space="preserve">, </w:t>
      </w:r>
      <w:r w:rsidRPr="00A3526B">
        <w:t>and Erik J. Wenninger</w:t>
      </w:r>
      <w:r w:rsidR="00A3526B" w:rsidRPr="00525195">
        <w:rPr>
          <w:vertAlign w:val="superscript"/>
        </w:rPr>
        <w:t>1</w:t>
      </w:r>
    </w:p>
    <w:p w14:paraId="51AB0FF0" w14:textId="32534443" w:rsidR="00627039" w:rsidRPr="00627039" w:rsidRDefault="009D15EB" w:rsidP="006360F6">
      <w:pPr>
        <w:pStyle w:val="BodyText"/>
        <w:spacing w:line="480" w:lineRule="auto"/>
      </w:pPr>
      <w:r w:rsidRPr="003D6540">
        <w:rPr>
          <w:b/>
        </w:rPr>
        <w:t>Abstract</w:t>
      </w:r>
      <w:r w:rsidRPr="003D6540">
        <w:t xml:space="preserve"> The potato/tomato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Šulc</w:t>
      </w:r>
      <w:proofErr w:type="spellEnd"/>
      <w:r w:rsidRPr="003D6540">
        <w:t xml:space="preserve">) (Hemiptera: </w:t>
      </w:r>
      <w:proofErr w:type="spellStart"/>
      <w:r w:rsidRPr="003D6540">
        <w:t>Triozidae</w:t>
      </w:r>
      <w:proofErr w:type="spellEnd"/>
      <w:r w:rsidRPr="003D6540">
        <w:t>) transmits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w:t>
      </w:r>
      <w:proofErr w:type="spellStart"/>
      <w:r w:rsidRPr="003D6540">
        <w:t>Lso</w:t>
      </w:r>
      <w:proofErr w:type="spellEnd"/>
      <w:r w:rsidRPr="003D6540">
        <w:t>)</w:t>
      </w:r>
      <w:r w:rsidR="00525195">
        <w:t xml:space="preserve"> (also known as “</w:t>
      </w:r>
      <w:proofErr w:type="spellStart"/>
      <w:r w:rsidR="00525195" w:rsidRPr="00B80AFA">
        <w:rPr>
          <w:i/>
        </w:rPr>
        <w:t>Candidatus</w:t>
      </w:r>
      <w:proofErr w:type="spellEnd"/>
      <w:r w:rsidR="00525195">
        <w:t xml:space="preserve"> </w:t>
      </w:r>
      <w:proofErr w:type="spellStart"/>
      <w:r w:rsidR="00525195">
        <w:t>Liberibacter</w:t>
      </w:r>
      <w:proofErr w:type="spellEnd"/>
      <w:r w:rsidR="00525195">
        <w:t xml:space="preserve"> </w:t>
      </w:r>
      <w:proofErr w:type="spellStart"/>
      <w:r w:rsidR="00525195">
        <w:t>psyllaurous</w:t>
      </w:r>
      <w:proofErr w:type="spellEnd"/>
      <w:r w:rsidR="00525195">
        <w:t>”)</w:t>
      </w:r>
      <w:r w:rsidRPr="003D6540">
        <w:t xml:space="preserve">, </w:t>
      </w:r>
      <w:r w:rsidR="006160B8">
        <w:t>the bacteri</w:t>
      </w:r>
      <w:r w:rsidR="004D1617">
        <w:t>um</w:t>
      </w:r>
      <w:r w:rsidR="006160B8">
        <w:t xml:space="preserve"> </w:t>
      </w:r>
      <w:r w:rsidR="00746D38">
        <w:t>associated with</w:t>
      </w:r>
      <w:r w:rsidRPr="003D6540">
        <w:t xml:space="preserve"> </w:t>
      </w:r>
      <w:r w:rsidR="00A3526B" w:rsidRPr="003D6540">
        <w:t>z</w:t>
      </w:r>
      <w:r w:rsidRPr="003D6540">
        <w:t xml:space="preserve">ebra chip disease (ZC) in potato. ZC creates large economic losses when disease incidence is high. No commercial potato variety has been found resistant to the pathogen or the disease symptoms. </w:t>
      </w:r>
      <w:r w:rsidR="004D1617">
        <w:t xml:space="preserve">To evaluate </w:t>
      </w:r>
      <w:r w:rsidR="004D1617">
        <w:lastRenderedPageBreak/>
        <w:t xml:space="preserve">possible mechanisms of resistance in breeding clones derived from </w:t>
      </w:r>
      <w:r w:rsidR="0083708E" w:rsidRPr="003D6540">
        <w:rPr>
          <w:i/>
        </w:rPr>
        <w:t xml:space="preserve">Solanum </w:t>
      </w:r>
      <w:proofErr w:type="spellStart"/>
      <w:r w:rsidR="0083708E" w:rsidRPr="003D6540">
        <w:rPr>
          <w:i/>
        </w:rPr>
        <w:t>chacoense</w:t>
      </w:r>
      <w:proofErr w:type="spellEnd"/>
      <w:r w:rsidR="0083708E" w:rsidRPr="003D6540">
        <w:t xml:space="preserve"> Bitter</w:t>
      </w:r>
      <w:r w:rsidR="0083708E">
        <w:t xml:space="preserve"> </w:t>
      </w:r>
      <w:r w:rsidR="0083708E" w:rsidRPr="003D6540">
        <w:t xml:space="preserve">with putative resistance to </w:t>
      </w:r>
      <w:proofErr w:type="spellStart"/>
      <w:r w:rsidR="0083708E" w:rsidRPr="003D6540">
        <w:t>Lso</w:t>
      </w:r>
      <w:proofErr w:type="spellEnd"/>
      <w:r w:rsidR="0083708E" w:rsidRPr="003D6540">
        <w:t xml:space="preserve"> and/or ZC</w:t>
      </w:r>
      <w:r w:rsidR="0083708E">
        <w:t>, w</w:t>
      </w:r>
      <w:r w:rsidRPr="003D6540">
        <w:t xml:space="preserve">e observed host acceptance behaviors using no-choice assays. We also compared oviposition and egg fertility for psyllids held on these genotypes. </w:t>
      </w:r>
      <w:r w:rsidR="003C66BF">
        <w:t xml:space="preserve">‘Russet Burbank’ was used as a susceptible control. </w:t>
      </w:r>
      <w:r w:rsidRPr="003D6540">
        <w:t xml:space="preserve">Probing frequency and female walking duration were highest on Russet Burbank, suggesting greater activity on </w:t>
      </w:r>
      <w:r w:rsidR="003D6540">
        <w:t>this variety</w:t>
      </w:r>
      <w:r w:rsidRPr="003D6540">
        <w:t xml:space="preserve"> than on the three </w:t>
      </w:r>
      <w:r w:rsidR="00487C8C">
        <w:t xml:space="preserve">putatively </w:t>
      </w:r>
      <w:r w:rsidRPr="003D6540">
        <w:t xml:space="preserve">resistant genotypes. </w:t>
      </w:r>
      <w:r w:rsidR="00487C8C">
        <w:t>Oviposition</w:t>
      </w:r>
      <w:r w:rsidRPr="003D6540">
        <w:t xml:space="preserve"> did not differ among genotypes but declined on all genotypes during the last period of observation (18-20 days after confinement with a male). Egg fertility did not differ among genotypes for the first three observation periods (</w:t>
      </w:r>
      <w:r w:rsidR="00487C8C">
        <w:t xml:space="preserve">through the first </w:t>
      </w:r>
      <w:r w:rsidRPr="003D6540">
        <w:t xml:space="preserve">16-18 days after confinement with a male) but more </w:t>
      </w:r>
      <w:r w:rsidR="004D1617">
        <w:t xml:space="preserve">fertile </w:t>
      </w:r>
      <w:r w:rsidRPr="003D6540">
        <w:t xml:space="preserve">eggs were </w:t>
      </w:r>
      <w:r w:rsidR="004D1617">
        <w:t>observed</w:t>
      </w:r>
      <w:r w:rsidRPr="003D6540">
        <w:t xml:space="preserve"> on Russet Burbank than </w:t>
      </w:r>
      <w:r w:rsidR="003D6540">
        <w:t xml:space="preserve">on </w:t>
      </w:r>
      <w:r w:rsidR="00487C8C">
        <w:t>two of the putatively resistant genotypes</w:t>
      </w:r>
      <w:r w:rsidRPr="003D6540">
        <w:t xml:space="preserve"> during the last observation period (18-20 days after confinement with a male). </w:t>
      </w:r>
      <w:r w:rsidR="002A72D6">
        <w:t>E</w:t>
      </w:r>
      <w:r w:rsidR="006C103F" w:rsidRPr="00D677A8">
        <w:t xml:space="preserve">gg fertility </w:t>
      </w:r>
      <w:r w:rsidR="002A72D6">
        <w:t xml:space="preserve">was </w:t>
      </w:r>
      <w:r w:rsidR="00061AEA">
        <w:t>lower</w:t>
      </w:r>
      <w:r w:rsidR="002A72D6">
        <w:t xml:space="preserve"> </w:t>
      </w:r>
      <w:r w:rsidR="006C103F" w:rsidRPr="00D677A8">
        <w:t xml:space="preserve">on </w:t>
      </w:r>
      <w:r w:rsidR="00487C8C">
        <w:t xml:space="preserve">putatively </w:t>
      </w:r>
      <w:r w:rsidR="00A352EE">
        <w:t xml:space="preserve">resistant genotypes </w:t>
      </w:r>
      <w:r w:rsidR="006C103F" w:rsidRPr="00D677A8">
        <w:t>18-24 days after mating</w:t>
      </w:r>
      <w:r w:rsidR="00920A32">
        <w:t xml:space="preserve"> than on Russet Burbank</w:t>
      </w:r>
      <w:r w:rsidR="006C103F" w:rsidRPr="00D677A8">
        <w:t xml:space="preserve">. </w:t>
      </w:r>
      <w:r w:rsidR="00A352EE">
        <w:t>These</w:t>
      </w:r>
      <w:r w:rsidR="006C103F" w:rsidRPr="00D677A8">
        <w:t xml:space="preserve"> results suggest that </w:t>
      </w:r>
      <w:r w:rsidR="00A352EE">
        <w:t>the</w:t>
      </w:r>
      <w:r w:rsidR="006C103F" w:rsidRPr="00D677A8">
        <w:t xml:space="preserve"> </w:t>
      </w:r>
      <w:r w:rsidR="00A352EE">
        <w:t xml:space="preserve">reduction in </w:t>
      </w:r>
      <w:proofErr w:type="spellStart"/>
      <w:r w:rsidR="006C103F" w:rsidRPr="00D677A8">
        <w:t>Lso</w:t>
      </w:r>
      <w:proofErr w:type="spellEnd"/>
      <w:r w:rsidR="006C103F" w:rsidRPr="00D677A8">
        <w:t xml:space="preserve"> symptoms</w:t>
      </w:r>
      <w:r w:rsidR="00A352EE">
        <w:t xml:space="preserve"> is</w:t>
      </w:r>
      <w:r w:rsidR="006C103F" w:rsidRPr="00D677A8">
        <w:t xml:space="preserve"> due to resistance to the pathogen</w:t>
      </w:r>
      <w:r w:rsidR="004B200F">
        <w:t xml:space="preserve">, </w:t>
      </w:r>
      <w:r w:rsidR="00487C8C">
        <w:t>rather than</w:t>
      </w:r>
      <w:r w:rsidR="006C103F" w:rsidRPr="00D677A8">
        <w:t xml:space="preserve"> </w:t>
      </w:r>
      <w:r w:rsidR="004B200F">
        <w:t>reduc</w:t>
      </w:r>
      <w:r w:rsidR="00487C8C">
        <w:t>tion of</w:t>
      </w:r>
      <w:r w:rsidR="004B200F">
        <w:t xml:space="preserve"> psyllid </w:t>
      </w:r>
      <w:r w:rsidR="008454B0">
        <w:t xml:space="preserve">feeding behaviors. </w:t>
      </w:r>
    </w:p>
    <w:p w14:paraId="11F8AC87" w14:textId="4D5E164C" w:rsidR="003B6626" w:rsidRPr="00A3526B" w:rsidRDefault="009D15EB" w:rsidP="006360F6">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6360F6">
      <w:pPr>
        <w:spacing w:line="480" w:lineRule="auto"/>
        <w:rPr>
          <w:rFonts w:asciiTheme="majorHAnsi" w:eastAsiaTheme="majorEastAsia" w:hAnsiTheme="majorHAnsi" w:cstheme="majorBidi"/>
          <w:b/>
          <w:bCs/>
        </w:rPr>
      </w:pPr>
      <w:bookmarkStart w:id="1" w:name="ch:intro"/>
      <w:r>
        <w:br w:type="page"/>
      </w:r>
    </w:p>
    <w:p w14:paraId="11F8AC88" w14:textId="66A73B7F" w:rsidR="003B6626" w:rsidRPr="00487C8C" w:rsidRDefault="009D15EB" w:rsidP="006360F6">
      <w:pPr>
        <w:pStyle w:val="Heading1"/>
        <w:spacing w:line="480" w:lineRule="auto"/>
        <w:rPr>
          <w:color w:val="auto"/>
          <w:sz w:val="24"/>
          <w:szCs w:val="24"/>
        </w:rPr>
      </w:pPr>
      <w:r w:rsidRPr="00487C8C">
        <w:rPr>
          <w:color w:val="auto"/>
          <w:sz w:val="24"/>
          <w:szCs w:val="24"/>
        </w:rPr>
        <w:lastRenderedPageBreak/>
        <w:t>Introduction</w:t>
      </w:r>
      <w:bookmarkEnd w:id="1"/>
    </w:p>
    <w:p w14:paraId="11F8AC8A" w14:textId="4EFA0F90" w:rsidR="003B6626" w:rsidRPr="003D6540" w:rsidRDefault="009D15EB" w:rsidP="006360F6">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 2009,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 xml:space="preserve">estern United States (Munyaneza et al. 2007, Rehman et al. 2010, Butler and </w:t>
      </w:r>
      <w:proofErr w:type="spellStart"/>
      <w:r w:rsidRPr="003D6540">
        <w:t>Trumble</w:t>
      </w:r>
      <w:proofErr w:type="spellEnd"/>
      <w:r w:rsidRPr="003D6540">
        <w:t xml:space="preserve"> 2012) and a recent introduction to New Zealand (Martin 2008, </w:t>
      </w:r>
      <w:proofErr w:type="spellStart"/>
      <w:r w:rsidRPr="003D6540">
        <w:t>Liefting</w:t>
      </w:r>
      <w:proofErr w:type="spellEnd"/>
      <w:r w:rsidRPr="003D6540">
        <w:t xml:space="preserve"> et al. 2009, </w:t>
      </w:r>
      <w:proofErr w:type="spellStart"/>
      <w:r w:rsidRPr="003D6540">
        <w:t>Teulon</w:t>
      </w:r>
      <w:proofErr w:type="spellEnd"/>
      <w:r w:rsidRPr="003D6540">
        <w:t xml:space="preserve"> et al. 2009).</w:t>
      </w:r>
    </w:p>
    <w:p w14:paraId="11F8AC8C" w14:textId="0BFC9A98" w:rsidR="003B6626" w:rsidRPr="00D677A8" w:rsidRDefault="003D6540" w:rsidP="006360F6">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FB04EE">
        <w:rPr>
          <w:lang w:val="es-MX"/>
        </w:rPr>
        <w:t xml:space="preserve">2007, </w:t>
      </w:r>
      <w:r w:rsidR="0081106D" w:rsidRPr="00FB04EE">
        <w:rPr>
          <w:lang w:val="es-MX"/>
        </w:rPr>
        <w:t xml:space="preserve">Hansen et al. 2008, </w:t>
      </w:r>
      <w:proofErr w:type="spellStart"/>
      <w:r w:rsidR="009D15EB" w:rsidRPr="00FB04EE">
        <w:rPr>
          <w:lang w:val="es-MX"/>
        </w:rPr>
        <w:t>Munyaneza</w:t>
      </w:r>
      <w:proofErr w:type="spellEnd"/>
      <w:r w:rsidR="009D15EB" w:rsidRPr="00FB04EE">
        <w:rPr>
          <w:lang w:val="es-MX"/>
        </w:rPr>
        <w:t xml:space="preserve"> et al. 2007, </w:t>
      </w:r>
      <w:proofErr w:type="spellStart"/>
      <w:r w:rsidR="009D15EB" w:rsidRPr="00FB04EE">
        <w:rPr>
          <w:lang w:val="es-MX"/>
        </w:rPr>
        <w:t>Liefting</w:t>
      </w:r>
      <w:proofErr w:type="spellEnd"/>
      <w:r w:rsidR="009D15EB" w:rsidRPr="00FB04EE">
        <w:rPr>
          <w:lang w:val="es-MX"/>
        </w:rPr>
        <w:t xml:space="preserve"> et al. 2009</w:t>
      </w:r>
      <w:r w:rsidR="00F619AF" w:rsidRPr="00FB04EE">
        <w:rPr>
          <w:lang w:val="es-MX"/>
        </w:rPr>
        <w:t>, Cicero et al. 2016</w:t>
      </w:r>
      <w:r w:rsidR="009D15EB" w:rsidRPr="00FB04EE">
        <w:rPr>
          <w:lang w:val="es-MX"/>
        </w:rPr>
        <w:t xml:space="preserve">). </w:t>
      </w:r>
      <w:proofErr w:type="spellStart"/>
      <w:r w:rsidR="009D15EB" w:rsidRPr="00D677A8">
        <w:t>Lso</w:t>
      </w:r>
      <w:proofErr w:type="spellEnd"/>
      <w:r w:rsidR="009D15EB" w:rsidRPr="00D677A8">
        <w:t xml:space="preserve"> is an uncultured gram-negative </w:t>
      </w:r>
      <m:oMath>
        <m:r>
          <w:rPr>
            <w:rFonts w:ascii="Cambria Math" w:hAnsi="Cambria Math"/>
          </w:rPr>
          <m:t>α</m:t>
        </m:r>
      </m:oMath>
      <w:r w:rsidR="009D15EB" w:rsidRPr="00D677A8">
        <w:t xml:space="preserve">-proteobacterium (Liefting et al. 2009) that infects solanaceous plants. </w:t>
      </w:r>
      <w:proofErr w:type="spellStart"/>
      <w:r w:rsidR="009D15EB" w:rsidRPr="00D677A8">
        <w:t>Lso</w:t>
      </w:r>
      <w:proofErr w:type="spellEnd"/>
      <w:r w:rsidR="009D15EB" w:rsidRPr="00D677A8">
        <w:t xml:space="preserve"> is transmitted to the plant’s phloem by the psyllid’s saliva while feeding (Cooper and Bamberg 2014).</w:t>
      </w:r>
    </w:p>
    <w:p w14:paraId="11F8AC8D" w14:textId="18863D51" w:rsidR="003B6626" w:rsidRPr="00D677A8" w:rsidRDefault="009D15EB" w:rsidP="006360F6">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 xml:space="preserve">fried (Navarre et al. 2009, Alvarado et al. 2012, Buchman et al. 2012). This condition is known as zebra chip disease (ZC) (Hansen et al. 2008, </w:t>
      </w:r>
      <w:proofErr w:type="spellStart"/>
      <w:r w:rsidRPr="00D677A8">
        <w:t>Liefting</w:t>
      </w:r>
      <w:proofErr w:type="spellEnd"/>
      <w:r w:rsidRPr="00D677A8">
        <w:t xml:space="preserve"> et al. 2009, Lin et al. 2009, </w:t>
      </w:r>
      <w:proofErr w:type="spellStart"/>
      <w:r w:rsidRPr="00D677A8">
        <w:t>Crosslin</w:t>
      </w:r>
      <w:proofErr w:type="spellEnd"/>
      <w:r w:rsidRPr="00D677A8">
        <w:t xml:space="preserve"> et al. 2011). Z</w:t>
      </w:r>
      <w:r w:rsidR="00BB2E7E">
        <w:t>C</w:t>
      </w:r>
      <w:r w:rsidRPr="00D677A8">
        <w:t xml:space="preserve">-affected tubers are unmarketable, which results in large economic losses for growers (Rosson et al. 2006, Munyaneza et al. 2007). Yield reduction from </w:t>
      </w:r>
      <w:proofErr w:type="spellStart"/>
      <w:r w:rsidRPr="00D677A8">
        <w:t>Lso</w:t>
      </w:r>
      <w:proofErr w:type="spellEnd"/>
      <w:r w:rsidRPr="00D677A8">
        <w:t xml:space="preserve"> infection has ranged from 43% to 93% in some cases (Munyaneza et al. 2008, 2011).</w:t>
      </w:r>
    </w:p>
    <w:p w14:paraId="11F8AC8E" w14:textId="3FCDD888" w:rsidR="003B6626" w:rsidRPr="00D677A8" w:rsidRDefault="009D15EB" w:rsidP="006360F6">
      <w:pPr>
        <w:pStyle w:val="BodyText"/>
        <w:spacing w:line="480" w:lineRule="auto"/>
      </w:pPr>
      <w:proofErr w:type="spellStart"/>
      <w:r w:rsidRPr="00D677A8">
        <w:t>Lso</w:t>
      </w:r>
      <w:proofErr w:type="spellEnd"/>
      <w:r w:rsidRPr="00D677A8">
        <w:t xml:space="preserve"> and ZC symptoms were first described in 1994 in Mexico (</w:t>
      </w:r>
      <w:proofErr w:type="spellStart"/>
      <w:r w:rsidRPr="00D677A8">
        <w:t>Secor</w:t>
      </w:r>
      <w:proofErr w:type="spellEnd"/>
      <w:r w:rsidRPr="00D677A8">
        <w:t xml:space="preserve"> and Rivera-</w:t>
      </w:r>
      <w:proofErr w:type="spellStart"/>
      <w:r w:rsidRPr="00D677A8">
        <w:t>Varas</w:t>
      </w:r>
      <w:proofErr w:type="spellEnd"/>
      <w:r w:rsidRPr="00D677A8">
        <w:t xml:space="preserve"> 2004, Munyaneza et al. 2009)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Murphy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Rondon 2018).</w:t>
      </w:r>
    </w:p>
    <w:p w14:paraId="11F8AC90" w14:textId="0D8AC32B" w:rsidR="003B6626" w:rsidRPr="00D677A8" w:rsidRDefault="000A4900" w:rsidP="006360F6">
      <w:pPr>
        <w:pStyle w:val="BodyText"/>
        <w:spacing w:line="480" w:lineRule="auto"/>
      </w:pPr>
      <w:r>
        <w:t>Current</w:t>
      </w:r>
      <w:r w:rsidR="009D15EB" w:rsidRPr="00D677A8">
        <w:t xml:space="preserve"> management of </w:t>
      </w:r>
      <w:r>
        <w:t xml:space="preserve">ZC targets </w:t>
      </w:r>
      <w:r w:rsidR="009D15EB" w:rsidRPr="00D677A8">
        <w:t>the potato psyllid vector</w:t>
      </w:r>
      <w:r>
        <w:t>, usually relying</w:t>
      </w:r>
      <w:r w:rsidR="009D15EB" w:rsidRPr="00D677A8">
        <w:t xml:space="preserve"> on multiple applications of </w:t>
      </w:r>
      <w:r>
        <w:t>insect</w:t>
      </w:r>
      <w:r w:rsidR="009D15EB" w:rsidRPr="00D677A8">
        <w:t>icides (</w:t>
      </w:r>
      <w:proofErr w:type="spellStart"/>
      <w:r w:rsidR="009D15EB" w:rsidRPr="00D677A8">
        <w:t>Guenthner</w:t>
      </w:r>
      <w:proofErr w:type="spellEnd"/>
      <w:r w:rsidR="009D15EB" w:rsidRPr="00D677A8">
        <w:t xml:space="preserve"> et al. 2012, Greenway 2014, Echegaray and Rondon 2017). In 2018, around half of Eastern Idaho growers’ insecticide expenditures were related to ZC control (Greenway and Rondon 2018). Chemicals such as abamectin, imidacloprid, </w:t>
      </w:r>
      <w:proofErr w:type="spellStart"/>
      <w:r w:rsidR="009D15EB" w:rsidRPr="00D677A8">
        <w:t>spiromesifen</w:t>
      </w:r>
      <w:proofErr w:type="spellEnd"/>
      <w:r w:rsidR="009D15EB" w:rsidRPr="00D677A8">
        <w:t xml:space="preserve">, thiamethoxam and dinotefuran (Goolsby, Adamczyk, et al. 2007,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 xml:space="preserve">The difficulty and large expense of psyllid control </w:t>
      </w:r>
      <w:r w:rsidR="009D15EB" w:rsidRPr="00D677A8">
        <w:lastRenderedPageBreak/>
        <w:t>emphasizes the need for alternative and improved pest management strategies such as host plant resistance</w:t>
      </w:r>
      <w:r w:rsidR="00625D79">
        <w:t xml:space="preserve"> to control ZC</w:t>
      </w:r>
      <w:r w:rsidR="009D15EB" w:rsidRPr="00D677A8">
        <w:t>.</w:t>
      </w:r>
    </w:p>
    <w:p w14:paraId="11F8AC91" w14:textId="1A6075D4" w:rsidR="003B6626" w:rsidRPr="00D677A8" w:rsidRDefault="009D15EB" w:rsidP="006360F6">
      <w:pPr>
        <w:pStyle w:val="BodyText"/>
        <w:spacing w:line="480" w:lineRule="auto"/>
      </w:pPr>
      <w:r w:rsidRPr="00D677A8">
        <w:t xml:space="preserve">Host plant resistance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2012a, </w:t>
      </w:r>
      <w:proofErr w:type="spellStart"/>
      <w:r w:rsidRPr="00D677A8">
        <w:t>Munyaneza</w:t>
      </w:r>
      <w:proofErr w:type="spellEnd"/>
      <w:r w:rsidRPr="00D677A8">
        <w:t xml:space="preserve"> 2012b, Diaz-Montano et al. 2013). Even a small amount of resistance</w:t>
      </w:r>
      <w:r w:rsidR="00F619AF">
        <w:t xml:space="preserve"> or </w:t>
      </w:r>
      <w:r w:rsidRPr="00D677A8">
        <w:t xml:space="preserve">tolerance of a plant to a vector or its pathogen can reduce damage below action thresholds and reduce pesticide applications (Kennedy et al. 1987). Host plant resistance </w:t>
      </w:r>
      <w:r w:rsidR="005D1EF4">
        <w:t xml:space="preserve">also </w:t>
      </w:r>
      <w:r w:rsidRPr="00D677A8">
        <w:t xml:space="preserve">increases pesticide efficiency 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 no commercial potato varieties have been found with acceptable resistance to </w:t>
      </w:r>
      <w:proofErr w:type="spellStart"/>
      <w:r w:rsidRPr="00D677A8">
        <w:t>Lso</w:t>
      </w:r>
      <w:proofErr w:type="spellEnd"/>
      <w:r w:rsidRPr="00D677A8">
        <w:t xml:space="preserve"> (</w:t>
      </w:r>
      <w:proofErr w:type="spellStart"/>
      <w:r w:rsidRPr="00D677A8">
        <w:t>Munyaneza</w:t>
      </w:r>
      <w:proofErr w:type="spellEnd"/>
      <w:r w:rsidRPr="00D677A8">
        <w:t xml:space="preserve"> et al. 2011, Anderson et al. 2012).</w:t>
      </w:r>
    </w:p>
    <w:p w14:paraId="11F8AC92" w14:textId="15871ABE" w:rsidR="003B6626" w:rsidRPr="00D677A8" w:rsidRDefault="009D15EB" w:rsidP="006360F6">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 xml:space="preserve">Solanum </w:t>
      </w:r>
      <w:proofErr w:type="spellStart"/>
      <w:r w:rsidRPr="00D677A8">
        <w:rPr>
          <w:i/>
        </w:rPr>
        <w:t>chacoense</w:t>
      </w:r>
      <w:proofErr w:type="spellEnd"/>
      <w:r w:rsidRPr="00D677A8">
        <w:t xml:space="preserve"> Bitter (Rashidi et al. 2017) and </w:t>
      </w:r>
      <w:r w:rsidRPr="00D677A8">
        <w:rPr>
          <w:i/>
        </w:rPr>
        <w:t xml:space="preserve">Solanum </w:t>
      </w:r>
      <w:proofErr w:type="spellStart"/>
      <w:r w:rsidRPr="00D677A8">
        <w:rPr>
          <w:i/>
        </w:rPr>
        <w:t>berthaultii</w:t>
      </w:r>
      <w:proofErr w:type="spellEnd"/>
      <w:r w:rsidRPr="00D677A8">
        <w:t xml:space="preserve"> Hawkes (Butler et al. 2011) have shown less </w:t>
      </w:r>
      <w:proofErr w:type="spellStart"/>
      <w:r w:rsidRPr="00D677A8">
        <w:t>Lso</w:t>
      </w:r>
      <w:proofErr w:type="spellEnd"/>
      <w:r w:rsidRPr="00D677A8">
        <w:t xml:space="preserve"> infection and/or ZC symptoms than other genotypes tested. By determining how these genotypes resist</w:t>
      </w:r>
      <w:r w:rsidR="00B95F4D">
        <w:t xml:space="preserve"> or </w:t>
      </w:r>
      <w:r w:rsidRPr="00D677A8">
        <w:t xml:space="preserve">tolerate </w:t>
      </w:r>
      <w:r w:rsidR="00B95F4D">
        <w:t xml:space="preserve">either </w:t>
      </w:r>
      <w:proofErr w:type="spellStart"/>
      <w:r w:rsidRPr="00D677A8">
        <w:t>Lso</w:t>
      </w:r>
      <w:proofErr w:type="spellEnd"/>
      <w:r w:rsidRPr="00D677A8">
        <w:t xml:space="preserve"> or the psyllid vector </w:t>
      </w:r>
      <w:r w:rsidR="00B95F4D">
        <w:t xml:space="preserve">itself </w:t>
      </w:r>
      <w:r w:rsidRPr="00D677A8">
        <w:t xml:space="preserve">(Kennedy et al. 1987, </w:t>
      </w:r>
      <w:proofErr w:type="spellStart"/>
      <w:r w:rsidRPr="00D677A8">
        <w:t>Putten</w:t>
      </w:r>
      <w:proofErr w:type="spellEnd"/>
      <w:r w:rsidRPr="00D677A8">
        <w:t xml:space="preserve">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w:t>
      </w:r>
      <w:proofErr w:type="spellStart"/>
      <w:r w:rsidRPr="00D677A8">
        <w:t>Kaloshian</w:t>
      </w:r>
      <w:proofErr w:type="spellEnd"/>
      <w:r w:rsidRPr="00D677A8">
        <w:t xml:space="preserve"> 2004, Casteel et al. 2006, 2007).</w:t>
      </w:r>
    </w:p>
    <w:p w14:paraId="11F8AC93" w14:textId="6AB3164D" w:rsidR="003B6626" w:rsidRPr="00D677A8" w:rsidRDefault="009D15EB" w:rsidP="006360F6">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 xml:space="preserve">Solanum </w:t>
      </w:r>
      <w:proofErr w:type="spellStart"/>
      <w:r w:rsidRPr="00D677A8">
        <w:rPr>
          <w:i/>
        </w:rPr>
        <w:t>chacoense</w:t>
      </w:r>
      <w:proofErr w:type="spellEnd"/>
      <w:r w:rsidRPr="00D677A8">
        <w:t>: ‘A07781-10LB’ (‘10LB’), ‘A07781-3LB’, (‘3LB’) and ‘A07781-4LB’ (‘4LB’) (Rashidi et al. 2017).</w:t>
      </w:r>
      <w:r w:rsidR="003D05E4">
        <w:t xml:space="preserve"> </w:t>
      </w:r>
      <w:r w:rsidR="00F619AF">
        <w:t>‘</w:t>
      </w:r>
      <w:r w:rsidR="003D05E4">
        <w:t>Russet Burbank</w:t>
      </w:r>
      <w:r w:rsidR="00F619AF">
        <w:t>’</w:t>
      </w:r>
      <w:r w:rsidR="003D05E4">
        <w:t xml:space="preserve"> was used as a susceptible control (Munyaneza et al. 2011). </w:t>
      </w:r>
      <w:r w:rsidRPr="00D677A8">
        <w:t xml:space="preserve"> </w:t>
      </w:r>
      <w:r w:rsidR="003D05E4" w:rsidRPr="00D677A8">
        <w:t>The</w:t>
      </w:r>
      <w:r w:rsidR="003D05E4">
        <w:t xml:space="preserve"> A07781</w:t>
      </w:r>
      <w:r w:rsidR="003D05E4" w:rsidRPr="00D677A8">
        <w:t xml:space="preserve"> </w:t>
      </w:r>
      <w:ins w:id="2" w:author="Erik Wenninger" w:date="2019-07-25T14:23:00Z">
        <w:r w:rsidR="00FB04EE">
          <w:t xml:space="preserve">family of </w:t>
        </w:r>
      </w:ins>
      <w:r w:rsidRPr="00D677A8">
        <w:t>genotype</w:t>
      </w:r>
      <w:ins w:id="3" w:author="Erik Wenninger" w:date="2019-07-25T14:24:00Z">
        <w:r w:rsidR="00FB04EE">
          <w:t>s</w:t>
        </w:r>
      </w:ins>
      <w:r w:rsidRPr="00D677A8">
        <w:t xml:space="preserve"> exhibit</w:t>
      </w:r>
      <w:r w:rsidR="00F619AF">
        <w:t>s</w:t>
      </w:r>
      <w:r w:rsidRPr="00D677A8">
        <w:t xml:space="preserve"> high tolerance and low susceptibility to </w:t>
      </w:r>
      <w:proofErr w:type="spellStart"/>
      <w:r w:rsidRPr="00D677A8">
        <w:t>Lso</w:t>
      </w:r>
      <w:proofErr w:type="spellEnd"/>
      <w:r w:rsidRPr="00D677A8">
        <w:t xml:space="preserve"> (Rashidi et al. 2017</w:t>
      </w:r>
      <w:r w:rsidR="00255431" w:rsidRPr="00D677A8">
        <w:t>)</w:t>
      </w:r>
      <w:r w:rsidR="00255431">
        <w:t>.</w:t>
      </w:r>
      <w:r w:rsidR="00255431" w:rsidRPr="00D677A8">
        <w:t xml:space="preserve"> </w:t>
      </w:r>
      <w:r w:rsidR="007C4FA0">
        <w:t>This</w:t>
      </w:r>
      <w:r w:rsidR="00255431">
        <w:t xml:space="preserve"> lo</w:t>
      </w:r>
      <w:r w:rsidR="002C64D8">
        <w:t xml:space="preserve">w </w:t>
      </w:r>
      <w:r w:rsidR="002C64D8">
        <w:lastRenderedPageBreak/>
        <w:t xml:space="preserve">susceptibility to </w:t>
      </w:r>
      <w:proofErr w:type="spellStart"/>
      <w:r w:rsidR="002C64D8">
        <w:t>Lso</w:t>
      </w:r>
      <w:proofErr w:type="spellEnd"/>
      <w:r w:rsidR="002C64D8">
        <w:t xml:space="preserve"> 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on psyllid host selection and settling behaviors such as</w:t>
      </w:r>
      <w:r w:rsidR="007453F0">
        <w:t xml:space="preserve"> such as probing, walking and time spent on the leaf </w:t>
      </w:r>
      <w:r w:rsidR="00C82044">
        <w:t>can</w:t>
      </w:r>
      <w:r w:rsidR="004C0E6D">
        <w:t xml:space="preserve"> help </w:t>
      </w:r>
      <w:r w:rsidR="005A5AC3">
        <w:t>us understand</w:t>
      </w:r>
      <w:r w:rsidR="00183683">
        <w:t xml:space="preserve"> </w:t>
      </w:r>
      <w:r w:rsidR="009F37A1">
        <w:t xml:space="preserve">if a plant-induced change in psyllid behavior </w:t>
      </w:r>
      <w:proofErr w:type="gramStart"/>
      <w:r w:rsidR="009F37A1">
        <w:t>i</w:t>
      </w:r>
      <w:r w:rsidR="00120465">
        <w:t>s part</w:t>
      </w:r>
      <w:proofErr w:type="gramEnd"/>
      <w:r w:rsidR="00120465">
        <w:t xml:space="preserve"> of why we observed </w:t>
      </w:r>
      <w:r w:rsidR="00F619AF">
        <w:t xml:space="preserve">any reduction in </w:t>
      </w:r>
      <w:proofErr w:type="spellStart"/>
      <w:r w:rsidR="00F619AF">
        <w:t>Lso</w:t>
      </w:r>
      <w:proofErr w:type="spellEnd"/>
      <w:r w:rsidR="00F619AF">
        <w:t xml:space="preserve"> transmission and/or ZC symptoms</w:t>
      </w:r>
      <w:r w:rsidR="005A5AC3">
        <w:t xml:space="preserve">. </w:t>
      </w:r>
      <w:r w:rsidRPr="00D677A8">
        <w:t xml:space="preserve">Our results will help clarify potato-psyllid interactions on these genotypes, which will help plant breeders to develop </w:t>
      </w:r>
      <w:proofErr w:type="spellStart"/>
      <w:r w:rsidRPr="00D677A8">
        <w:t>Lso</w:t>
      </w:r>
      <w:proofErr w:type="spellEnd"/>
      <w:r w:rsidRPr="00D677A8">
        <w:t>-resistant potatoes (Kennedy et al. 1987).</w:t>
      </w:r>
    </w:p>
    <w:p w14:paraId="11F8AC94" w14:textId="77777777" w:rsidR="003B6626" w:rsidRPr="00F619AF" w:rsidRDefault="009D15EB" w:rsidP="006360F6">
      <w:pPr>
        <w:pStyle w:val="Heading1"/>
        <w:spacing w:line="480" w:lineRule="auto"/>
        <w:rPr>
          <w:color w:val="auto"/>
          <w:sz w:val="24"/>
          <w:szCs w:val="24"/>
        </w:rPr>
      </w:pPr>
      <w:bookmarkStart w:id="4" w:name="ch:mms"/>
      <w:r w:rsidRPr="00F619AF">
        <w:rPr>
          <w:color w:val="auto"/>
          <w:sz w:val="24"/>
          <w:szCs w:val="24"/>
        </w:rPr>
        <w:t>Materials and Methods</w:t>
      </w:r>
      <w:bookmarkEnd w:id="4"/>
    </w:p>
    <w:p w14:paraId="11F8AC95" w14:textId="77777777" w:rsidR="003B6626" w:rsidRPr="00F619AF" w:rsidRDefault="009D15EB" w:rsidP="006360F6">
      <w:pPr>
        <w:pStyle w:val="Heading2"/>
        <w:spacing w:line="480" w:lineRule="auto"/>
        <w:rPr>
          <w:color w:val="auto"/>
          <w:sz w:val="24"/>
          <w:szCs w:val="24"/>
        </w:rPr>
      </w:pPr>
      <w:bookmarkStart w:id="5" w:name="sec:plants"/>
      <w:r w:rsidRPr="00F619AF">
        <w:rPr>
          <w:color w:val="auto"/>
          <w:sz w:val="24"/>
          <w:szCs w:val="24"/>
        </w:rPr>
        <w:t>Plant Characteristics and Living Conditions</w:t>
      </w:r>
      <w:bookmarkEnd w:id="5"/>
    </w:p>
    <w:p w14:paraId="11F8AC96" w14:textId="50C1ACD9" w:rsidR="003B6626" w:rsidRPr="003D6540" w:rsidRDefault="009D15EB" w:rsidP="006360F6">
      <w:pPr>
        <w:pStyle w:val="FirstParagraph"/>
        <w:spacing w:line="480" w:lineRule="auto"/>
      </w:pPr>
      <w:r w:rsidRPr="00A3526B">
        <w:t xml:space="preserve">Potato clones were provided by the USDA-ARS, Small Grains and Potato Germplasm Research Unit Aberdeen, ID, USA. We used three sibling clones derived from </w:t>
      </w:r>
      <w:r w:rsidRPr="00A3526B">
        <w:rPr>
          <w:i/>
        </w:rPr>
        <w:t xml:space="preserve">Solanum </w:t>
      </w:r>
      <w:proofErr w:type="spellStart"/>
      <w:r w:rsidRPr="00A3526B">
        <w:rPr>
          <w:i/>
        </w:rPr>
        <w:t>chacoense</w:t>
      </w:r>
      <w:proofErr w:type="spellEnd"/>
      <w:r w:rsidRPr="00A3526B">
        <w:t xml:space="preserve"> Bitter with putative tolerance/resistance to </w:t>
      </w:r>
      <w:proofErr w:type="spellStart"/>
      <w:r w:rsidRPr="00A3526B">
        <w:t>Lso</w:t>
      </w:r>
      <w:proofErr w:type="spellEnd"/>
      <w:r w:rsidRPr="00A3526B">
        <w:t>: A077</w:t>
      </w:r>
      <w:r w:rsidRPr="003D6540">
        <w:t xml:space="preserve">81-3LB, A07781-4LB and A07781-10LB (Rashidi et al. 2017). Russet Burbank was used 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because of its </w:t>
      </w:r>
      <w:r w:rsidR="00F619AF">
        <w:t>prevalence in</w:t>
      </w:r>
      <w:r w:rsidRPr="003D6540">
        <w:t xml:space="preserve"> potato production in the Pacific Northwest (NASS Northwest Regional Field Office 2017). The selected potatoes were grown in a greenhouse maintained between 25-32°C, 32% RH, with a photoperiod of 16:8 (L:D). 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w:t>
      </w:r>
      <w:proofErr w:type="spellStart"/>
      <w:r w:rsidRPr="003D6540">
        <w:t>Burts</w:t>
      </w:r>
      <w:proofErr w:type="spellEnd"/>
      <w:r w:rsidRPr="003D6540">
        <w:t xml:space="preserve"> 1983, 1984). We used plants in their vegetative growth stage (growth stage II) (</w:t>
      </w:r>
      <w:proofErr w:type="spellStart"/>
      <w:r w:rsidRPr="003D6540">
        <w:t>Dwelle</w:t>
      </w:r>
      <w:proofErr w:type="spellEnd"/>
      <w:r w:rsidRPr="003D6540">
        <w:t xml:space="preserve"> et al. 2003).</w:t>
      </w:r>
    </w:p>
    <w:p w14:paraId="11F8AC97" w14:textId="77777777" w:rsidR="003B6626" w:rsidRPr="00F619AF" w:rsidRDefault="009D15EB" w:rsidP="006360F6">
      <w:pPr>
        <w:pStyle w:val="Heading2"/>
        <w:spacing w:line="480" w:lineRule="auto"/>
        <w:rPr>
          <w:color w:val="auto"/>
          <w:sz w:val="24"/>
          <w:szCs w:val="24"/>
        </w:rPr>
      </w:pPr>
      <w:bookmarkStart w:id="6" w:name="sec:insects"/>
      <w:r w:rsidRPr="00F619AF">
        <w:rPr>
          <w:color w:val="auto"/>
          <w:sz w:val="24"/>
          <w:szCs w:val="24"/>
        </w:rPr>
        <w:lastRenderedPageBreak/>
        <w:t>Insect Characteristics and Living Conditions</w:t>
      </w:r>
      <w:bookmarkEnd w:id="6"/>
    </w:p>
    <w:p w14:paraId="11F8AC98" w14:textId="2A1DC0FA" w:rsidR="003B6626" w:rsidRPr="003D6540" w:rsidRDefault="009D15EB" w:rsidP="006360F6">
      <w:pPr>
        <w:pStyle w:val="FirstParagraph"/>
        <w:spacing w:line="480" w:lineRule="auto"/>
      </w:pPr>
      <w:r w:rsidRPr="00A3526B">
        <w:t xml:space="preserve">A </w:t>
      </w:r>
      <w:proofErr w:type="spellStart"/>
      <w:r w:rsidRPr="00A3526B">
        <w:t>Lso</w:t>
      </w:r>
      <w:proofErr w:type="spellEnd"/>
      <w:r w:rsidRPr="00A3526B">
        <w:t>-positive potato psyllid colony was reared in the same greenhouse conditions as described above to avoid phenological asynchrony (Hodkinson et al. 2015). Psyllids were allowed free access to both Russet Burbank potatoes and ‘Yellow Pear’ tomatoes (</w:t>
      </w:r>
      <w:r w:rsidRPr="00A3526B">
        <w:rPr>
          <w:i/>
        </w:rPr>
        <w:t xml:space="preserve">Solanum </w:t>
      </w:r>
      <w:proofErr w:type="spellStart"/>
      <w:r w:rsidRPr="00A3526B">
        <w:rPr>
          <w:i/>
        </w:rPr>
        <w:t>lycopersicum</w:t>
      </w:r>
      <w:proofErr w:type="spellEnd"/>
      <w:r w:rsidRPr="003D6540">
        <w:t xml:space="preserve"> L.). Colony plants were fertilized once weekly with approximately </w:t>
      </w:r>
      <w:r w:rsidR="00706EB7">
        <w:t>4.5</w:t>
      </w:r>
      <w:r w:rsidRPr="003D6540">
        <w:t xml:space="preserve"> g of 24:8:16 NPK fertilizer per </w:t>
      </w:r>
      <w:r w:rsidR="00706EB7">
        <w:t>liter</w:t>
      </w:r>
      <w:r w:rsidRPr="003D6540">
        <w:t xml:space="preserve"> of water (</w:t>
      </w:r>
      <w:proofErr w:type="spellStart"/>
      <w:r w:rsidRPr="003D6540">
        <w:t>MiracleGro</w:t>
      </w:r>
      <w:proofErr w:type="spellEnd"/>
      <w:r w:rsidRPr="003D6540">
        <w:t xml:space="preserve"> All Purpose Plant Food, Scotts Company, Marysville, OH). Plants were replaced as needed.</w:t>
      </w:r>
    </w:p>
    <w:p w14:paraId="11F8AC99" w14:textId="77777777" w:rsidR="003B6626" w:rsidRPr="00F619AF" w:rsidRDefault="009D15EB" w:rsidP="006360F6">
      <w:pPr>
        <w:pStyle w:val="Heading2"/>
        <w:spacing w:line="480" w:lineRule="auto"/>
        <w:rPr>
          <w:color w:val="auto"/>
          <w:sz w:val="24"/>
          <w:szCs w:val="24"/>
        </w:rPr>
      </w:pPr>
      <w:bookmarkStart w:id="7" w:name="sec:pcr"/>
      <w:proofErr w:type="spellStart"/>
      <w:r w:rsidRPr="00F619AF">
        <w:rPr>
          <w:color w:val="auto"/>
          <w:sz w:val="24"/>
          <w:szCs w:val="24"/>
        </w:rPr>
        <w:t>Lso</w:t>
      </w:r>
      <w:proofErr w:type="spellEnd"/>
      <w:r w:rsidRPr="00F619AF">
        <w:rPr>
          <w:color w:val="auto"/>
          <w:sz w:val="24"/>
          <w:szCs w:val="24"/>
        </w:rPr>
        <w:t xml:space="preserve"> Detection</w:t>
      </w:r>
      <w:bookmarkEnd w:id="7"/>
    </w:p>
    <w:p w14:paraId="11F8AC9A" w14:textId="49735AB3" w:rsidR="003B6626" w:rsidRPr="003D6540" w:rsidRDefault="009D15EB" w:rsidP="006360F6">
      <w:pPr>
        <w:pStyle w:val="FirstParagraph"/>
        <w:spacing w:line="480" w:lineRule="auto"/>
      </w:pPr>
      <w:r w:rsidRPr="00A3526B">
        <w:t xml:space="preserve">Idaho harbors four haplotypes of the potato psyllid: Northwestern, Western, Central and Southwestern and two haplotypes of </w:t>
      </w:r>
      <w:proofErr w:type="spellStart"/>
      <w:r w:rsidRPr="00A3526B">
        <w:t>Lso</w:t>
      </w:r>
      <w:proofErr w:type="spellEnd"/>
      <w:r w:rsidRPr="00A3526B">
        <w:t xml:space="preserve">: </w:t>
      </w:r>
      <w:proofErr w:type="spellStart"/>
      <w:r w:rsidRPr="00A3526B">
        <w:t>Lso</w:t>
      </w:r>
      <w:proofErr w:type="spellEnd"/>
      <w:r w:rsidRPr="00A3526B">
        <w:t xml:space="preserve"> A and </w:t>
      </w:r>
      <w:proofErr w:type="spellStart"/>
      <w:r w:rsidRPr="00A3526B">
        <w:t>Lso</w:t>
      </w:r>
      <w:proofErr w:type="spellEnd"/>
      <w:r w:rsidRPr="00A3526B">
        <w:t xml:space="preserve"> B (</w:t>
      </w:r>
      <w:proofErr w:type="spellStart"/>
      <w:r w:rsidRPr="00A3526B">
        <w:t>Dahan</w:t>
      </w:r>
      <w:proofErr w:type="spellEnd"/>
      <w:r w:rsidRPr="00A3526B">
        <w:t xml:space="preserve"> et al. 2017, Wenninger et al. 2017). Our lab colony was determined to be comprised of ‘Central’ psyllids infected with </w:t>
      </w:r>
      <w:proofErr w:type="spellStart"/>
      <w:r w:rsidRPr="00A3526B">
        <w:t>Lso</w:t>
      </w:r>
      <w:proofErr w:type="spellEnd"/>
      <w:r w:rsidRPr="00A3526B">
        <w:t xml:space="preserve"> ‘B’ via the methods described in Swisher and </w:t>
      </w:r>
      <w:proofErr w:type="spellStart"/>
      <w:r w:rsidRPr="00A3526B">
        <w:t>Crosslin</w:t>
      </w:r>
      <w:proofErr w:type="spellEnd"/>
      <w:r w:rsidRPr="00A3526B">
        <w:t xml:space="preserve"> (2014a). A sample of forty psyllids taken from the colony </w:t>
      </w:r>
      <w:r w:rsidR="00706EB7">
        <w:t>was</w:t>
      </w:r>
      <w:r w:rsidRPr="00A3526B">
        <w:t xml:space="preserve"> transferred to individual microcentrifuge tubes filled with 70% ethanol. </w:t>
      </w:r>
      <w:proofErr w:type="spellStart"/>
      <w:r w:rsidRPr="00A3526B">
        <w:t>Lso</w:t>
      </w:r>
      <w:proofErr w:type="spellEnd"/>
      <w:r w:rsidRPr="00A3526B">
        <w:t xml:space="preserve"> incidence was tested at the Aberdeen Research and Extension Center (Aberdeen, ID, USA). DNA extraction was based on the methods described by </w:t>
      </w:r>
      <w:proofErr w:type="spellStart"/>
      <w:r w:rsidRPr="00A3526B">
        <w:t>Marzachi</w:t>
      </w:r>
      <w:proofErr w:type="spellEnd"/>
      <w:r w:rsidRPr="00A3526B">
        <w:t xml:space="preserve"> et al. (1998). Individual psyllids were ground by a homogenizer (Omni International I</w:t>
      </w:r>
      <w:r w:rsidRPr="003D6540">
        <w:t xml:space="preserve">nc., Kennesaw, GA), macerating each psyllid for 1 minute at high speed and an additional minute at medium speed in 500 </w:t>
      </w:r>
      <w:proofErr w:type="spellStart"/>
      <w:r w:rsidR="003D299E" w:rsidRPr="003D299E">
        <w:t>μl</w:t>
      </w:r>
      <w:proofErr w:type="spellEnd"/>
      <w:r w:rsidR="00706EB7">
        <w:t xml:space="preserve"> </w:t>
      </w:r>
      <w:r w:rsidRPr="003D6540">
        <w:t xml:space="preserve">of </w:t>
      </w:r>
      <w:proofErr w:type="spellStart"/>
      <w:r w:rsidRPr="003D6540">
        <w:t>Cetyl</w:t>
      </w:r>
      <w:proofErr w:type="spellEnd"/>
      <w:r w:rsidRPr="003D6540">
        <w:t xml:space="preserve"> Trimethylammonium Bromide 2% (Alpha </w:t>
      </w:r>
      <w:proofErr w:type="spellStart"/>
      <w:r w:rsidRPr="003D6540">
        <w:t>Teknova</w:t>
      </w:r>
      <w:proofErr w:type="spellEnd"/>
      <w:r w:rsidRPr="003D6540">
        <w:t>, Inc., Hollister, CA, Cat. No. C2190) (Composition: 2% CTAB, 100</w:t>
      </w:r>
      <w:r w:rsidR="00706EB7">
        <w:t xml:space="preserve"> </w:t>
      </w:r>
      <w:r w:rsidRPr="003D6540">
        <w:t>mM Tris-HCl, pH 8.0, 20</w:t>
      </w:r>
      <w:r w:rsidR="00706EB7">
        <w:t xml:space="preserve"> </w:t>
      </w:r>
      <w:r w:rsidRPr="003D6540">
        <w:t>mM EDTA, pH 8.0, 1.4M Sodium Chloride (NaCl). Microcentrifuge tubes were then incubated at 60</w:t>
      </w:r>
      <w:r w:rsidR="00AA2CF8">
        <w:t>°C</w:t>
      </w:r>
      <w:r w:rsidRPr="003D6540">
        <w:t xml:space="preserve"> for 30 minutes and gently mixed by inversion every 10 minutes while incubating. Tubes were then spun in a centrifuge at 14,000 rpm for 5 </w:t>
      </w:r>
      <w:r w:rsidRPr="003D6540">
        <w:lastRenderedPageBreak/>
        <w:t xml:space="preserve">minutes and then the supernatant was transferred to clean 2 ml tubes. The supernatant was vortexed for approximately 20 seconds with 500 ml of </w:t>
      </w:r>
      <w:proofErr w:type="spellStart"/>
      <w:proofErr w:type="gramStart"/>
      <w:r w:rsidRPr="003D6540">
        <w:t>chloroform:isoamyl</w:t>
      </w:r>
      <w:proofErr w:type="spellEnd"/>
      <w:proofErr w:type="gramEnd"/>
      <w:r w:rsidRPr="003D6540">
        <w:t xml:space="preserve"> alcohol (24:1 v:v) (Sigma-Aldrich, Inc., Atlanta, GA: Catalogue number C0549), then centrifuged at 14,000 rpm for 5-10 minutes at 4. The clean supernatant was transferred to a new tube, then refrigerated isopropanol (Sigma-Aldrich, Inc., Atlanta, GA: Catalogue number I9516) was added at a rate of 2/3 of the volume of the supernatant. The mixture was then refrigerated at -20</w:t>
      </w:r>
      <w:r w:rsidR="00706EB7">
        <w:t>°C</w:t>
      </w:r>
      <w:r w:rsidRPr="003D6540">
        <w:t xml:space="preserve"> for 20-30 minutes. DNA was precipitated by centrifuging the mixture for 20 minutes at 14,000 rpm at 4</w:t>
      </w:r>
      <w:r w:rsidR="00C67589">
        <w:t>°C</w:t>
      </w:r>
      <w:r w:rsidRPr="003D6540">
        <w:t>, gently pouring off the supernatant and keeping the precipitated DNA pellet. The pellet was washed in 300</w:t>
      </w:r>
      <w:r w:rsidR="000F4DF1">
        <w:t xml:space="preserve"> </w:t>
      </w:r>
      <w:proofErr w:type="spellStart"/>
      <w:r w:rsidR="000F4DF1" w:rsidRPr="000F4DF1">
        <w:t>μL</w:t>
      </w:r>
      <w:proofErr w:type="spellEnd"/>
      <w:r w:rsidRPr="003D6540">
        <w:t xml:space="preserve"> of 70% ethanol and centrifuged for 5 min</w:t>
      </w:r>
      <w:r w:rsidR="00706EB7">
        <w:t>ute</w:t>
      </w:r>
      <w:r w:rsidRPr="003D6540">
        <w:t>s at 10,000 rpm. The pellet was then dried overnight in a fume hood. Once dry, 30</w:t>
      </w:r>
      <w:r w:rsidR="008A31F4">
        <w:t xml:space="preserve"> </w:t>
      </w:r>
      <w:proofErr w:type="spellStart"/>
      <w:r w:rsidR="008A31F4" w:rsidRPr="008A31F4">
        <w:t>μ</w:t>
      </w:r>
      <w:r w:rsidR="008A31F4">
        <w:t>L</w:t>
      </w:r>
      <w:proofErr w:type="spellEnd"/>
      <w:r w:rsidRPr="003D6540">
        <w:t xml:space="preserve"> of nuclease-free water was added. DNA was stored at -20</w:t>
      </w:r>
      <w:r w:rsidR="00706EB7">
        <w:t>°C</w:t>
      </w:r>
      <w:r w:rsidRPr="003D6540">
        <w:t>.</w:t>
      </w:r>
    </w:p>
    <w:p w14:paraId="11F8AC9B" w14:textId="4FD18BF9" w:rsidR="003B6626" w:rsidRPr="00D677A8" w:rsidRDefault="009D15EB" w:rsidP="006360F6">
      <w:pPr>
        <w:pStyle w:val="BodyText"/>
        <w:spacing w:line="480" w:lineRule="auto"/>
      </w:pPr>
      <w:r w:rsidRPr="003D6540">
        <w:t xml:space="preserve">Extracted DNA samples were then processed using a </w:t>
      </w:r>
      <w:proofErr w:type="spellStart"/>
      <w:r w:rsidRPr="003D6540">
        <w:t>Sybgreen</w:t>
      </w:r>
      <w:proofErr w:type="spellEnd"/>
      <w:r w:rsidRPr="003D6540">
        <w:t xml:space="preserve"> method. </w:t>
      </w:r>
      <w:proofErr w:type="spellStart"/>
      <w:r w:rsidRPr="003D6540">
        <w:t>SsoAdvanced</w:t>
      </w:r>
      <w:proofErr w:type="spellEnd"/>
      <w:r w:rsidRPr="003D6540">
        <w:t xml:space="preserve"> Universal SYBR Green </w:t>
      </w:r>
      <w:proofErr w:type="spellStart"/>
      <w:r w:rsidRPr="003D6540">
        <w:t>Supermix</w:t>
      </w:r>
      <w:proofErr w:type="spellEnd"/>
      <w:r w:rsidRPr="003D6540">
        <w:t xml:space="preserve"> (</w:t>
      </w:r>
      <w:proofErr w:type="spellStart"/>
      <w:r w:rsidRPr="003D6540">
        <w:t>Biorad</w:t>
      </w:r>
      <w:proofErr w:type="spellEnd"/>
      <w:r w:rsidRPr="003D6540">
        <w:t>, Hercules, CA) was mixed in a CFX Connect Real-Time PCR Detection System (</w:t>
      </w:r>
      <w:proofErr w:type="spellStart"/>
      <w:r w:rsidRPr="003D6540">
        <w:t>Biorad</w:t>
      </w:r>
      <w:proofErr w:type="spellEnd"/>
      <w:r w:rsidRPr="003D6540">
        <w:t xml:space="preserve">, Hercules, CA). </w:t>
      </w:r>
      <w:proofErr w:type="spellStart"/>
      <w:r w:rsidRPr="003D6540">
        <w:t>HLBr</w:t>
      </w:r>
      <w:proofErr w:type="spellEnd"/>
      <w:r w:rsidRPr="003D6540">
        <w:t xml:space="preserve"> (5’-GCG TTA TCC CGT AGA AAA AGG TAG-3’) and </w:t>
      </w:r>
      <w:proofErr w:type="spellStart"/>
      <w:r w:rsidRPr="003D6540">
        <w:t>LsoF</w:t>
      </w:r>
      <w:proofErr w:type="spellEnd"/>
      <w:r w:rsidRPr="003D6540">
        <w:t xml:space="preserve"> (5’-GTC GAG CGC TTA TTT TTA ATA GGA-3’) were used as primers (Li et al. 2006, 2009) and 10</w:t>
      </w:r>
      <w:r w:rsidR="002F4AB7">
        <w:t xml:space="preserve"> </w:t>
      </w:r>
      <w:proofErr w:type="spellStart"/>
      <w:r w:rsidR="002F4AB7" w:rsidRPr="002F4AB7">
        <w:t>μL</w:t>
      </w:r>
      <w:proofErr w:type="spellEnd"/>
      <w:r w:rsidRPr="003D6540">
        <w:t xml:space="preserve"> of </w:t>
      </w:r>
      <w:proofErr w:type="spellStart"/>
      <w:r w:rsidRPr="003D6540">
        <w:t>Sybgreen</w:t>
      </w:r>
      <w:proofErr w:type="spellEnd"/>
      <w:r w:rsidRPr="003D6540">
        <w:t xml:space="preserve"> </w:t>
      </w:r>
      <w:proofErr w:type="spellStart"/>
      <w:r w:rsidRPr="003D6540">
        <w:t>supermix</w:t>
      </w:r>
      <w:proofErr w:type="spellEnd"/>
      <w:r w:rsidRPr="003D6540">
        <w:t xml:space="preserve"> was added to 150 </w:t>
      </w:r>
      <w:proofErr w:type="spellStart"/>
      <w:r w:rsidRPr="003D6540">
        <w:t>nM</w:t>
      </w:r>
      <w:proofErr w:type="spellEnd"/>
      <w:r w:rsidRPr="003D6540">
        <w:t xml:space="preserve"> of each primer with 1</w:t>
      </w:r>
      <w:r w:rsidR="003F4927">
        <w:t xml:space="preserve"> </w:t>
      </w:r>
      <w:proofErr w:type="spellStart"/>
      <w:r w:rsidR="003F4927" w:rsidRPr="003F4927">
        <w:t>μL</w:t>
      </w:r>
      <w:proofErr w:type="spellEnd"/>
      <w:r w:rsidRPr="003D6540">
        <w:t xml:space="preserve"> of DNA template. The program cycle was as follows: one cycle at 98</w:t>
      </w:r>
      <w:r w:rsidR="003F4927">
        <w:t>°C</w:t>
      </w:r>
      <w:r w:rsidRPr="003D6540">
        <w:t xml:space="preserve"> for 2 min</w:t>
      </w:r>
      <w:r w:rsidR="00706EB7">
        <w:t>utes</w:t>
      </w:r>
      <w:r w:rsidRPr="003D6540">
        <w:t xml:space="preserve"> followed by 40 cycles of 95</w:t>
      </w:r>
      <w:r w:rsidR="003F4927">
        <w:t>°C</w:t>
      </w:r>
      <w:r w:rsidRPr="003D6540">
        <w:t xml:space="preserve"> for 10 sec and 62</w:t>
      </w:r>
      <w:r w:rsidR="003F4927">
        <w:t>°C</w:t>
      </w:r>
      <w:r w:rsidRPr="003D6540">
        <w:t xml:space="preserve"> for 20 sec. The melt curve was 65 to 95</w:t>
      </w:r>
      <w:r w:rsidR="003F4927" w:rsidRPr="003F4927">
        <w:t xml:space="preserve"> </w:t>
      </w:r>
      <w:r w:rsidR="003F4927">
        <w:t>°C</w:t>
      </w:r>
      <w:r w:rsidRPr="003D6540">
        <w:t xml:space="preserve">, with increments of 0.5 </w:t>
      </w:r>
      <w:proofErr w:type="gramStart"/>
      <w:r w:rsidRPr="003D6540">
        <w:t>sec</w:t>
      </w:r>
      <w:r w:rsidRPr="00D677A8">
        <w:rPr>
          <w:vertAlign w:val="superscript"/>
        </w:rPr>
        <w:t>-1</w:t>
      </w:r>
      <w:proofErr w:type="gramEnd"/>
      <w:r w:rsidRPr="00D677A8">
        <w:t xml:space="preserve">. DNA of a healthy tuber was used as a negative control. DNA of a </w:t>
      </w:r>
      <w:proofErr w:type="spellStart"/>
      <w:r w:rsidRPr="00D677A8">
        <w:t>Lso</w:t>
      </w:r>
      <w:proofErr w:type="spellEnd"/>
      <w:r w:rsidRPr="00D677A8">
        <w:t xml:space="preserve">-infected tuber was used as a positive control and water was used as a no-template control in all tests. </w:t>
      </w:r>
      <w:proofErr w:type="spellStart"/>
      <w:r w:rsidRPr="00D677A8">
        <w:t>pIDTSmart</w:t>
      </w:r>
      <w:proofErr w:type="spellEnd"/>
      <w:r w:rsidRPr="00D677A8">
        <w:t xml:space="preserve"> Kan (Synthetic Genomics, SGI-DNA, CA) with a 250 bp region was amplified with the primer </w:t>
      </w:r>
      <w:proofErr w:type="spellStart"/>
      <w:r w:rsidRPr="00D677A8">
        <w:t>HLBr</w:t>
      </w:r>
      <w:proofErr w:type="spellEnd"/>
      <w:r w:rsidRPr="00D677A8">
        <w:t>. The plasmid was diluted 10-fold and used with the following dilutions: 1</w:t>
      </w:r>
      <w:r w:rsidR="004128C4">
        <w:t xml:space="preserve"> × </w:t>
      </w:r>
      <w:r w:rsidRPr="00D677A8">
        <w:t>10</w:t>
      </w:r>
      <w:r w:rsidRPr="00D677A8">
        <w:rPr>
          <w:vertAlign w:val="superscript"/>
        </w:rPr>
        <w:t>-2</w:t>
      </w:r>
      <w:r w:rsidRPr="00D677A8">
        <w:t>, 1</w:t>
      </w:r>
      <w:r w:rsidR="004128C4">
        <w:t xml:space="preserve"> × </w:t>
      </w:r>
      <w:r w:rsidRPr="00D677A8">
        <w:t>10</w:t>
      </w:r>
      <w:r w:rsidRPr="00D677A8">
        <w:rPr>
          <w:vertAlign w:val="superscript"/>
        </w:rPr>
        <w:t>-3</w:t>
      </w:r>
      <w:r w:rsidRPr="00D677A8">
        <w:t>, 1</w:t>
      </w:r>
      <w:r w:rsidR="004128C4">
        <w:t xml:space="preserve"> × </w:t>
      </w:r>
      <w:r w:rsidRPr="00D677A8">
        <w:t>10</w:t>
      </w:r>
      <w:r w:rsidRPr="00D677A8">
        <w:rPr>
          <w:vertAlign w:val="superscript"/>
        </w:rPr>
        <w:t>-4</w:t>
      </w:r>
      <w:r w:rsidRPr="00D677A8">
        <w:t>, 1</w:t>
      </w:r>
      <w:r w:rsidR="004128C4">
        <w:t xml:space="preserve"> × </w:t>
      </w:r>
      <w:r w:rsidRPr="00D677A8">
        <w:t>10</w:t>
      </w:r>
      <w:r w:rsidRPr="00D677A8">
        <w:rPr>
          <w:vertAlign w:val="superscript"/>
        </w:rPr>
        <w:t>-6</w:t>
      </w:r>
      <w:r w:rsidRPr="00D677A8">
        <w:t>, 1</w:t>
      </w:r>
      <w:r w:rsidR="004128C4">
        <w:t xml:space="preserve"> × </w:t>
      </w:r>
      <w:r w:rsidRPr="00D677A8">
        <w:t>10</w:t>
      </w:r>
      <w:r w:rsidRPr="00D677A8">
        <w:rPr>
          <w:vertAlign w:val="superscript"/>
        </w:rPr>
        <w:t>-7</w:t>
      </w:r>
      <w:r w:rsidRPr="00D677A8">
        <w:t xml:space="preserve"> and 1</w:t>
      </w:r>
      <w:r w:rsidR="004128C4">
        <w:t xml:space="preserve"> × </w:t>
      </w:r>
      <w:r w:rsidRPr="00D677A8">
        <w:t>10</w:t>
      </w:r>
      <w:r w:rsidRPr="00D677A8">
        <w:rPr>
          <w:vertAlign w:val="superscript"/>
        </w:rPr>
        <w:t>-8</w:t>
      </w:r>
      <w:r w:rsidRPr="00D677A8">
        <w:t xml:space="preserve"> </w:t>
      </w:r>
      <w:r w:rsidRPr="00D677A8">
        <w:lastRenderedPageBreak/>
        <w:t xml:space="preserve">ng. Pathogen quantity was reported as copy number of </w:t>
      </w:r>
      <w:proofErr w:type="spellStart"/>
      <w:r w:rsidRPr="00D677A8">
        <w:t>Lso</w:t>
      </w:r>
      <w:proofErr w:type="spellEnd"/>
      <w:r w:rsidRPr="00D677A8">
        <w:t>, copy numbers were determined using the methods of Levy et al. </w:t>
      </w:r>
      <w:r w:rsidR="00706EB7">
        <w:t>(</w:t>
      </w:r>
      <w:r w:rsidRPr="00D677A8">
        <w:t>2011).</w:t>
      </w:r>
    </w:p>
    <w:p w14:paraId="11F8AC9C" w14:textId="77777777" w:rsidR="003B6626" w:rsidRPr="00D677A8" w:rsidRDefault="009D15EB" w:rsidP="006360F6">
      <w:pPr>
        <w:pStyle w:val="BodyText"/>
        <w:spacing w:line="480" w:lineRule="auto"/>
      </w:pPr>
      <w:r w:rsidRPr="00D677A8">
        <w:t xml:space="preserve">Each psyllid tested positive for </w:t>
      </w:r>
      <w:proofErr w:type="spellStart"/>
      <w:r w:rsidRPr="00D677A8">
        <w:t>Lso</w:t>
      </w:r>
      <w:proofErr w:type="spellEnd"/>
      <w:r w:rsidRPr="00D677A8">
        <w:t>, suggesting a 100% rate of infection for the colony.</w:t>
      </w:r>
    </w:p>
    <w:p w14:paraId="11F8AC9D" w14:textId="77777777" w:rsidR="003B6626" w:rsidRPr="00706EB7" w:rsidRDefault="009D15EB" w:rsidP="006360F6">
      <w:pPr>
        <w:pStyle w:val="Heading2"/>
        <w:spacing w:line="480" w:lineRule="auto"/>
        <w:rPr>
          <w:color w:val="auto"/>
          <w:sz w:val="24"/>
          <w:szCs w:val="24"/>
        </w:rPr>
      </w:pPr>
      <w:bookmarkStart w:id="8" w:name="sec:no-choice"/>
      <w:r w:rsidRPr="00706EB7">
        <w:rPr>
          <w:color w:val="auto"/>
          <w:sz w:val="24"/>
          <w:szCs w:val="24"/>
        </w:rPr>
        <w:t>No-Choice Behavior Assays</w:t>
      </w:r>
      <w:bookmarkEnd w:id="8"/>
    </w:p>
    <w:p w14:paraId="11F8AC9E" w14:textId="6CFDA302" w:rsidR="003B6626" w:rsidRPr="003D6540" w:rsidRDefault="009D15EB" w:rsidP="006360F6">
      <w:pPr>
        <w:pStyle w:val="FirstParagraph"/>
        <w:spacing w:line="480" w:lineRule="auto"/>
      </w:pPr>
      <w:r w:rsidRPr="00A3526B">
        <w:t>No-choice assays were conducted in a climate-controlled room 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3B48941" w:rsidR="003B6626" w:rsidRPr="003D6540" w:rsidRDefault="009D15EB" w:rsidP="006360F6">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 xml:space="preserve">in the center (28 mm diameter). The arena was held together with two clips. This arena was then suspended by a suction cup held by an adjustable </w:t>
      </w:r>
      <w:r w:rsidRPr="003D6540">
        <w:lastRenderedPageBreak/>
        <w:t>burette clamp. We used leaves from the upper canopy of the plants. The filter paper was discarded between observations. The glass pane and foam were replaced with each new plant and washed and dried at 90</w:t>
      </w:r>
      <w:r w:rsidR="0081060E">
        <w:t>°C</w:t>
      </w:r>
      <w:r w:rsidRPr="003D6540">
        <w:t xml:space="preserve"> before reuse to remove 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1F8ACA0" w14:textId="317D0C8B" w:rsidR="003B6626" w:rsidRPr="00D677A8" w:rsidRDefault="009D15EB" w:rsidP="006360F6">
      <w:pPr>
        <w:pStyle w:val="BodyText"/>
        <w:spacing w:line="480" w:lineRule="auto"/>
      </w:pPr>
      <w:r w:rsidRPr="00D677A8">
        <w:t xml:space="preserve">We collected psyllids from the colony by aspiration and transferred them to 8 </w:t>
      </w:r>
      <m:oMath>
        <m:r>
          <w:rPr>
            <w:rFonts w:ascii="Cambria Math" w:hAnsi="Cambria Math"/>
          </w:rPr>
          <m:t>×</m:t>
        </m:r>
      </m:oMath>
      <w:r w:rsidRPr="00D677A8">
        <w:t xml:space="preserve"> 35 mm glass shell vials. All psyllids were used within 90 minutes from the time of collection. Psyllids were introduced to the arena and recorded for five minutes. Psyllid sex was </w:t>
      </w:r>
      <w:proofErr w:type="gramStart"/>
      <w:r w:rsidRPr="00D677A8">
        <w:t>identified</w:t>
      </w:r>
      <w:proofErr w:type="gramEnd"/>
      <w:r w:rsidRPr="00D677A8">
        <w:t xml:space="preserve"> and psyllids were preserved in 95% ethanol for later testing for </w:t>
      </w:r>
      <w:proofErr w:type="spellStart"/>
      <w:r w:rsidRPr="00D677A8">
        <w:t>Lso</w:t>
      </w:r>
      <w:proofErr w:type="spellEnd"/>
      <w:r w:rsidRPr="00D677A8">
        <w:t xml:space="preserve"> by PCR. We recorded similar categories as Butler et al. (2011): probing, walking, cleaning and whether the psyllid was on or off the leaf. Probing behaviors have putative significance with disease transmission and host selection (Prager et al. 2014a, 2014b). Behavior was 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recorded incidence and timestamps for the behaviors observed.</w:t>
      </w:r>
    </w:p>
    <w:p w14:paraId="11F8ACA1" w14:textId="77777777" w:rsidR="003B6626" w:rsidRPr="0081060E" w:rsidRDefault="009D15EB" w:rsidP="006360F6">
      <w:pPr>
        <w:pStyle w:val="Heading2"/>
        <w:spacing w:line="480" w:lineRule="auto"/>
        <w:rPr>
          <w:color w:val="auto"/>
          <w:sz w:val="24"/>
          <w:szCs w:val="24"/>
        </w:rPr>
      </w:pPr>
      <w:bookmarkStart w:id="9" w:name="sec:fecundity"/>
      <w:r w:rsidRPr="0081060E">
        <w:rPr>
          <w:color w:val="auto"/>
          <w:sz w:val="24"/>
          <w:szCs w:val="24"/>
        </w:rPr>
        <w:t>Oviposition Assays</w:t>
      </w:r>
      <w:bookmarkEnd w:id="9"/>
    </w:p>
    <w:p w14:paraId="11F8ACA2" w14:textId="1041597E" w:rsidR="003B6626" w:rsidRPr="003D6540" w:rsidRDefault="009D15EB" w:rsidP="006360F6">
      <w:pPr>
        <w:pStyle w:val="FirstParagraph"/>
        <w:spacing w:line="480" w:lineRule="auto"/>
      </w:pPr>
      <w:r w:rsidRPr="00A3526B">
        <w:t xml:space="preserve">Oviposition assays were conducted with greenhouse conditions, plants and insects as previously described. A female/male pair of </w:t>
      </w:r>
      <w:proofErr w:type="spellStart"/>
      <w:r w:rsidRPr="00A3526B">
        <w:t>teneral</w:t>
      </w:r>
      <w:proofErr w:type="spellEnd"/>
      <w:r w:rsidRPr="00A3526B">
        <w:t xml:space="preserve"> psyllids (identified by their green body color) was introduced to a plant covered with an insect rearing sleeve (</w:t>
      </w:r>
      <w:proofErr w:type="spellStart"/>
      <w:r w:rsidRPr="00A3526B">
        <w:t>MegaView</w:t>
      </w:r>
      <w:proofErr w:type="spellEnd"/>
      <w:r w:rsidRPr="00A3526B">
        <w:t xml:space="preserve"> Science Co., Ltd., Taiwan). Rearing sleeves were supported over the plant using two lengths of galvanized steel wire with a diameter of 1.63 mm. Each wire was curved into a parabolic shape and each end of the wire was inserted into the soil on opposite corners of the plant </w:t>
      </w:r>
      <w:r w:rsidRPr="00A3526B">
        <w:lastRenderedPageBreak/>
        <w:t>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After a period of six to eight days the males were removed from the plants and the female transferred to a new plant of the same </w:t>
      </w:r>
      <w:r w:rsidR="00E60158">
        <w:t>genotype</w:t>
      </w:r>
      <w:r w:rsidRPr="003D6540">
        <w:t xml:space="preserve">. The female psyllid was then transferred to a new plant every four days at three intervals. Eggs were counted on each plant after the female was removed.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6360F6">
      <w:pPr>
        <w:pStyle w:val="Heading2"/>
        <w:spacing w:line="480" w:lineRule="auto"/>
        <w:rPr>
          <w:color w:val="auto"/>
          <w:sz w:val="24"/>
          <w:szCs w:val="24"/>
        </w:rPr>
      </w:pPr>
      <w:bookmarkStart w:id="10" w:name="sec:stats"/>
      <w:r w:rsidRPr="0001050B">
        <w:rPr>
          <w:color w:val="auto"/>
          <w:sz w:val="24"/>
          <w:szCs w:val="24"/>
        </w:rPr>
        <w:t>Statistical Analysis</w:t>
      </w:r>
      <w:bookmarkEnd w:id="10"/>
    </w:p>
    <w:p w14:paraId="11F8ACA4" w14:textId="55C70385" w:rsidR="003B6626" w:rsidRPr="003D6540" w:rsidRDefault="009D15EB" w:rsidP="006360F6">
      <w:pPr>
        <w:pStyle w:val="FirstParagraph"/>
        <w:spacing w:line="480" w:lineRule="auto"/>
      </w:pPr>
      <w:r w:rsidRPr="00A3526B">
        <w:t xml:space="preserve">Statistical analysis was performed using R Version 3.5.1 (R Core Team 2013) Assumptions of normality were investigated 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modeling techniques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E60158">
        <w:t>genotype</w:t>
      </w:r>
      <w:r w:rsidRPr="00A3526B">
        <w:t xml:space="preserve">, sex and the interaction of </w:t>
      </w:r>
      <w:r w:rsidR="00E60158">
        <w:t>genotype</w:t>
      </w:r>
      <w:r w:rsidRPr="00A3526B">
        <w:t xml:space="preserve"> </w:t>
      </w:r>
      <w:r w:rsidR="00E60158">
        <w:t xml:space="preserve">× </w:t>
      </w:r>
      <w:r w:rsidRPr="003D6540">
        <w:t xml:space="preserve">sex. Psyllid replicate was treated as a random factor. The interaction of </w:t>
      </w:r>
      <w:r w:rsidR="00E60158">
        <w:t>genotype ×</w:t>
      </w:r>
      <w:r w:rsidRPr="003D6540">
        <w:t xml:space="preserve"> sex was excluded from the off-leaf model </w:t>
      </w:r>
      <w:r w:rsidR="00E60158">
        <w:t xml:space="preserve">due </w:t>
      </w:r>
      <w:r w:rsidRPr="003D6540">
        <w:t xml:space="preserve">to low occurrences (n = 20 out of 181 observations), which did not allow an interaction to be estimated by the </w:t>
      </w:r>
      <w:r w:rsidRPr="003D6540">
        <w:lastRenderedPageBreak/>
        <w:t xml:space="preserve">model.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 xml:space="preserve">period. Psyllid replicate was considered the random factor. Egg fertility was modeled with </w:t>
      </w:r>
      <w:r w:rsidR="00994AAB">
        <w:t>genotype</w:t>
      </w:r>
      <w:r w:rsidR="00994AAB" w:rsidRPr="003D6540">
        <w:t xml:space="preserve"> </w:t>
      </w:r>
      <w:r w:rsidRPr="003D6540">
        <w:t xml:space="preserve">and </w:t>
      </w:r>
      <w:r w:rsidR="00994AAB">
        <w:t xml:space="preserve">time </w:t>
      </w:r>
      <w:r w:rsidRPr="003D6540">
        <w:t>period as fixed factors and individual psyllids as the random factor. All data were tested with Wald’s</w:t>
      </w:r>
      <w:r w:rsidR="003A54C8">
        <w:t xml:space="preserve"> χ</w:t>
      </w:r>
      <w:r w:rsidR="003A54C8" w:rsidRPr="00435C96">
        <w:rPr>
          <w:vertAlign w:val="superscript"/>
        </w:rPr>
        <w:t>2</w:t>
      </w:r>
      <w:r w:rsidR="00994AAB">
        <w:t xml:space="preserve"> </w:t>
      </w:r>
      <w:r w:rsidRPr="003D6540">
        <w:t>tests, followed by least-squares means with Tukey’s adjustments to test for multiple comparisons. Statistical significance was considered at</w:t>
      </w:r>
      <w:r w:rsidR="003A54C8">
        <w:t xml:space="preserve"> α </w:t>
      </w:r>
      <w:r w:rsidRPr="003D6540">
        <w:t>= 0.05.</w:t>
      </w:r>
    </w:p>
    <w:p w14:paraId="11F8ACA9" w14:textId="77777777" w:rsidR="003B6626" w:rsidRPr="0001050B" w:rsidRDefault="009D15EB" w:rsidP="0001050B">
      <w:pPr>
        <w:pStyle w:val="BodyText"/>
        <w:rPr>
          <w:b/>
        </w:rPr>
      </w:pPr>
      <w:bookmarkStart w:id="11" w:name="ch:results"/>
      <w:r w:rsidRPr="0001050B">
        <w:rPr>
          <w:b/>
        </w:rPr>
        <w:t>Results</w:t>
      </w:r>
      <w:bookmarkEnd w:id="11"/>
    </w:p>
    <w:p w14:paraId="11F8ACAA" w14:textId="77777777" w:rsidR="003B6626" w:rsidRPr="0001050B" w:rsidRDefault="009D15EB" w:rsidP="006360F6">
      <w:pPr>
        <w:pStyle w:val="Heading2"/>
        <w:spacing w:line="480" w:lineRule="auto"/>
        <w:rPr>
          <w:color w:val="auto"/>
          <w:sz w:val="24"/>
          <w:szCs w:val="24"/>
        </w:rPr>
      </w:pPr>
      <w:bookmarkStart w:id="12" w:name="sec:results_no-choice"/>
      <w:r w:rsidRPr="0001050B">
        <w:rPr>
          <w:color w:val="auto"/>
          <w:sz w:val="24"/>
          <w:szCs w:val="24"/>
        </w:rPr>
        <w:t>No-Choice Assays</w:t>
      </w:r>
      <w:bookmarkEnd w:id="12"/>
    </w:p>
    <w:p w14:paraId="11F8ACAB" w14:textId="5C97D4F3" w:rsidR="003B6626" w:rsidRPr="00DB2FDD" w:rsidRDefault="00803A00" w:rsidP="006360F6">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Psyllids probed more frequently on Russet Burbank than on A07781-10LB and A07781-3LB, which did not differ between 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51B8899" w:rsidR="003B6626" w:rsidRPr="00DB2FDD" w:rsidRDefault="009D15EB" w:rsidP="006360F6">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xml:space="preserve">). The other means did not differ among each other. Walking duration did not differ among genotypes or between sexes, but </w:t>
      </w:r>
      <w:r w:rsidRPr="00DB2FDD">
        <w:lastRenderedPageBreak/>
        <w:t>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6360F6">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77777777" w:rsidR="003B6626" w:rsidRPr="00DB2FDD" w:rsidRDefault="009D15EB" w:rsidP="006360F6">
      <w:pPr>
        <w:pStyle w:val="BodyText"/>
        <w:spacing w:line="480" w:lineRule="auto"/>
      </w:pPr>
      <w:r w:rsidRPr="00DB2FDD">
        <w:t>Off-leaf behaviors also tended to occur rarely.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xml:space="preserve">). Psyllids spent more time </w:t>
      </w:r>
      <w:proofErr w:type="gramStart"/>
      <w:r w:rsidRPr="00DB2FDD">
        <w:t>off-leaf</w:t>
      </w:r>
      <w:proofErr w:type="gramEnd"/>
      <w:r w:rsidRPr="00DB2FDD">
        <w:t xml:space="preserve">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6360F6">
      <w:pPr>
        <w:pStyle w:val="Heading2"/>
        <w:spacing w:line="480" w:lineRule="auto"/>
        <w:rPr>
          <w:color w:val="auto"/>
          <w:sz w:val="24"/>
          <w:szCs w:val="24"/>
        </w:rPr>
      </w:pPr>
      <w:bookmarkStart w:id="13" w:name="sec:results_fecund"/>
      <w:r w:rsidRPr="00DB2FDD">
        <w:rPr>
          <w:color w:val="auto"/>
          <w:sz w:val="24"/>
          <w:szCs w:val="24"/>
        </w:rPr>
        <w:t>Oviposition Assays</w:t>
      </w:r>
      <w:bookmarkEnd w:id="13"/>
    </w:p>
    <w:p w14:paraId="11F8ACB0" w14:textId="7C941462" w:rsidR="003B6626" w:rsidRPr="00DB2FDD" w:rsidRDefault="009D15EB" w:rsidP="006360F6">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xml:space="preserve">). There were no significant differences among genotypes </w:t>
      </w:r>
      <w:r w:rsidRPr="00DB2FDD">
        <w:lastRenderedPageBreak/>
        <w:t>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6360F6">
      <w:pPr>
        <w:pStyle w:val="Heading1"/>
        <w:spacing w:line="480" w:lineRule="auto"/>
        <w:rPr>
          <w:color w:val="auto"/>
          <w:sz w:val="24"/>
          <w:szCs w:val="24"/>
        </w:rPr>
      </w:pPr>
      <w:bookmarkStart w:id="14" w:name="ch:discuss"/>
      <w:r w:rsidRPr="00DB2FDD">
        <w:rPr>
          <w:color w:val="auto"/>
          <w:sz w:val="24"/>
          <w:szCs w:val="24"/>
        </w:rPr>
        <w:t>Discussion</w:t>
      </w:r>
      <w:bookmarkEnd w:id="14"/>
    </w:p>
    <w:p w14:paraId="11F8ACB2" w14:textId="23269A9E" w:rsidR="003B6626" w:rsidRPr="003D6540" w:rsidRDefault="009D15EB" w:rsidP="006360F6">
      <w:pPr>
        <w:pStyle w:val="FirstParagraph"/>
        <w:spacing w:line="480" w:lineRule="auto"/>
      </w:pPr>
      <w:r w:rsidRPr="00A3526B">
        <w:t xml:space="preserve">It is difficult to separate the mechanisms of host plant resistance or tolerance and how </w:t>
      </w:r>
      <w:proofErr w:type="gramStart"/>
      <w:r w:rsidRPr="00A3526B">
        <w:t>these correlate</w:t>
      </w:r>
      <w:proofErr w:type="gramEnd"/>
      <w:r w:rsidRPr="00A3526B">
        <w:t xml:space="preserve"> with psyllid host acceptance (Diaz-Montano et al. 2006, Butler et al. 2011). Our visual observations of settling behavior lack the precision of electrical penetration recordings used in similar studies (Butler et al.  2012, </w:t>
      </w:r>
      <w:proofErr w:type="spellStart"/>
      <w:r w:rsidRPr="00A3526B">
        <w:t>Sandanayaka</w:t>
      </w:r>
      <w:proofErr w:type="spellEnd"/>
      <w:r w:rsidRPr="00A3526B">
        <w:t xml:space="preserve"> et al. 2014, Mustafa et al. 2015), but require less expensive equipment. Our results are </w:t>
      </w:r>
      <w:proofErr w:type="gramStart"/>
      <w:r w:rsidR="00803A00">
        <w:t>similar to</w:t>
      </w:r>
      <w:proofErr w:type="gramEnd"/>
      <w:r w:rsidR="00803A00">
        <w:t xml:space="preserve"> those of</w:t>
      </w:r>
      <w:r w:rsidRPr="00A3526B">
        <w:t xml:space="preserve"> other investigations of putatively resistant potato genotypes. Our study found more probing and walking on Russet Burbank </w:t>
      </w:r>
      <w:r w:rsidRPr="003D6540">
        <w:t>than on the putatively resistant genotypes, which is consistent with results reported by Butler et al. (2011) and Prager et al. (2014b</w:t>
      </w:r>
      <w:r w:rsidR="00DB2FDD">
        <w:t>)</w:t>
      </w:r>
      <w:r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Pr="003D6540">
        <w:t>Sandanayaka</w:t>
      </w:r>
      <w:proofErr w:type="spellEnd"/>
      <w:r w:rsidRPr="003D6540">
        <w:t xml:space="preserve"> et al. (2014) and Mustafa et al (2015b</w:t>
      </w:r>
      <w:r w:rsidR="00803A00">
        <w:t>)</w:t>
      </w:r>
      <w:r w:rsidRPr="003D6540">
        <w:t xml:space="preserve"> both suggest that it takes </w:t>
      </w:r>
      <w:r w:rsidRPr="003D6540">
        <w:rPr>
          <w:i/>
        </w:rPr>
        <w:t xml:space="preserve">B. </w:t>
      </w:r>
      <w:proofErr w:type="spellStart"/>
      <w:r w:rsidRPr="003D6540">
        <w:rPr>
          <w:i/>
        </w:rPr>
        <w:t>cockerelli</w:t>
      </w:r>
      <w:proofErr w:type="spellEnd"/>
      <w:r w:rsidRPr="003D6540">
        <w:t xml:space="preserve"> approximately two hours to access the phloem and acquire </w:t>
      </w:r>
      <w:proofErr w:type="spellStart"/>
      <w:r w:rsidRPr="003D6540">
        <w:t>Lso</w:t>
      </w:r>
      <w:proofErr w:type="spellEnd"/>
      <w:r w:rsidRPr="003D6540">
        <w:t xml:space="preserve">.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the plants where they began to probe. A single psyllid is enough to transmit </w:t>
      </w:r>
      <w:proofErr w:type="spellStart"/>
      <w:r w:rsidRPr="003D6540">
        <w:t>Lso</w:t>
      </w:r>
      <w:proofErr w:type="spellEnd"/>
      <w:r w:rsidRPr="003D6540">
        <w:t xml:space="preserve"> and the disease </w:t>
      </w:r>
      <w:r w:rsidRPr="003D6540">
        <w:lastRenderedPageBreak/>
        <w:t xml:space="preserve">progresses independently of bacterial titer (Buchman et al. 2011a; Rashed et al. 2012).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 xml:space="preserve">behavior would have to be nearly eliminated to truly reduce the risk of </w:t>
      </w:r>
      <w:proofErr w:type="spellStart"/>
      <w:r w:rsidRPr="003D6540">
        <w:t>Lso</w:t>
      </w:r>
      <w:proofErr w:type="spellEnd"/>
      <w:r w:rsidRPr="003D6540">
        <w:t xml:space="preserve"> transmission. We found no evidence for such reductions in probing behavior on these genotypes.</w:t>
      </w:r>
    </w:p>
    <w:p w14:paraId="11F8ACB4" w14:textId="78D66E13" w:rsidR="003B6626" w:rsidRPr="00D677A8" w:rsidRDefault="009D15EB" w:rsidP="006360F6">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Pr="003D6540">
        <w:t>liberibacter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their settling behavior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Eigenbrode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of the psyllids in our colony were infected and 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6360F6">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w:t>
      </w:r>
      <w:r w:rsidRPr="00D677A8">
        <w:lastRenderedPageBreak/>
        <w:t xml:space="preserve">(Prager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77777777" w:rsidR="003B6626" w:rsidRPr="00D677A8" w:rsidRDefault="009D15EB" w:rsidP="006360F6">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6360F6">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77777777" w:rsidR="003B6626" w:rsidRPr="00D677A8" w:rsidRDefault="009D15EB" w:rsidP="006360F6">
      <w:pPr>
        <w:pStyle w:val="BodyText"/>
        <w:spacing w:line="480" w:lineRule="auto"/>
      </w:pPr>
      <w:r w:rsidRPr="00D677A8">
        <w:t xml:space="preserve">We selected the number of days for our observations to correlate with the periods of maximum oviposition reported in the life history tables of Abdullah (Knowlton and Janes </w:t>
      </w:r>
      <w:r w:rsidRPr="00D677A8">
        <w:lastRenderedPageBreak/>
        <w:t>1931, 2008)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may have a cumulative effect on psyllid populations. Longer observation periods could help to better quantify these effects.</w:t>
      </w:r>
    </w:p>
    <w:p w14:paraId="11F8ACB9" w14:textId="08689960" w:rsidR="003B6626" w:rsidRPr="00D677A8" w:rsidRDefault="009D15EB" w:rsidP="006360F6">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 xml:space="preserve">Frias et al. </w:t>
      </w:r>
      <w:proofErr w:type="gramStart"/>
      <w:r w:rsidR="00827FDD" w:rsidRPr="00827FDD">
        <w:t xml:space="preserve">2018 </w:t>
      </w:r>
      <w:r w:rsidR="00827FDD">
        <w:t>,</w:t>
      </w:r>
      <w:proofErr w:type="gramEnd"/>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ins w:id="15" w:author="Erik Wenninger" w:date="2019-07-25T14:47:00Z">
        <w:r w:rsidR="00435C96">
          <w:t>b</w:t>
        </w:r>
      </w:ins>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2009F1BB" w:rsidR="003B6626" w:rsidRPr="00D677A8" w:rsidRDefault="009D15EB" w:rsidP="006360F6">
      <w:pPr>
        <w:pStyle w:val="BodyText"/>
        <w:spacing w:line="480" w:lineRule="auto"/>
      </w:pPr>
      <w:r w:rsidRPr="00D677A8">
        <w:t xml:space="preserve">We saw a large degree of variability in fertility for psyllids on all genotypes. We only permitted male access to the female psyllids during the initial period to increase female longevity by preventing possible harassment (Abdullah 2008, Wenninger and Hall 2008, </w:t>
      </w:r>
      <w:proofErr w:type="spellStart"/>
      <w:r w:rsidRPr="00D677A8">
        <w:t>Arnqvist</w:t>
      </w:r>
      <w:proofErr w:type="spellEnd"/>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w:t>
      </w:r>
      <w:proofErr w:type="spellStart"/>
      <w:r w:rsidRPr="00D677A8">
        <w:t>matings</w:t>
      </w:r>
      <w:proofErr w:type="spellEnd"/>
      <w:r w:rsidRPr="00D677A8">
        <w:t xml:space="preserve"> over time to maintain egg fertility (Wenninger and Hall 2008, </w:t>
      </w:r>
      <w:proofErr w:type="spellStart"/>
      <w:r w:rsidRPr="00D677A8">
        <w:t>Arnqvist</w:t>
      </w:r>
      <w:proofErr w:type="spellEnd"/>
      <w:r w:rsidRPr="00D677A8">
        <w:t xml:space="preserve"> </w:t>
      </w:r>
      <w:r w:rsidR="00F26C87">
        <w:t xml:space="preserve">and Rowe </w:t>
      </w:r>
      <w:r w:rsidRPr="00D677A8">
        <w:t xml:space="preserve">2013). Knowlton and Janes (1931) reported (with a limited number of observations) reductions in egg fertility over time after a single mating. There also may be some variability in female reproductive output created by the physiological interactions of male spermatophores, female </w:t>
      </w:r>
      <w:r w:rsidRPr="00D677A8">
        <w:lastRenderedPageBreak/>
        <w:t xml:space="preserve">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11F8ACBB" w14:textId="1CA9B810" w:rsidR="003B6626" w:rsidRPr="00D677A8" w:rsidRDefault="009D15EB" w:rsidP="006360F6">
      <w:pPr>
        <w:pStyle w:val="BodyText"/>
        <w:spacing w:line="480" w:lineRule="auto"/>
      </w:pPr>
      <w:r w:rsidRPr="00D677A8">
        <w:t xml:space="preserve">In conclusion, we found little evidence of </w:t>
      </w:r>
      <w:proofErr w:type="spellStart"/>
      <w:r w:rsidRPr="00D677A8">
        <w:t>antixenosis</w:t>
      </w:r>
      <w:proofErr w:type="spellEnd"/>
      <w:r w:rsidRPr="00D677A8">
        <w:t xml:space="preserve"> or antibiosis with respect to settling behavior, but we saw a reduction in egg fertility on the </w:t>
      </w:r>
      <w:r w:rsidR="00EB7581">
        <w:t xml:space="preserve">putatively </w:t>
      </w:r>
      <w:r w:rsidRPr="00D677A8">
        <w:t xml:space="preserve">resistant genotypes 18-24 days after mating. Taken together, these results suggest that the modality of resistance to </w:t>
      </w:r>
      <w:proofErr w:type="spellStart"/>
      <w:r w:rsidRPr="00D677A8">
        <w:t>Lso</w:t>
      </w:r>
      <w:proofErr w:type="spellEnd"/>
      <w:r w:rsidRPr="00D677A8">
        <w:t xml:space="preserve"> for the A07781 genotypes (Rashidi et al. 2017) is not likely related to psyllid settling behaviors, but </w:t>
      </w:r>
      <w:r w:rsidR="00EB7581">
        <w:t xml:space="preserve">rather </w:t>
      </w:r>
      <w:r w:rsidRPr="00D677A8">
        <w:t xml:space="preserve">that reduced </w:t>
      </w:r>
      <w:proofErr w:type="spellStart"/>
      <w:r w:rsidRPr="00D677A8">
        <w:t>Lso</w:t>
      </w:r>
      <w:proofErr w:type="spellEnd"/>
      <w:r w:rsidRPr="00D677A8">
        <w:t xml:space="preserve"> symptoms may be due to resistance to the pathogen itself. Further work will be required to clarify the modality of resistance to </w:t>
      </w:r>
      <w:proofErr w:type="spellStart"/>
      <w:r w:rsidRPr="00D677A8">
        <w:t>Lso</w:t>
      </w:r>
      <w:proofErr w:type="spellEnd"/>
      <w:r w:rsidRPr="00D677A8">
        <w:t xml:space="preserve"> in the A07781 genotypes.</w:t>
      </w:r>
    </w:p>
    <w:p w14:paraId="1968CCBC" w14:textId="406DD6F0" w:rsidR="005E7C55" w:rsidRDefault="005E7C55" w:rsidP="006360F6">
      <w:pPr>
        <w:pStyle w:val="Bibliography"/>
        <w:spacing w:line="480" w:lineRule="auto"/>
        <w:rPr>
          <w:b/>
        </w:rPr>
      </w:pPr>
      <w:bookmarkStart w:id="16" w:name="ref-Abdullah2008"/>
      <w:bookmarkStart w:id="17" w:name="refs"/>
      <w:r>
        <w:rPr>
          <w:b/>
        </w:rPr>
        <w:t>Acknowledgments</w:t>
      </w:r>
    </w:p>
    <w:p w14:paraId="7FBCE757" w14:textId="67C2F76B" w:rsidR="000003CC" w:rsidRDefault="00DB2FDD" w:rsidP="000B33FD">
      <w:pPr>
        <w:spacing w:line="480" w:lineRule="auto"/>
        <w:rPr>
          <w:ins w:id="18" w:author="Austin Fife" w:date="2019-07-22T14:45:00Z"/>
        </w:rPr>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xml:space="preserve"> and K.</w:t>
      </w:r>
      <w:r w:rsidR="00CA2174">
        <w:t xml:space="preserve"> Cruzado for her help with </w:t>
      </w:r>
      <w:proofErr w:type="spellStart"/>
      <w:r w:rsidR="00CA2174">
        <w:t>Lso</w:t>
      </w:r>
      <w:proofErr w:type="spellEnd"/>
      <w:r w:rsidR="00CA2174">
        <w:t xml:space="preserve"> testing</w:t>
      </w:r>
      <w:r>
        <w:t>. We</w:t>
      </w:r>
      <w:r w:rsidR="00F50827">
        <w:t xml:space="preserve"> thank A</w:t>
      </w:r>
      <w:r w:rsidR="0030471A">
        <w:t>.</w:t>
      </w:r>
      <w:r w:rsidR="00F50827">
        <w:t xml:space="preserve"> Carlson</w:t>
      </w:r>
      <w:r>
        <w:t xml:space="preserve"> </w:t>
      </w:r>
      <w:r w:rsidR="00F50827">
        <w:t>for her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0B33FD">
      <w:pPr>
        <w:spacing w:line="480" w:lineRule="auto"/>
        <w:rPr>
          <w:ins w:id="19" w:author="Austin Fife" w:date="2019-07-22T14:45:00Z"/>
        </w:rPr>
      </w:pPr>
    </w:p>
    <w:p w14:paraId="576B59A7" w14:textId="53B90C8F" w:rsidR="0064201A" w:rsidRDefault="0064201A" w:rsidP="000B33FD">
      <w:pPr>
        <w:spacing w:line="480" w:lineRule="auto"/>
        <w:rPr>
          <w:ins w:id="20" w:author="Austin Fife" w:date="2019-07-22T14:45:00Z"/>
          <w:b/>
        </w:rPr>
      </w:pPr>
      <w:ins w:id="21" w:author="Austin Fife" w:date="2019-07-22T14:45:00Z">
        <w:r>
          <w:rPr>
            <w:b/>
          </w:rPr>
          <w:lastRenderedPageBreak/>
          <w:t>Statement of Author Contribution</w:t>
        </w:r>
        <w:r w:rsidR="006F578E">
          <w:rPr>
            <w:b/>
          </w:rPr>
          <w:t>s</w:t>
        </w:r>
      </w:ins>
    </w:p>
    <w:p w14:paraId="1700B3BF" w14:textId="189E6404" w:rsidR="003A7D57" w:rsidRDefault="006F578E" w:rsidP="000B33FD">
      <w:pPr>
        <w:spacing w:line="480" w:lineRule="auto"/>
        <w:rPr>
          <w:ins w:id="22" w:author="Austin Fife" w:date="2019-07-22T14:51:00Z"/>
          <w:bCs/>
        </w:rPr>
      </w:pPr>
      <w:ins w:id="23" w:author="Austin Fife" w:date="2019-07-22T14:45:00Z">
        <w:r>
          <w:rPr>
            <w:bCs/>
          </w:rPr>
          <w:t xml:space="preserve">Austin </w:t>
        </w:r>
      </w:ins>
      <w:ins w:id="24" w:author="Austin Fife" w:date="2019-07-22T14:51:00Z">
        <w:r w:rsidR="003A7D57">
          <w:rPr>
            <w:bCs/>
          </w:rPr>
          <w:t xml:space="preserve">N. </w:t>
        </w:r>
      </w:ins>
      <w:ins w:id="25" w:author="Austin Fife" w:date="2019-07-22T14:45:00Z">
        <w:r>
          <w:rPr>
            <w:bCs/>
          </w:rPr>
          <w:t>Fife:</w:t>
        </w:r>
      </w:ins>
      <w:ins w:id="26" w:author="Austin Fife" w:date="2019-07-22T14:52:00Z">
        <w:r w:rsidR="00AB7E94">
          <w:rPr>
            <w:bCs/>
          </w:rPr>
          <w:t xml:space="preserve"> Collected data, performed statistical analysis</w:t>
        </w:r>
        <w:r w:rsidR="00096E0D">
          <w:rPr>
            <w:bCs/>
          </w:rPr>
          <w:t xml:space="preserve">, </w:t>
        </w:r>
      </w:ins>
      <w:ins w:id="27" w:author="Fife,Austin N" w:date="2019-07-26T12:46:00Z">
        <w:r w:rsidR="005F0783">
          <w:rPr>
            <w:bCs/>
          </w:rPr>
          <w:t>contributed in writing</w:t>
        </w:r>
      </w:ins>
      <w:ins w:id="28" w:author="Austin Fife" w:date="2019-07-22T14:52:00Z">
        <w:del w:id="29" w:author="Fife,Austin N" w:date="2019-07-26T12:46:00Z">
          <w:r w:rsidR="00096E0D" w:rsidDel="005F0783">
            <w:rPr>
              <w:bCs/>
            </w:rPr>
            <w:delText xml:space="preserve">wrote the </w:delText>
          </w:r>
          <w:commentRangeStart w:id="30"/>
          <w:commentRangeStart w:id="31"/>
          <w:r w:rsidR="00096E0D" w:rsidDel="005F0783">
            <w:rPr>
              <w:bCs/>
            </w:rPr>
            <w:delText>paper</w:delText>
          </w:r>
        </w:del>
      </w:ins>
      <w:commentRangeEnd w:id="30"/>
      <w:del w:id="32" w:author="Fife,Austin N" w:date="2019-07-26T12:46:00Z">
        <w:r w:rsidR="00DC7AA7" w:rsidDel="005F0783">
          <w:rPr>
            <w:rStyle w:val="CommentReference"/>
          </w:rPr>
          <w:commentReference w:id="30"/>
        </w:r>
        <w:commentRangeEnd w:id="31"/>
        <w:r w:rsidR="007C394A" w:rsidDel="005F0783">
          <w:rPr>
            <w:rStyle w:val="CommentReference"/>
          </w:rPr>
          <w:commentReference w:id="31"/>
        </w:r>
      </w:del>
    </w:p>
    <w:p w14:paraId="14B34ECA" w14:textId="7E0B57A3" w:rsidR="003A7D57" w:rsidRDefault="003A7D57" w:rsidP="000B33FD">
      <w:pPr>
        <w:spacing w:line="480" w:lineRule="auto"/>
        <w:rPr>
          <w:ins w:id="33" w:author="Austin Fife" w:date="2019-07-22T14:51:00Z"/>
          <w:bCs/>
        </w:rPr>
      </w:pPr>
      <w:ins w:id="34" w:author="Austin Fife" w:date="2019-07-22T14:51:00Z">
        <w:r w:rsidRPr="003A7D57">
          <w:rPr>
            <w:bCs/>
          </w:rPr>
          <w:t xml:space="preserve">Arash </w:t>
        </w:r>
        <w:proofErr w:type="spellStart"/>
        <w:r w:rsidRPr="003A7D57">
          <w:rPr>
            <w:bCs/>
          </w:rPr>
          <w:t>Rashed</w:t>
        </w:r>
        <w:proofErr w:type="spellEnd"/>
        <w:r>
          <w:rPr>
            <w:bCs/>
          </w:rPr>
          <w:t>:</w:t>
        </w:r>
      </w:ins>
      <w:ins w:id="35" w:author="Austin Fife" w:date="2019-07-22T14:53:00Z">
        <w:r w:rsidR="00096E0D">
          <w:rPr>
            <w:bCs/>
          </w:rPr>
          <w:t xml:space="preserve"> Performed molecular testing</w:t>
        </w:r>
        <w:del w:id="36" w:author="Fife,Austin N" w:date="2019-07-26T12:46:00Z">
          <w:r w:rsidR="00096E0D" w:rsidDel="005F0783">
            <w:rPr>
              <w:bCs/>
            </w:rPr>
            <w:delText xml:space="preserve"> and</w:delText>
          </w:r>
        </w:del>
      </w:ins>
      <w:ins w:id="37" w:author="Fife,Austin N" w:date="2019-07-26T12:46:00Z">
        <w:r w:rsidR="005F0783">
          <w:rPr>
            <w:bCs/>
          </w:rPr>
          <w:t>,</w:t>
        </w:r>
      </w:ins>
      <w:ins w:id="38" w:author="Austin Fife" w:date="2019-07-22T14:53:00Z">
        <w:r w:rsidR="00096E0D">
          <w:rPr>
            <w:bCs/>
          </w:rPr>
          <w:t xml:space="preserve"> </w:t>
        </w:r>
      </w:ins>
      <w:ins w:id="39" w:author="Fife,Austin N" w:date="2019-07-26T12:46:00Z">
        <w:r w:rsidR="005F0783">
          <w:rPr>
            <w:bCs/>
          </w:rPr>
          <w:t>contributed in writing</w:t>
        </w:r>
      </w:ins>
      <w:commentRangeStart w:id="40"/>
      <w:commentRangeStart w:id="41"/>
      <w:ins w:id="42" w:author="Austin Fife" w:date="2019-07-22T14:53:00Z">
        <w:del w:id="43" w:author="Fife,Austin N" w:date="2019-07-26T12:46:00Z">
          <w:r w:rsidR="00096E0D" w:rsidDel="00106990">
            <w:rPr>
              <w:bCs/>
            </w:rPr>
            <w:delText>analysis</w:delText>
          </w:r>
        </w:del>
      </w:ins>
      <w:commentRangeEnd w:id="40"/>
      <w:del w:id="44" w:author="Fife,Austin N" w:date="2019-07-26T12:46:00Z">
        <w:r w:rsidR="00DC7AA7" w:rsidDel="00106990">
          <w:rPr>
            <w:rStyle w:val="CommentReference"/>
          </w:rPr>
          <w:commentReference w:id="40"/>
        </w:r>
        <w:commentRangeEnd w:id="41"/>
        <w:r w:rsidR="00365788" w:rsidDel="00106990">
          <w:rPr>
            <w:rStyle w:val="CommentReference"/>
          </w:rPr>
          <w:commentReference w:id="41"/>
        </w:r>
      </w:del>
    </w:p>
    <w:p w14:paraId="19A54BA8" w14:textId="377D259B" w:rsidR="003A7D57" w:rsidRDefault="003A7D57" w:rsidP="000B33FD">
      <w:pPr>
        <w:spacing w:line="480" w:lineRule="auto"/>
        <w:rPr>
          <w:ins w:id="45" w:author="Austin Fife" w:date="2019-07-22T14:51:00Z"/>
          <w:bCs/>
        </w:rPr>
      </w:pPr>
      <w:ins w:id="46" w:author="Austin Fife" w:date="2019-07-22T14:51:00Z">
        <w:r w:rsidRPr="003A7D57">
          <w:rPr>
            <w:bCs/>
          </w:rPr>
          <w:t>Richard G. Novy</w:t>
        </w:r>
        <w:r>
          <w:rPr>
            <w:bCs/>
          </w:rPr>
          <w:t>:</w:t>
        </w:r>
      </w:ins>
      <w:ins w:id="47" w:author="Austin Fife" w:date="2019-07-22T14:53:00Z">
        <w:r w:rsidR="00E56EBF">
          <w:rPr>
            <w:bCs/>
          </w:rPr>
          <w:t xml:space="preserve"> Provided plant materials</w:t>
        </w:r>
      </w:ins>
      <w:ins w:id="48" w:author="Fife,Austin N" w:date="2019-07-26T12:46:00Z">
        <w:r w:rsidR="005F0783">
          <w:rPr>
            <w:bCs/>
          </w:rPr>
          <w:t xml:space="preserve">, </w:t>
        </w:r>
        <w:r w:rsidR="005F0783">
          <w:rPr>
            <w:bCs/>
          </w:rPr>
          <w:t>contributed in writing</w:t>
        </w:r>
      </w:ins>
    </w:p>
    <w:p w14:paraId="7D23BC49" w14:textId="596F800D" w:rsidR="006F578E" w:rsidRDefault="003A7D57" w:rsidP="000B33FD">
      <w:pPr>
        <w:spacing w:line="480" w:lineRule="auto"/>
        <w:rPr>
          <w:ins w:id="49" w:author="Austin Fife" w:date="2019-07-22T14:45:00Z"/>
          <w:bCs/>
        </w:rPr>
      </w:pPr>
      <w:ins w:id="50" w:author="Austin Fife" w:date="2019-07-22T14:51:00Z">
        <w:r w:rsidRPr="003A7D57">
          <w:rPr>
            <w:bCs/>
          </w:rPr>
          <w:t>Erik J. Wenninger</w:t>
        </w:r>
        <w:r>
          <w:rPr>
            <w:bCs/>
          </w:rPr>
          <w:t>:</w:t>
        </w:r>
        <w:r w:rsidR="009E1589">
          <w:rPr>
            <w:bCs/>
          </w:rPr>
          <w:t xml:space="preserve"> Conceived and designed the </w:t>
        </w:r>
      </w:ins>
      <w:ins w:id="51" w:author="Austin Fife" w:date="2019-07-22T14:52:00Z">
        <w:r w:rsidR="009E1589">
          <w:rPr>
            <w:bCs/>
          </w:rPr>
          <w:t>experiments</w:t>
        </w:r>
      </w:ins>
      <w:ins w:id="52" w:author="Fife,Austin N" w:date="2019-07-26T12:45:00Z">
        <w:r w:rsidR="007C394A">
          <w:rPr>
            <w:bCs/>
          </w:rPr>
          <w:t xml:space="preserve">, </w:t>
        </w:r>
      </w:ins>
      <w:ins w:id="53" w:author="Fife,Austin N" w:date="2019-07-26T12:46:00Z">
        <w:r w:rsidR="005F0783">
          <w:rPr>
            <w:bCs/>
          </w:rPr>
          <w:t>contributed in writing</w:t>
        </w:r>
      </w:ins>
    </w:p>
    <w:p w14:paraId="7F6FEA23" w14:textId="77777777" w:rsidR="006F578E" w:rsidRPr="00B80AFA" w:rsidRDefault="006F578E" w:rsidP="000B33FD">
      <w:pPr>
        <w:spacing w:line="480" w:lineRule="auto"/>
        <w:rPr>
          <w:bCs/>
        </w:rPr>
      </w:pPr>
    </w:p>
    <w:p w14:paraId="214CDABD" w14:textId="71C55491" w:rsidR="003D6540" w:rsidRDefault="003D6540" w:rsidP="00DC7AA7">
      <w:pPr>
        <w:rPr>
          <w:b/>
        </w:rPr>
      </w:pPr>
      <w:r>
        <w:rPr>
          <w:b/>
        </w:rPr>
        <w:t>References Cited</w:t>
      </w:r>
    </w:p>
    <w:p w14:paraId="11F8AFE8" w14:textId="12F021C9" w:rsidR="003B6626" w:rsidRPr="003D6540" w:rsidRDefault="009D15EB" w:rsidP="00074E0F">
      <w:pPr>
        <w:pStyle w:val="Bibliography"/>
        <w:spacing w:line="480" w:lineRule="auto"/>
        <w:ind w:left="720" w:hanging="720"/>
      </w:pPr>
      <w:r w:rsidRPr="003D6540">
        <w:rPr>
          <w:b/>
        </w:rPr>
        <w:t>Abdullah,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074E0F">
      <w:pPr>
        <w:pStyle w:val="Bibliography"/>
        <w:spacing w:line="480" w:lineRule="auto"/>
        <w:ind w:left="720" w:hanging="720"/>
      </w:pPr>
      <w:bookmarkStart w:id="54" w:name="ref-Abe2015"/>
      <w:bookmarkEnd w:id="16"/>
      <w:r w:rsidRPr="003D6540">
        <w:rPr>
          <w:b/>
        </w:rPr>
        <w:t xml:space="preserve">Abe, J.,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074E0F">
      <w:pPr>
        <w:pStyle w:val="Bibliography"/>
        <w:spacing w:line="480" w:lineRule="auto"/>
        <w:ind w:left="720" w:hanging="720"/>
      </w:pPr>
      <w:bookmarkStart w:id="55" w:name="ref-Aguilar2013"/>
      <w:bookmarkEnd w:id="54"/>
      <w:r w:rsidRPr="003D6540">
        <w:rPr>
          <w:b/>
        </w:rPr>
        <w:t xml:space="preserve">Aguilar,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K. F. McCue, and J. E. Munyaneza</w:t>
      </w:r>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074E0F">
      <w:pPr>
        <w:pStyle w:val="Bibliography"/>
        <w:spacing w:line="480" w:lineRule="auto"/>
        <w:ind w:left="720" w:hanging="720"/>
      </w:pPr>
      <w:bookmarkStart w:id="56" w:name="ref-Alvarado2012"/>
      <w:bookmarkEnd w:id="55"/>
      <w:r w:rsidRPr="00D677A8">
        <w:rPr>
          <w:b/>
        </w:rPr>
        <w:t xml:space="preserve">Alvarado,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w:t>
      </w:r>
      <w:proofErr w:type="gramStart"/>
      <w:r w:rsidRPr="00D677A8">
        <w:t>relation</w:t>
      </w:r>
      <w:proofErr w:type="gramEnd"/>
      <w:r w:rsidRPr="00D677A8">
        <w:t xml:space="preserve">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C" w14:textId="77777777" w:rsidR="003B6626" w:rsidRPr="00D677A8" w:rsidRDefault="009D15EB" w:rsidP="00074E0F">
      <w:pPr>
        <w:pStyle w:val="Bibliography"/>
        <w:spacing w:line="480" w:lineRule="auto"/>
        <w:ind w:left="720" w:hanging="720"/>
      </w:pPr>
      <w:bookmarkStart w:id="57" w:name="ref-Anderson2012"/>
      <w:bookmarkEnd w:id="56"/>
      <w:r w:rsidRPr="00D677A8">
        <w:rPr>
          <w:b/>
        </w:rPr>
        <w:lastRenderedPageBreak/>
        <w:t xml:space="preserve">Anderson,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p>
    <w:p w14:paraId="11F8AFED" w14:textId="7AC55F61" w:rsidR="003B6626" w:rsidRPr="00D677A8" w:rsidRDefault="009D15EB" w:rsidP="00074E0F">
      <w:pPr>
        <w:pStyle w:val="Bibliography"/>
        <w:spacing w:line="480" w:lineRule="auto"/>
        <w:ind w:left="720" w:hanging="720"/>
      </w:pPr>
      <w:bookmarkStart w:id="58" w:name="ref-Arnqvist2013"/>
      <w:bookmarkEnd w:id="57"/>
      <w:proofErr w:type="spellStart"/>
      <w:r w:rsidRPr="00D677A8">
        <w:rPr>
          <w:b/>
        </w:rPr>
        <w:t>Arnqvist</w:t>
      </w:r>
      <w:proofErr w:type="spellEnd"/>
      <w:r w:rsidRPr="00D677A8">
        <w:rPr>
          <w:b/>
        </w:rPr>
        <w:t>, G.</w:t>
      </w:r>
      <w:r w:rsidR="000B321B">
        <w:rPr>
          <w:b/>
        </w:rPr>
        <w:t>,</w:t>
      </w:r>
      <w:r w:rsidRPr="00D677A8">
        <w:t xml:space="preserve"> </w:t>
      </w:r>
      <w:r w:rsidR="004D4604" w:rsidRPr="004D4604">
        <w:rPr>
          <w:b/>
        </w:rPr>
        <w:t>and L</w:t>
      </w:r>
      <w:r w:rsidR="000B321B">
        <w:rPr>
          <w:b/>
        </w:rPr>
        <w:t>.</w:t>
      </w:r>
      <w:r w:rsidR="004D4604" w:rsidRPr="004D4604">
        <w:rPr>
          <w:b/>
        </w:rPr>
        <w:t xml:space="preserve"> </w:t>
      </w:r>
      <w:commentRangeStart w:id="59"/>
      <w:r w:rsidR="004D4604" w:rsidRPr="004D4604">
        <w:rPr>
          <w:b/>
        </w:rPr>
        <w:t>Rowe</w:t>
      </w:r>
      <w:commentRangeEnd w:id="59"/>
      <w:r w:rsidR="00DC7AA7">
        <w:rPr>
          <w:rStyle w:val="CommentReference"/>
        </w:rPr>
        <w:commentReference w:id="59"/>
      </w:r>
      <w:r w:rsidRPr="00D677A8">
        <w:t>.</w:t>
      </w:r>
      <w:ins w:id="60" w:author="Fife,Austin N" w:date="2019-07-26T12:48:00Z">
        <w:r w:rsidR="007E3302">
          <w:t xml:space="preserve"> </w:t>
        </w:r>
        <w:r w:rsidR="007E3302" w:rsidRPr="007E3302">
          <w:rPr>
            <w:b/>
            <w:bCs/>
            <w:rPrChange w:id="61" w:author="Fife,Austin N" w:date="2019-07-26T12:48:00Z">
              <w:rPr/>
            </w:rPrChange>
          </w:rPr>
          <w:t>2005</w:t>
        </w:r>
        <w:r w:rsidR="007E3302" w:rsidRPr="007E3302">
          <w:rPr>
            <w:b/>
            <w:bCs/>
            <w:rPrChange w:id="62" w:author="Fife,Austin N" w:date="2019-07-26T12:48:00Z">
              <w:rPr/>
            </w:rPrChange>
          </w:rPr>
          <w:t>.</w:t>
        </w:r>
      </w:ins>
      <w:r w:rsidRPr="00D677A8">
        <w:t xml:space="preserve">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074E0F">
      <w:pPr>
        <w:pStyle w:val="Bibliography"/>
        <w:spacing w:line="480" w:lineRule="auto"/>
        <w:ind w:left="720" w:hanging="720"/>
      </w:pPr>
      <w:bookmarkStart w:id="63" w:name="ref-Bates2015"/>
      <w:bookmarkEnd w:id="58"/>
      <w:r w:rsidRPr="00D677A8">
        <w:rPr>
          <w:b/>
        </w:rPr>
        <w:t xml:space="preserve">Bates, D.,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074E0F">
      <w:pPr>
        <w:pStyle w:val="Bibliography"/>
        <w:spacing w:line="480" w:lineRule="auto"/>
        <w:ind w:left="720" w:hanging="720"/>
      </w:pPr>
      <w:bookmarkStart w:id="64" w:name="ref-Buchman2012"/>
      <w:bookmarkEnd w:id="63"/>
      <w:r w:rsidRPr="00D677A8">
        <w:rPr>
          <w:b/>
        </w:rPr>
        <w:t xml:space="preserve">Buchman, J. L., T. W. Fisher, V. G. </w:t>
      </w:r>
      <w:proofErr w:type="spellStart"/>
      <w:r w:rsidRPr="00D677A8">
        <w:rPr>
          <w:b/>
        </w:rPr>
        <w:t>Sengoda</w:t>
      </w:r>
      <w:proofErr w:type="spellEnd"/>
      <w:r w:rsidRPr="00D677A8">
        <w:rPr>
          <w:b/>
        </w:rPr>
        <w:t>, and J. E. Munyaneza</w:t>
      </w:r>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074E0F">
      <w:pPr>
        <w:pStyle w:val="Bibliography"/>
        <w:spacing w:line="480" w:lineRule="auto"/>
        <w:ind w:left="720" w:hanging="720"/>
      </w:pPr>
      <w:bookmarkStart w:id="65" w:name="ref-Buchman2011a"/>
      <w:bookmarkEnd w:id="64"/>
      <w:r w:rsidRPr="00D677A8">
        <w:rPr>
          <w:b/>
        </w:rPr>
        <w:t xml:space="preserve">Buchman, J. L., V. G. </w:t>
      </w:r>
      <w:proofErr w:type="spellStart"/>
      <w:r w:rsidRPr="00D677A8">
        <w:rPr>
          <w:b/>
        </w:rPr>
        <w:t>Sengoda</w:t>
      </w:r>
      <w:proofErr w:type="spellEnd"/>
      <w:r w:rsidRPr="00D677A8">
        <w:rPr>
          <w:b/>
        </w:rPr>
        <w:t>, and J. E. Munyaneza</w:t>
      </w:r>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074E0F">
      <w:pPr>
        <w:pStyle w:val="Bibliography"/>
        <w:spacing w:line="480" w:lineRule="auto"/>
        <w:ind w:left="720" w:hanging="720"/>
      </w:pPr>
      <w:bookmarkStart w:id="66" w:name="ref-Butler2011"/>
      <w:bookmarkEnd w:id="65"/>
      <w:r w:rsidRPr="00D677A8">
        <w:rPr>
          <w:b/>
        </w:rPr>
        <w:t xml:space="preserve">Butler,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074E0F">
      <w:pPr>
        <w:pStyle w:val="Bibliography"/>
        <w:spacing w:line="480" w:lineRule="auto"/>
        <w:ind w:left="720" w:hanging="720"/>
      </w:pPr>
      <w:bookmarkStart w:id="67" w:name="ref-Butler2012a"/>
      <w:bookmarkEnd w:id="66"/>
      <w:r w:rsidRPr="00D677A8">
        <w:rPr>
          <w:b/>
        </w:rPr>
        <w:lastRenderedPageBreak/>
        <w:t xml:space="preserve">Butler, C. D.,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074E0F">
      <w:pPr>
        <w:pStyle w:val="Bibliography"/>
        <w:spacing w:line="480" w:lineRule="auto"/>
        <w:ind w:left="720" w:hanging="720"/>
      </w:pPr>
      <w:bookmarkStart w:id="68" w:name="ref-Butler2012b"/>
      <w:bookmarkEnd w:id="67"/>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074E0F">
      <w:pPr>
        <w:pStyle w:val="Bibliography"/>
        <w:spacing w:line="480" w:lineRule="auto"/>
        <w:ind w:left="720" w:hanging="720"/>
      </w:pPr>
      <w:bookmarkStart w:id="69" w:name="ref-Cao2016"/>
      <w:bookmarkEnd w:id="68"/>
      <w:r w:rsidRPr="00D677A8">
        <w:rPr>
          <w:b/>
        </w:rPr>
        <w:t>Cao,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074E0F">
      <w:pPr>
        <w:pStyle w:val="Bibliography"/>
        <w:spacing w:line="480" w:lineRule="auto"/>
        <w:ind w:left="720" w:hanging="720"/>
      </w:pPr>
      <w:bookmarkStart w:id="70" w:name="ref-Casteel2006"/>
      <w:bookmarkEnd w:id="69"/>
      <w:r w:rsidRPr="00D677A8">
        <w:rPr>
          <w:b/>
        </w:rPr>
        <w:t>Casteel,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074E0F">
      <w:pPr>
        <w:pStyle w:val="Bibliography"/>
        <w:spacing w:line="480" w:lineRule="auto"/>
        <w:ind w:left="720" w:hanging="720"/>
        <w:rPr>
          <w:lang w:val="es-MX"/>
        </w:rPr>
      </w:pPr>
      <w:bookmarkStart w:id="71" w:name="ref-Casteel2007"/>
      <w:bookmarkEnd w:id="70"/>
      <w:r w:rsidRPr="00D677A8">
        <w:rPr>
          <w:b/>
        </w:rPr>
        <w:t>Casteel,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074E0F">
      <w:pPr>
        <w:pStyle w:val="Bibliography"/>
        <w:spacing w:line="480" w:lineRule="auto"/>
        <w:ind w:left="720" w:hanging="720"/>
      </w:pPr>
      <w:bookmarkStart w:id="72" w:name="ref-Chavez2015"/>
      <w:bookmarkEnd w:id="71"/>
      <w:r w:rsidRPr="00D677A8">
        <w:rPr>
          <w:b/>
          <w:lang w:val="es-MX"/>
        </w:rPr>
        <w:t>Chávez,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074E0F">
      <w:pPr>
        <w:pStyle w:val="Bibliography"/>
        <w:spacing w:line="480" w:lineRule="auto"/>
        <w:ind w:left="720" w:hanging="720"/>
      </w:pPr>
      <w:bookmarkStart w:id="73" w:name="ref-Cicero2016"/>
      <w:bookmarkEnd w:id="72"/>
      <w:r w:rsidRPr="00D677A8">
        <w:rPr>
          <w:b/>
        </w:rPr>
        <w:lastRenderedPageBreak/>
        <w:t>Cicero,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77777777" w:rsidR="003B6626" w:rsidRPr="00D677A8" w:rsidRDefault="009D15EB" w:rsidP="00074E0F">
      <w:pPr>
        <w:pStyle w:val="Bibliography"/>
        <w:spacing w:line="480" w:lineRule="auto"/>
        <w:ind w:left="720" w:hanging="720"/>
      </w:pPr>
      <w:bookmarkStart w:id="74" w:name="ref-Cooper2014"/>
      <w:bookmarkEnd w:id="73"/>
      <w:r w:rsidRPr="00D677A8">
        <w:rPr>
          <w:b/>
        </w:rPr>
        <w:t>Cooper, W. R.,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074E0F">
      <w:pPr>
        <w:pStyle w:val="Bibliography"/>
        <w:spacing w:line="480" w:lineRule="auto"/>
        <w:ind w:left="720" w:hanging="720"/>
      </w:pPr>
      <w:bookmarkStart w:id="75" w:name="ref-Crosslin2011"/>
      <w:bookmarkEnd w:id="74"/>
      <w:proofErr w:type="spellStart"/>
      <w:r w:rsidRPr="00D677A8">
        <w:rPr>
          <w:b/>
        </w:rPr>
        <w:t>Crosslin</w:t>
      </w:r>
      <w:proofErr w:type="spellEnd"/>
      <w:r w:rsidRPr="00D677A8">
        <w:rPr>
          <w:b/>
        </w:rPr>
        <w:t>, J. M., H. Lin, and J. E. Munyaneza</w:t>
      </w:r>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074E0F">
      <w:pPr>
        <w:pStyle w:val="Bibliography"/>
        <w:spacing w:line="480" w:lineRule="auto"/>
        <w:ind w:left="720" w:hanging="720"/>
      </w:pPr>
      <w:bookmarkStart w:id="76" w:name="ref-Crosslin2012"/>
      <w:bookmarkEnd w:id="75"/>
      <w:proofErr w:type="spellStart"/>
      <w:r w:rsidRPr="00D677A8">
        <w:rPr>
          <w:b/>
        </w:rPr>
        <w:t>Crosslin</w:t>
      </w:r>
      <w:proofErr w:type="spellEnd"/>
      <w:r w:rsidRPr="00D677A8">
        <w:rPr>
          <w:b/>
        </w:rPr>
        <w:t>,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074E0F">
      <w:pPr>
        <w:pStyle w:val="Bibliography"/>
        <w:spacing w:line="480" w:lineRule="auto"/>
        <w:ind w:left="720" w:hanging="720"/>
      </w:pPr>
      <w:bookmarkStart w:id="77" w:name="ref-Dahan2017"/>
      <w:bookmarkEnd w:id="76"/>
      <w:proofErr w:type="spellStart"/>
      <w:r w:rsidRPr="00D677A8">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074E0F">
      <w:pPr>
        <w:pStyle w:val="Bibliography"/>
        <w:spacing w:line="480" w:lineRule="auto"/>
        <w:ind w:left="720" w:hanging="720"/>
      </w:pPr>
      <w:bookmarkStart w:id="78" w:name="ref-Davidson2014"/>
      <w:bookmarkEnd w:id="77"/>
      <w:r w:rsidRPr="00D677A8">
        <w:rPr>
          <w:b/>
        </w:rPr>
        <w:t>Davidson,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074E0F">
      <w:pPr>
        <w:pStyle w:val="Bibliography"/>
        <w:spacing w:line="480" w:lineRule="auto"/>
        <w:ind w:left="720" w:hanging="720"/>
      </w:pPr>
      <w:bookmarkStart w:id="79" w:name="ref-Davis2012"/>
      <w:bookmarkEnd w:id="78"/>
      <w:r w:rsidRPr="00D677A8">
        <w:rPr>
          <w:b/>
        </w:rPr>
        <w:lastRenderedPageBreak/>
        <w:t xml:space="preserve">Davis, T. S., D. R. Horton, J. E. Munyaneza,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074E0F">
      <w:pPr>
        <w:pStyle w:val="Bibliography"/>
        <w:spacing w:line="480" w:lineRule="auto"/>
        <w:ind w:left="720" w:hanging="720"/>
      </w:pPr>
      <w:bookmarkStart w:id="80" w:name="ref-Delignette-Muller2015"/>
      <w:bookmarkEnd w:id="79"/>
      <w:proofErr w:type="spellStart"/>
      <w:r w:rsidRPr="00D677A8">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074E0F">
      <w:pPr>
        <w:pStyle w:val="Bibliography"/>
        <w:spacing w:line="480" w:lineRule="auto"/>
        <w:ind w:left="720" w:hanging="720"/>
      </w:pPr>
      <w:bookmarkStart w:id="81" w:name="ref-Diaz-Montano2006"/>
      <w:bookmarkEnd w:id="80"/>
      <w:r w:rsidRPr="00D677A8">
        <w:rPr>
          <w:b/>
        </w:rPr>
        <w:t xml:space="preserve">Diaz-Montano,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074E0F">
      <w:pPr>
        <w:pStyle w:val="Bibliography"/>
        <w:spacing w:line="480" w:lineRule="auto"/>
        <w:ind w:left="720" w:hanging="720"/>
      </w:pPr>
      <w:bookmarkStart w:id="82" w:name="ref-Diaz-Montano2013"/>
      <w:bookmarkEnd w:id="81"/>
      <w:r w:rsidRPr="00D677A8">
        <w:rPr>
          <w:b/>
        </w:rPr>
        <w:t xml:space="preserve">Diaz-Montano,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074E0F">
      <w:pPr>
        <w:pStyle w:val="Bibliography"/>
        <w:spacing w:line="480" w:lineRule="auto"/>
        <w:ind w:left="720" w:hanging="720"/>
      </w:pPr>
      <w:bookmarkStart w:id="83" w:name="ref-Dwelle2003"/>
      <w:bookmarkEnd w:id="82"/>
      <w:proofErr w:type="spellStart"/>
      <w:r w:rsidRPr="00D677A8">
        <w:rPr>
          <w:b/>
        </w:rPr>
        <w:t>Dwelle</w:t>
      </w:r>
      <w:proofErr w:type="spellEnd"/>
      <w:r w:rsidRPr="00D677A8">
        <w:rPr>
          <w:b/>
        </w:rPr>
        <w:t xml:space="preserve">, R. B., J. M. Alvarez, P. Bain, C. R. Baird, E. J. Bechinski,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Eberlein,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074E0F">
      <w:pPr>
        <w:pStyle w:val="Bibliography"/>
        <w:spacing w:line="480" w:lineRule="auto"/>
        <w:ind w:left="720" w:hanging="720"/>
      </w:pPr>
      <w:bookmarkStart w:id="84" w:name="ref-Echegaray2017"/>
      <w:bookmarkEnd w:id="83"/>
      <w:r w:rsidRPr="00D677A8">
        <w:rPr>
          <w:b/>
        </w:rPr>
        <w:t>Echegaray, E. R., and S. I. Rondon</w:t>
      </w:r>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77777777" w:rsidR="003B6626" w:rsidRPr="00D677A8" w:rsidRDefault="009D15EB" w:rsidP="00074E0F">
      <w:pPr>
        <w:pStyle w:val="Bibliography"/>
        <w:spacing w:line="480" w:lineRule="auto"/>
        <w:ind w:left="720" w:hanging="720"/>
      </w:pPr>
      <w:bookmarkStart w:id="85" w:name="ref-Eigenbrode2018"/>
      <w:bookmarkEnd w:id="84"/>
      <w:r w:rsidRPr="00D677A8">
        <w:rPr>
          <w:b/>
        </w:rPr>
        <w:lastRenderedPageBreak/>
        <w:t>Eigenbrode,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11F8B005" w14:textId="77777777" w:rsidR="003B6626" w:rsidRPr="00D677A8" w:rsidRDefault="009D15EB" w:rsidP="00074E0F">
      <w:pPr>
        <w:pStyle w:val="Bibliography"/>
        <w:spacing w:line="480" w:lineRule="auto"/>
        <w:ind w:left="720" w:hanging="720"/>
        <w:rPr>
          <w:lang w:val="es-MX"/>
        </w:rPr>
      </w:pPr>
      <w:bookmarkStart w:id="86" w:name="ref-Eyer1933"/>
      <w:bookmarkEnd w:id="85"/>
      <w:proofErr w:type="spellStart"/>
      <w:r w:rsidRPr="00D677A8">
        <w:rPr>
          <w:b/>
        </w:rPr>
        <w:t>Eyer</w:t>
      </w:r>
      <w:proofErr w:type="spellEnd"/>
      <w:r w:rsidRPr="00D677A8">
        <w:rPr>
          <w:b/>
        </w:rPr>
        <w:t>, J. R.,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365788">
        <w:rPr>
          <w:lang w:val="es-MX"/>
          <w:rPrChange w:id="87" w:author="Fife,Austin N" w:date="2019-07-26T12:44:00Z">
            <w:rPr/>
          </w:rPrChange>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074E0F">
      <w:pPr>
        <w:pStyle w:val="Bibliography"/>
        <w:spacing w:line="480" w:lineRule="auto"/>
        <w:ind w:left="720" w:hanging="720"/>
      </w:pPr>
      <w:bookmarkStart w:id="88" w:name="ref-Frias2018"/>
      <w:bookmarkEnd w:id="86"/>
      <w:proofErr w:type="spellStart"/>
      <w:r w:rsidRPr="00D677A8">
        <w:rPr>
          <w:b/>
          <w:lang w:val="es-MX"/>
        </w:rPr>
        <w:t>Frias</w:t>
      </w:r>
      <w:proofErr w:type="spellEnd"/>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074E0F">
      <w:pPr>
        <w:pStyle w:val="Bibliography"/>
        <w:spacing w:line="480" w:lineRule="auto"/>
        <w:ind w:left="720" w:hanging="720"/>
      </w:pPr>
      <w:bookmarkStart w:id="89" w:name="ref-Gharalari2009"/>
      <w:bookmarkEnd w:id="88"/>
      <w:proofErr w:type="spellStart"/>
      <w:r w:rsidRPr="00D677A8">
        <w:rPr>
          <w:b/>
        </w:rPr>
        <w:t>Gharalari</w:t>
      </w:r>
      <w:proofErr w:type="spellEnd"/>
      <w:r w:rsidRPr="00D677A8">
        <w:rPr>
          <w:b/>
        </w:rPr>
        <w:t>,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77777777" w:rsidR="003B6626" w:rsidRPr="00D677A8" w:rsidRDefault="009D15EB" w:rsidP="00074E0F">
      <w:pPr>
        <w:pStyle w:val="Bibliography"/>
        <w:spacing w:line="480" w:lineRule="auto"/>
        <w:ind w:left="720" w:hanging="720"/>
      </w:pPr>
      <w:bookmarkStart w:id="90" w:name="ref-Goolsby2007b"/>
      <w:bookmarkEnd w:id="89"/>
      <w:r w:rsidRPr="00D677A8">
        <w:rPr>
          <w:b/>
        </w:rPr>
        <w:t xml:space="preserve">Goolsby, J. A., J. Adamczyk, B. </w:t>
      </w:r>
      <w:proofErr w:type="spellStart"/>
      <w:r w:rsidRPr="00D677A8">
        <w:rPr>
          <w:b/>
        </w:rPr>
        <w:t>Bextine</w:t>
      </w:r>
      <w:proofErr w:type="spellEnd"/>
      <w:r w:rsidRPr="00D677A8">
        <w:rPr>
          <w:b/>
        </w:rPr>
        <w:t>, D. Lin, J. E. Munyaneza, and G. Bester</w:t>
      </w:r>
      <w:r w:rsidRPr="00D677A8">
        <w:t xml:space="preserve">. </w:t>
      </w:r>
      <w:r w:rsidRPr="00D677A8">
        <w:rPr>
          <w:b/>
        </w:rPr>
        <w:t>2007</w:t>
      </w:r>
      <w:r w:rsidRPr="00D677A8">
        <w:t>. Development of an IPM program for management of the potato psyllid to reduce incidence of zebra chip disorder in potatoes. Subtropical Plant Science. 59: 85–94.</w:t>
      </w:r>
    </w:p>
    <w:p w14:paraId="11F8B009" w14:textId="77777777" w:rsidR="003B6626" w:rsidRPr="00D677A8" w:rsidRDefault="009D15EB" w:rsidP="00074E0F">
      <w:pPr>
        <w:pStyle w:val="Bibliography"/>
        <w:spacing w:line="480" w:lineRule="auto"/>
        <w:ind w:left="720" w:hanging="720"/>
      </w:pPr>
      <w:bookmarkStart w:id="91" w:name="ref-Goolsby2007a"/>
      <w:bookmarkEnd w:id="90"/>
      <w:r w:rsidRPr="00D677A8">
        <w:rPr>
          <w:b/>
        </w:rPr>
        <w:t xml:space="preserve">Goolsby, J. A., B. </w:t>
      </w:r>
      <w:proofErr w:type="spellStart"/>
      <w:r w:rsidRPr="00D677A8">
        <w:rPr>
          <w:b/>
        </w:rPr>
        <w:t>Bextine</w:t>
      </w:r>
      <w:proofErr w:type="spellEnd"/>
      <w:r w:rsidRPr="00D677A8">
        <w:rPr>
          <w:b/>
        </w:rPr>
        <w:t xml:space="preserve">, J. E. Munyaneza, M. </w:t>
      </w:r>
      <w:proofErr w:type="spellStart"/>
      <w:r w:rsidRPr="00D677A8">
        <w:rPr>
          <w:b/>
        </w:rPr>
        <w:t>Setamou</w:t>
      </w:r>
      <w:proofErr w:type="spellEnd"/>
      <w:r w:rsidRPr="00D677A8">
        <w:rPr>
          <w:b/>
        </w:rPr>
        <w:t>, J. Adamczyk, and G. Bester</w:t>
      </w:r>
      <w:r w:rsidRPr="00D677A8">
        <w:t xml:space="preserve">. </w:t>
      </w:r>
      <w:r w:rsidRPr="00D677A8">
        <w:rPr>
          <w:b/>
        </w:rPr>
        <w:t>2007</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074E0F">
      <w:pPr>
        <w:pStyle w:val="Bibliography"/>
        <w:spacing w:line="480" w:lineRule="auto"/>
        <w:ind w:left="720" w:hanging="720"/>
      </w:pPr>
      <w:bookmarkStart w:id="92" w:name="ref-Greenway2014"/>
      <w:bookmarkEnd w:id="91"/>
      <w:r w:rsidRPr="00D677A8">
        <w:rPr>
          <w:b/>
        </w:rPr>
        <w:t>Greenway, G.</w:t>
      </w:r>
      <w:r w:rsidRPr="00D677A8">
        <w:t xml:space="preserve"> </w:t>
      </w:r>
      <w:r w:rsidRPr="00D677A8">
        <w:rPr>
          <w:b/>
        </w:rPr>
        <w:t>2014</w:t>
      </w:r>
      <w:r w:rsidRPr="00D677A8">
        <w:t>. Economic impact of zebra chip control costs on grower returns in seven US states. Am. J. Potato Res. 91: 714–719.</w:t>
      </w:r>
    </w:p>
    <w:p w14:paraId="11F8B00B" w14:textId="77777777" w:rsidR="003B6626" w:rsidRPr="00D677A8" w:rsidRDefault="009D15EB" w:rsidP="00074E0F">
      <w:pPr>
        <w:pStyle w:val="Bibliography"/>
        <w:spacing w:line="480" w:lineRule="auto"/>
        <w:ind w:left="720" w:hanging="720"/>
      </w:pPr>
      <w:bookmarkStart w:id="93" w:name="ref-Greenway2018"/>
      <w:bookmarkEnd w:id="92"/>
      <w:r w:rsidRPr="00D677A8">
        <w:rPr>
          <w:b/>
        </w:rPr>
        <w:lastRenderedPageBreak/>
        <w:t>Greenway, G. A.,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074E0F">
      <w:pPr>
        <w:pStyle w:val="Bibliography"/>
        <w:spacing w:line="480" w:lineRule="auto"/>
        <w:ind w:left="720" w:hanging="720"/>
      </w:pPr>
      <w:bookmarkStart w:id="94" w:name="ref-Guenthner2012"/>
      <w:bookmarkEnd w:id="93"/>
      <w:proofErr w:type="spellStart"/>
      <w:r w:rsidRPr="00D677A8">
        <w:rPr>
          <w:b/>
        </w:rPr>
        <w:t>Guenthner</w:t>
      </w:r>
      <w:proofErr w:type="spellEnd"/>
      <w:r w:rsidRPr="00D677A8">
        <w:rPr>
          <w:b/>
        </w:rPr>
        <w:t>,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074E0F">
      <w:pPr>
        <w:pStyle w:val="Bibliography"/>
        <w:spacing w:line="480" w:lineRule="auto"/>
        <w:ind w:left="720" w:hanging="720"/>
      </w:pPr>
      <w:bookmarkStart w:id="95" w:name="ref-Hansen2008"/>
      <w:bookmarkEnd w:id="94"/>
      <w:r w:rsidRPr="00D677A8">
        <w:rPr>
          <w:b/>
        </w:rPr>
        <w:t xml:space="preserve">Hansen,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074E0F">
      <w:pPr>
        <w:pStyle w:val="Bibliography"/>
        <w:spacing w:line="480" w:lineRule="auto"/>
        <w:ind w:left="720" w:hanging="720"/>
        <w:rPr>
          <w:lang w:val="es-MX"/>
        </w:rPr>
      </w:pPr>
      <w:bookmarkStart w:id="96" w:name="ref-Haenninen2009"/>
      <w:bookmarkEnd w:id="95"/>
      <w:proofErr w:type="spellStart"/>
      <w:r w:rsidRPr="00D677A8">
        <w:rPr>
          <w:b/>
        </w:rPr>
        <w:t>Hänninen</w:t>
      </w:r>
      <w:proofErr w:type="spellEnd"/>
      <w:r w:rsidRPr="00D677A8">
        <w:rPr>
          <w:b/>
        </w:rPr>
        <w:t xml:space="preserve">, L.,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D677A8">
        <w:rPr>
          <w:lang w:val="es-MX"/>
        </w:rPr>
        <w:t>Behav</w:t>
      </w:r>
      <w:proofErr w:type="spellEnd"/>
      <w:r w:rsidRPr="00D677A8">
        <w:rPr>
          <w:lang w:val="es-MX"/>
        </w:rPr>
        <w:t xml:space="preserve">. Res. </w:t>
      </w:r>
      <w:proofErr w:type="spellStart"/>
      <w:r w:rsidRPr="00D677A8">
        <w:rPr>
          <w:lang w:val="es-MX"/>
        </w:rPr>
        <w:t>Methods</w:t>
      </w:r>
      <w:proofErr w:type="spellEnd"/>
      <w:r w:rsidRPr="00D677A8">
        <w:rPr>
          <w:lang w:val="es-MX"/>
        </w:rPr>
        <w:t>. 41: 472–476.</w:t>
      </w:r>
    </w:p>
    <w:p w14:paraId="11F8B00F" w14:textId="77777777" w:rsidR="003B6626" w:rsidRPr="00D677A8" w:rsidRDefault="009D15EB" w:rsidP="00074E0F">
      <w:pPr>
        <w:pStyle w:val="Bibliography"/>
        <w:spacing w:line="480" w:lineRule="auto"/>
        <w:ind w:left="720" w:hanging="720"/>
        <w:rPr>
          <w:lang w:val="es-MX"/>
        </w:rPr>
      </w:pPr>
      <w:bookmarkStart w:id="97" w:name="ref-Hernandez-Bautista2013"/>
      <w:bookmarkEnd w:id="96"/>
      <w:r w:rsidRPr="00D677A8">
        <w:rPr>
          <w:b/>
          <w:lang w:val="es-MX"/>
        </w:rPr>
        <w:t>Hernández-Bautista,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of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Entomología mexicana.</w:t>
      </w:r>
    </w:p>
    <w:p w14:paraId="11F8B010" w14:textId="77777777" w:rsidR="003B6626" w:rsidRPr="00D677A8" w:rsidRDefault="009D15EB" w:rsidP="00074E0F">
      <w:pPr>
        <w:pStyle w:val="Bibliography"/>
        <w:spacing w:line="480" w:lineRule="auto"/>
        <w:ind w:left="720" w:hanging="720"/>
      </w:pPr>
      <w:bookmarkStart w:id="98" w:name="ref-Hodkinson2015"/>
      <w:bookmarkEnd w:id="97"/>
      <w:proofErr w:type="spellStart"/>
      <w:r w:rsidRPr="00D677A8">
        <w:rPr>
          <w:b/>
          <w:lang w:val="es-MX"/>
        </w:rPr>
        <w:t>Hodkinson</w:t>
      </w:r>
      <w:proofErr w:type="spellEnd"/>
      <w:r w:rsidRPr="00D677A8">
        <w:rPr>
          <w:b/>
          <w:lang w:val="es-MX"/>
        </w:rPr>
        <w:t xml:space="preserve">, I. D., C. V. </w:t>
      </w:r>
      <w:proofErr w:type="spellStart"/>
      <w:r w:rsidRPr="00D677A8">
        <w:rPr>
          <w:b/>
          <w:lang w:val="es-MX"/>
        </w:rPr>
        <w:t>Achterberg</w:t>
      </w:r>
      <w:proofErr w:type="spellEnd"/>
      <w:r w:rsidRPr="00D677A8">
        <w:rPr>
          <w:b/>
          <w:lang w:val="es-MX"/>
        </w:rPr>
        <w:t xml:space="preserve">, M. </w:t>
      </w:r>
      <w:proofErr w:type="spellStart"/>
      <w:r w:rsidRPr="00D677A8">
        <w:rPr>
          <w:b/>
          <w:lang w:val="es-MX"/>
        </w:rPr>
        <w:t>Ahola</w:t>
      </w:r>
      <w:proofErr w:type="spellEnd"/>
      <w:r w:rsidRPr="00D677A8">
        <w:rPr>
          <w:b/>
          <w:lang w:val="es-MX"/>
        </w:rPr>
        <w:t xml:space="preserve">, M. </w:t>
      </w:r>
      <w:proofErr w:type="spellStart"/>
      <w:r w:rsidRPr="00D677A8">
        <w:rPr>
          <w:b/>
          <w:lang w:val="es-MX"/>
        </w:rPr>
        <w:t>Barták</w:t>
      </w:r>
      <w:proofErr w:type="spellEnd"/>
      <w:r w:rsidRPr="00D677A8">
        <w:rPr>
          <w:b/>
          <w:lang w:val="es-MX"/>
        </w:rPr>
        <w:t xml:space="preserve">, V. </w:t>
      </w:r>
      <w:proofErr w:type="spellStart"/>
      <w:r w:rsidRPr="00D677A8">
        <w:rPr>
          <w:b/>
          <w:lang w:val="es-MX"/>
        </w:rPr>
        <w:t>Behan</w:t>
      </w:r>
      <w:proofErr w:type="spellEnd"/>
      <w:r w:rsidRPr="00D677A8">
        <w:rPr>
          <w:b/>
          <w:lang w:val="es-MX"/>
        </w:rPr>
        <w:t xml:space="preserve">-Pelletier, J. M. </w:t>
      </w:r>
      <w:proofErr w:type="spellStart"/>
      <w:r w:rsidRPr="00D677A8">
        <w:rPr>
          <w:b/>
          <w:lang w:val="es-MX"/>
        </w:rPr>
        <w:t>Bird</w:t>
      </w:r>
      <w:proofErr w:type="spellEnd"/>
      <w:r w:rsidRPr="00D677A8">
        <w:rPr>
          <w:b/>
          <w:lang w:val="es-MX"/>
        </w:rPr>
        <w:t xml:space="preserve">, K. </w:t>
      </w:r>
      <w:proofErr w:type="spellStart"/>
      <w:r w:rsidRPr="00D677A8">
        <w:rPr>
          <w:b/>
          <w:lang w:val="es-MX"/>
        </w:rPr>
        <w:t>Bøg</w:t>
      </w:r>
      <w:proofErr w:type="spellEnd"/>
      <w:r w:rsidRPr="00D677A8">
        <w:rPr>
          <w:b/>
          <w:lang w:val="es-MX"/>
        </w:rPr>
        <w:t xml:space="preserve">, F. </w:t>
      </w:r>
      <w:proofErr w:type="spellStart"/>
      <w:r w:rsidRPr="00D677A8">
        <w:rPr>
          <w:b/>
          <w:lang w:val="es-MX"/>
        </w:rPr>
        <w:t>Brodo</w:t>
      </w:r>
      <w:proofErr w:type="spellEnd"/>
      <w:r w:rsidRPr="00D677A8">
        <w:rPr>
          <w:b/>
          <w:lang w:val="es-MX"/>
        </w:rPr>
        <w:t xml:space="preserve">, P. N. </w:t>
      </w:r>
      <w:proofErr w:type="spellStart"/>
      <w:r w:rsidRPr="00D677A8">
        <w:rPr>
          <w:b/>
          <w:lang w:val="es-MX"/>
        </w:rPr>
        <w:t>Buhl</w:t>
      </w:r>
      <w:proofErr w:type="spellEnd"/>
      <w:r w:rsidRPr="00D677A8">
        <w:rPr>
          <w:b/>
          <w:lang w:val="es-MX"/>
        </w:rPr>
        <w:t xml:space="preserve">, C. Dahl, R. H. L. Disney, K. </w:t>
      </w:r>
      <w:proofErr w:type="spellStart"/>
      <w:r w:rsidRPr="00D677A8">
        <w:rPr>
          <w:b/>
          <w:lang w:val="es-MX"/>
        </w:rPr>
        <w:t>Dittmar</w:t>
      </w:r>
      <w:proofErr w:type="spellEnd"/>
      <w:r w:rsidRPr="00D677A8">
        <w:rPr>
          <w:b/>
          <w:lang w:val="es-MX"/>
        </w:rPr>
        <w:t xml:space="preserve">, A. </w:t>
      </w:r>
      <w:proofErr w:type="spellStart"/>
      <w:r w:rsidRPr="00D677A8">
        <w:rPr>
          <w:b/>
          <w:lang w:val="es-MX"/>
        </w:rPr>
        <w:t>Fjellberg</w:t>
      </w:r>
      <w:proofErr w:type="spellEnd"/>
      <w:r w:rsidRPr="00D677A8">
        <w:rPr>
          <w:b/>
          <w:lang w:val="es-MX"/>
        </w:rPr>
        <w:t xml:space="preserve">, Ø. </w:t>
      </w:r>
      <w:proofErr w:type="spellStart"/>
      <w:r w:rsidRPr="00D677A8">
        <w:rPr>
          <w:b/>
          <w:lang w:val="es-MX"/>
        </w:rPr>
        <w:t>Gammelmo</w:t>
      </w:r>
      <w:proofErr w:type="spellEnd"/>
      <w:r w:rsidRPr="00D677A8">
        <w:rPr>
          <w:b/>
          <w:lang w:val="es-MX"/>
        </w:rPr>
        <w:t xml:space="preserve">, M. </w:t>
      </w:r>
      <w:proofErr w:type="spellStart"/>
      <w:r w:rsidRPr="00D677A8">
        <w:rPr>
          <w:b/>
          <w:lang w:val="es-MX"/>
        </w:rPr>
        <w:t>Forshage</w:t>
      </w:r>
      <w:proofErr w:type="spellEnd"/>
      <w:r w:rsidRPr="00D677A8">
        <w:rPr>
          <w:b/>
          <w:lang w:val="es-MX"/>
        </w:rPr>
        <w:t xml:space="preserve">, R. </w:t>
      </w:r>
      <w:proofErr w:type="spellStart"/>
      <w:r w:rsidRPr="00D677A8">
        <w:rPr>
          <w:b/>
          <w:lang w:val="es-MX"/>
        </w:rPr>
        <w:t>Gerecke</w:t>
      </w:r>
      <w:proofErr w:type="spellEnd"/>
      <w:r w:rsidRPr="00D677A8">
        <w:rPr>
          <w:b/>
          <w:lang w:val="es-MX"/>
        </w:rPr>
        <w:t xml:space="preserve">, C. A. </w:t>
      </w:r>
      <w:proofErr w:type="spellStart"/>
      <w:r w:rsidRPr="00D677A8">
        <w:rPr>
          <w:b/>
          <w:lang w:val="es-MX"/>
        </w:rPr>
        <w:t>Gertsson</w:t>
      </w:r>
      <w:proofErr w:type="spellEnd"/>
      <w:r w:rsidRPr="00D677A8">
        <w:rPr>
          <w:b/>
          <w:lang w:val="es-MX"/>
        </w:rPr>
        <w:t xml:space="preserve">, M. M. L. </w:t>
      </w:r>
      <w:proofErr w:type="spellStart"/>
      <w:r w:rsidRPr="00D677A8">
        <w:rPr>
          <w:b/>
          <w:lang w:val="es-MX"/>
        </w:rPr>
        <w:t>Haastriter</w:t>
      </w:r>
      <w:proofErr w:type="spellEnd"/>
      <w:r w:rsidRPr="00D677A8">
        <w:rPr>
          <w:b/>
          <w:lang w:val="es-MX"/>
        </w:rPr>
        <w:t xml:space="preserve">, J. P. </w:t>
      </w:r>
      <w:proofErr w:type="spellStart"/>
      <w:r w:rsidRPr="00D677A8">
        <w:rPr>
          <w:b/>
          <w:lang w:val="es-MX"/>
        </w:rPr>
        <w:t>Haenni</w:t>
      </w:r>
      <w:proofErr w:type="spellEnd"/>
      <w:r w:rsidRPr="00D677A8">
        <w:rPr>
          <w:b/>
          <w:lang w:val="es-MX"/>
        </w:rPr>
        <w:t xml:space="preserve">, O. E. </w:t>
      </w:r>
      <w:proofErr w:type="spellStart"/>
      <w:r w:rsidRPr="00D677A8">
        <w:rPr>
          <w:b/>
          <w:lang w:val="es-MX"/>
        </w:rPr>
        <w:t>Heie</w:t>
      </w:r>
      <w:proofErr w:type="spellEnd"/>
      <w:r w:rsidRPr="00D677A8">
        <w:rPr>
          <w:b/>
          <w:lang w:val="es-MX"/>
        </w:rPr>
        <w:t xml:space="preserve">, J. M. </w:t>
      </w:r>
      <w:proofErr w:type="spellStart"/>
      <w:r w:rsidRPr="00D677A8">
        <w:rPr>
          <w:b/>
          <w:lang w:val="es-MX"/>
        </w:rPr>
        <w:t>Heraty</w:t>
      </w:r>
      <w:proofErr w:type="spellEnd"/>
      <w:r w:rsidRPr="00D677A8">
        <w:rPr>
          <w:b/>
          <w:lang w:val="es-MX"/>
        </w:rPr>
        <w:t xml:space="preserve">, C. Hodgson, D. </w:t>
      </w:r>
      <w:proofErr w:type="spellStart"/>
      <w:r w:rsidRPr="00D677A8">
        <w:rPr>
          <w:b/>
          <w:lang w:val="es-MX"/>
        </w:rPr>
        <w:t>Horsfield</w:t>
      </w:r>
      <w:proofErr w:type="spellEnd"/>
      <w:r w:rsidRPr="00D677A8">
        <w:rPr>
          <w:b/>
          <w:lang w:val="es-MX"/>
        </w:rPr>
        <w:t xml:space="preserve">, J. T. Huber, M. </w:t>
      </w:r>
      <w:proofErr w:type="spellStart"/>
      <w:r w:rsidRPr="00D677A8">
        <w:rPr>
          <w:b/>
          <w:lang w:val="es-MX"/>
        </w:rPr>
        <w:t>Jaschoff</w:t>
      </w:r>
      <w:proofErr w:type="spellEnd"/>
      <w:r w:rsidRPr="00D677A8">
        <w:rPr>
          <w:b/>
          <w:lang w:val="es-MX"/>
        </w:rPr>
        <w:t xml:space="preserve">, F. Jensen, K. A. Johanson, R. </w:t>
      </w:r>
      <w:proofErr w:type="spellStart"/>
      <w:r w:rsidRPr="00D677A8">
        <w:rPr>
          <w:b/>
          <w:lang w:val="es-MX"/>
        </w:rPr>
        <w:t>Jussila</w:t>
      </w:r>
      <w:proofErr w:type="spellEnd"/>
      <w:r w:rsidRPr="00D677A8">
        <w:rPr>
          <w:b/>
          <w:lang w:val="es-MX"/>
        </w:rPr>
        <w:t xml:space="preserve">, O. </w:t>
      </w:r>
      <w:proofErr w:type="spellStart"/>
      <w:r w:rsidRPr="00D677A8">
        <w:rPr>
          <w:b/>
          <w:lang w:val="es-MX"/>
        </w:rPr>
        <w:t>Karsholt</w:t>
      </w:r>
      <w:proofErr w:type="spellEnd"/>
      <w:r w:rsidRPr="00D677A8">
        <w:rPr>
          <w:b/>
          <w:lang w:val="es-MX"/>
        </w:rPr>
        <w:t xml:space="preserve">, E. </w:t>
      </w:r>
      <w:proofErr w:type="spellStart"/>
      <w:r w:rsidRPr="00D677A8">
        <w:rPr>
          <w:b/>
          <w:lang w:val="es-MX"/>
        </w:rPr>
        <w:t>Krzeminska</w:t>
      </w:r>
      <w:proofErr w:type="spellEnd"/>
      <w:r w:rsidRPr="00D677A8">
        <w:rPr>
          <w:b/>
          <w:lang w:val="es-MX"/>
        </w:rPr>
        <w:t xml:space="preserve">, V. I. </w:t>
      </w:r>
      <w:proofErr w:type="spellStart"/>
      <w:r w:rsidRPr="00D677A8">
        <w:rPr>
          <w:b/>
          <w:lang w:val="es-MX"/>
        </w:rPr>
        <w:t>Lantsov</w:t>
      </w:r>
      <w:proofErr w:type="spellEnd"/>
      <w:r w:rsidRPr="00D677A8">
        <w:rPr>
          <w:b/>
          <w:lang w:val="es-MX"/>
        </w:rPr>
        <w:t xml:space="preserve">, P. </w:t>
      </w:r>
      <w:proofErr w:type="spellStart"/>
      <w:r w:rsidRPr="00D677A8">
        <w:rPr>
          <w:b/>
          <w:lang w:val="es-MX"/>
        </w:rPr>
        <w:t>Láska</w:t>
      </w:r>
      <w:proofErr w:type="spellEnd"/>
      <w:r w:rsidRPr="00D677A8">
        <w:rPr>
          <w:b/>
          <w:lang w:val="es-MX"/>
        </w:rPr>
        <w:t xml:space="preserve">, C. </w:t>
      </w:r>
      <w:proofErr w:type="spellStart"/>
      <w:r w:rsidRPr="00D677A8">
        <w:rPr>
          <w:b/>
          <w:lang w:val="es-MX"/>
        </w:rPr>
        <w:t>Lindegaard</w:t>
      </w:r>
      <w:proofErr w:type="spellEnd"/>
      <w:r w:rsidRPr="00D677A8">
        <w:rPr>
          <w:b/>
          <w:lang w:val="es-MX"/>
        </w:rPr>
        <w:t xml:space="preserve">, L. </w:t>
      </w:r>
      <w:proofErr w:type="spellStart"/>
      <w:r w:rsidRPr="00D677A8">
        <w:rPr>
          <w:b/>
          <w:lang w:val="es-MX"/>
        </w:rPr>
        <w:t>Lyneborg</w:t>
      </w:r>
      <w:proofErr w:type="spellEnd"/>
      <w:r w:rsidRPr="00D677A8">
        <w:rPr>
          <w:b/>
          <w:lang w:val="es-MX"/>
        </w:rPr>
        <w:t xml:space="preserve">, O. </w:t>
      </w:r>
      <w:proofErr w:type="spellStart"/>
      <w:r w:rsidRPr="00D677A8">
        <w:rPr>
          <w:b/>
          <w:lang w:val="es-MX"/>
        </w:rPr>
        <w:t>Makarova</w:t>
      </w:r>
      <w:proofErr w:type="spellEnd"/>
      <w:r w:rsidRPr="00D677A8">
        <w:rPr>
          <w:b/>
          <w:lang w:val="es-MX"/>
        </w:rPr>
        <w:t xml:space="preserve">, Y. M. </w:t>
      </w:r>
      <w:proofErr w:type="spellStart"/>
      <w:r w:rsidRPr="00D677A8">
        <w:rPr>
          <w:b/>
          <w:lang w:val="es-MX"/>
        </w:rPr>
        <w:t>Marusik</w:t>
      </w:r>
      <w:proofErr w:type="spellEnd"/>
      <w:r w:rsidRPr="00D677A8">
        <w:rPr>
          <w:b/>
          <w:lang w:val="es-MX"/>
        </w:rPr>
        <w:t xml:space="preserve">, W. N. </w:t>
      </w:r>
      <w:proofErr w:type="spellStart"/>
      <w:r w:rsidRPr="00D677A8">
        <w:rPr>
          <w:b/>
          <w:lang w:val="es-MX"/>
        </w:rPr>
        <w:t>Mathis</w:t>
      </w:r>
      <w:proofErr w:type="spellEnd"/>
      <w:r w:rsidRPr="00D677A8">
        <w:rPr>
          <w:b/>
          <w:lang w:val="es-MX"/>
        </w:rPr>
        <w:t xml:space="preserve">, L. </w:t>
      </w:r>
      <w:proofErr w:type="spellStart"/>
      <w:r w:rsidRPr="00D677A8">
        <w:rPr>
          <w:b/>
          <w:lang w:val="es-MX"/>
        </w:rPr>
        <w:t>Mazánek</w:t>
      </w:r>
      <w:proofErr w:type="spellEnd"/>
      <w:r w:rsidRPr="00D677A8">
        <w:rPr>
          <w:b/>
          <w:lang w:val="es-MX"/>
        </w:rPr>
        <w:t xml:space="preserve">, V. Michelsen, T. Munk, W. L. Murphy, S. A. Nielsen, T. R. Nielsen, J. S. </w:t>
      </w:r>
      <w:r w:rsidRPr="00D677A8">
        <w:rPr>
          <w:b/>
          <w:lang w:val="es-MX"/>
        </w:rPr>
        <w:lastRenderedPageBreak/>
        <w:t xml:space="preserve">Noyes, P. </w:t>
      </w:r>
      <w:proofErr w:type="spellStart"/>
      <w:r w:rsidRPr="00D677A8">
        <w:rPr>
          <w:b/>
          <w:lang w:val="es-MX"/>
        </w:rPr>
        <w:t>Oosterbroek</w:t>
      </w:r>
      <w:proofErr w:type="spellEnd"/>
      <w:r w:rsidRPr="00D677A8">
        <w:rPr>
          <w:b/>
          <w:lang w:val="es-MX"/>
        </w:rPr>
        <w:t xml:space="preserve">, A. L. </w:t>
      </w:r>
      <w:proofErr w:type="spellStart"/>
      <w:r w:rsidRPr="00D677A8">
        <w:rPr>
          <w:b/>
          <w:lang w:val="es-MX"/>
        </w:rPr>
        <w:t>Ozerov</w:t>
      </w:r>
      <w:proofErr w:type="spellEnd"/>
      <w:r w:rsidRPr="00D677A8">
        <w:rPr>
          <w:b/>
          <w:lang w:val="es-MX"/>
        </w:rPr>
        <w:t xml:space="preserve">, T. Pape, J. D. Pinto, M. </w:t>
      </w:r>
      <w:proofErr w:type="spellStart"/>
      <w:r w:rsidRPr="00D677A8">
        <w:rPr>
          <w:b/>
          <w:lang w:val="es-MX"/>
        </w:rPr>
        <w:t>Pollet</w:t>
      </w:r>
      <w:proofErr w:type="spellEnd"/>
      <w:r w:rsidRPr="00D677A8">
        <w:rPr>
          <w:b/>
          <w:lang w:val="es-MX"/>
        </w:rPr>
        <w:t xml:space="preserve">, E. </w:t>
      </w:r>
      <w:proofErr w:type="spellStart"/>
      <w:r w:rsidRPr="00D677A8">
        <w:rPr>
          <w:b/>
          <w:lang w:val="es-MX"/>
        </w:rPr>
        <w:t>Rindal</w:t>
      </w:r>
      <w:proofErr w:type="spellEnd"/>
      <w:r w:rsidRPr="00D677A8">
        <w:rPr>
          <w:b/>
          <w:lang w:val="es-MX"/>
        </w:rPr>
        <w:t xml:space="preserve">, J. </w:t>
      </w:r>
      <w:proofErr w:type="spellStart"/>
      <w:r w:rsidRPr="00D677A8">
        <w:rPr>
          <w:b/>
          <w:lang w:val="es-MX"/>
        </w:rPr>
        <w:t>Rohácek</w:t>
      </w:r>
      <w:proofErr w:type="spellEnd"/>
      <w:r w:rsidRPr="00D677A8">
        <w:rPr>
          <w:b/>
          <w:lang w:val="es-MX"/>
        </w:rPr>
        <w:t xml:space="preserve">, T. J. </w:t>
      </w:r>
      <w:proofErr w:type="spellStart"/>
      <w:r w:rsidRPr="00D677A8">
        <w:rPr>
          <w:b/>
          <w:lang w:val="es-MX"/>
        </w:rPr>
        <w:t>Simonsen</w:t>
      </w:r>
      <w:proofErr w:type="spellEnd"/>
      <w:r w:rsidRPr="00D677A8">
        <w:rPr>
          <w:b/>
          <w:lang w:val="es-MX"/>
        </w:rPr>
        <w:t xml:space="preserve">, V. S. Smith, G. </w:t>
      </w:r>
      <w:proofErr w:type="spellStart"/>
      <w:r w:rsidRPr="00D677A8">
        <w:rPr>
          <w:b/>
          <w:lang w:val="es-MX"/>
        </w:rPr>
        <w:t>Söli</w:t>
      </w:r>
      <w:proofErr w:type="spellEnd"/>
      <w:r w:rsidRPr="00D677A8">
        <w:rPr>
          <w:b/>
          <w:lang w:val="es-MX"/>
        </w:rPr>
        <w:t xml:space="preserve">, J. </w:t>
      </w:r>
      <w:proofErr w:type="spellStart"/>
      <w:r w:rsidRPr="00D677A8">
        <w:rPr>
          <w:b/>
          <w:lang w:val="es-MX"/>
        </w:rPr>
        <w:t>Starý</w:t>
      </w:r>
      <w:proofErr w:type="spellEnd"/>
      <w:r w:rsidRPr="00D677A8">
        <w:rPr>
          <w:b/>
          <w:lang w:val="es-MX"/>
        </w:rPr>
        <w:t xml:space="preserve">, R. Z. </w:t>
      </w:r>
      <w:proofErr w:type="spellStart"/>
      <w:r w:rsidRPr="00D677A8">
        <w:rPr>
          <w:b/>
          <w:lang w:val="es-MX"/>
        </w:rPr>
        <w:t>Strassen</w:t>
      </w:r>
      <w:proofErr w:type="spellEnd"/>
      <w:r w:rsidRPr="00D677A8">
        <w:rPr>
          <w:b/>
          <w:lang w:val="es-MX"/>
        </w:rPr>
        <w:t xml:space="preserve">, B. W. </w:t>
      </w:r>
      <w:proofErr w:type="spellStart"/>
      <w:r w:rsidRPr="00D677A8">
        <w:rPr>
          <w:b/>
          <w:lang w:val="es-MX"/>
        </w:rPr>
        <w:t>Svensson</w:t>
      </w:r>
      <w:proofErr w:type="spellEnd"/>
      <w:r w:rsidRPr="00D677A8">
        <w:rPr>
          <w:b/>
          <w:lang w:val="es-MX"/>
        </w:rPr>
        <w:t xml:space="preserve">, L. </w:t>
      </w:r>
      <w:proofErr w:type="spellStart"/>
      <w:r w:rsidRPr="00D677A8">
        <w:rPr>
          <w:b/>
          <w:lang w:val="es-MX"/>
        </w:rPr>
        <w:t>Vilhelmsen</w:t>
      </w:r>
      <w:proofErr w:type="spellEnd"/>
      <w:r w:rsidRPr="00D677A8">
        <w:rPr>
          <w:b/>
          <w:lang w:val="es-MX"/>
        </w:rPr>
        <w:t xml:space="preserve">, P. </w:t>
      </w:r>
      <w:proofErr w:type="spellStart"/>
      <w:r w:rsidRPr="00D677A8">
        <w:rPr>
          <w:b/>
          <w:lang w:val="es-MX"/>
        </w:rPr>
        <w:t>Vilkamaa</w:t>
      </w:r>
      <w:proofErr w:type="spellEnd"/>
      <w:r w:rsidRPr="00D677A8">
        <w:rPr>
          <w:b/>
          <w:lang w:val="es-MX"/>
        </w:rPr>
        <w:t xml:space="preserve">, M. Wilson, and T. </w:t>
      </w:r>
      <w:proofErr w:type="spellStart"/>
      <w:r w:rsidRPr="00D677A8">
        <w:rPr>
          <w:b/>
          <w:lang w:val="es-MX"/>
        </w:rPr>
        <w:t>Zatwarnicki</w:t>
      </w:r>
      <w:proofErr w:type="spellEnd"/>
      <w:r w:rsidRPr="00D677A8">
        <w:rPr>
          <w:lang w:val="es-MX"/>
        </w:rPr>
        <w:t xml:space="preserve">. </w:t>
      </w:r>
      <w:r w:rsidRPr="00D677A8">
        <w:rPr>
          <w:b/>
        </w:rPr>
        <w:t>2015</w:t>
      </w:r>
      <w:r w:rsidRPr="00D677A8">
        <w:t xml:space="preserve">. Psyllidae (jumping plant-lice, psyllids), p. 113. </w:t>
      </w:r>
      <w:r w:rsidRPr="00D677A8">
        <w:rPr>
          <w:i/>
        </w:rPr>
        <w:t>In</w:t>
      </w:r>
      <w:r w:rsidRPr="00D677A8">
        <w:t xml:space="preserve"> </w:t>
      </w:r>
      <w:proofErr w:type="gramStart"/>
      <w:r w:rsidRPr="00D677A8">
        <w:t>The</w:t>
      </w:r>
      <w:proofErr w:type="gramEnd"/>
      <w:r w:rsidRPr="00D677A8">
        <w:t xml:space="preserve"> Greenland Entomofauna: An Identification Manual of Insects, Spiders and Their Allies (Fauna </w:t>
      </w:r>
      <w:proofErr w:type="spellStart"/>
      <w:r w:rsidRPr="00D677A8">
        <w:t>Entomologica</w:t>
      </w:r>
      <w:proofErr w:type="spellEnd"/>
      <w:r w:rsidRPr="00D677A8">
        <w:t xml:space="preserve"> </w:t>
      </w:r>
      <w:proofErr w:type="spellStart"/>
      <w:r w:rsidRPr="00D677A8">
        <w:t>Scandinavica</w:t>
      </w:r>
      <w:proofErr w:type="spellEnd"/>
      <w:r w:rsidRPr="00D677A8">
        <w:t>). Brill Academic Pub.</w:t>
      </w:r>
    </w:p>
    <w:p w14:paraId="11F8B011" w14:textId="77777777" w:rsidR="003B6626" w:rsidRPr="00D677A8" w:rsidRDefault="009D15EB" w:rsidP="00074E0F">
      <w:pPr>
        <w:pStyle w:val="Bibliography"/>
        <w:spacing w:line="480" w:lineRule="auto"/>
        <w:ind w:left="720" w:hanging="720"/>
      </w:pPr>
      <w:bookmarkStart w:id="99" w:name="ref-Kaloshian2004"/>
      <w:bookmarkEnd w:id="98"/>
      <w:proofErr w:type="spellStart"/>
      <w:r w:rsidRPr="00D677A8">
        <w:rPr>
          <w:b/>
        </w:rPr>
        <w:t>Kaloshian</w:t>
      </w:r>
      <w:proofErr w:type="spellEnd"/>
      <w:r w:rsidRPr="00D677A8">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074E0F">
      <w:pPr>
        <w:pStyle w:val="Bibliography"/>
        <w:spacing w:line="480" w:lineRule="auto"/>
        <w:ind w:left="720" w:hanging="720"/>
      </w:pPr>
      <w:bookmarkStart w:id="100" w:name="ref-Kennedy1987"/>
      <w:bookmarkEnd w:id="99"/>
      <w:r w:rsidRPr="00D677A8">
        <w:rPr>
          <w:b/>
        </w:rPr>
        <w:t xml:space="preserve">Kennedy,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074E0F">
      <w:pPr>
        <w:pStyle w:val="Bibliography"/>
        <w:spacing w:line="480" w:lineRule="auto"/>
        <w:ind w:left="720" w:hanging="720"/>
      </w:pPr>
      <w:bookmarkStart w:id="101" w:name="ref-Klingler2005"/>
      <w:bookmarkEnd w:id="100"/>
      <w:r w:rsidRPr="00D677A8">
        <w:rPr>
          <w:b/>
        </w:rPr>
        <w:t>Klingler,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074E0F">
      <w:pPr>
        <w:pStyle w:val="Bibliography"/>
        <w:spacing w:line="480" w:lineRule="auto"/>
        <w:ind w:left="720" w:hanging="720"/>
      </w:pPr>
      <w:bookmarkStart w:id="102" w:name="ref-Knowlton1931"/>
      <w:bookmarkEnd w:id="101"/>
      <w:r w:rsidRPr="00D677A8">
        <w:rPr>
          <w:b/>
        </w:rPr>
        <w:t>Knowlton, G. F.,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074E0F">
      <w:pPr>
        <w:pStyle w:val="Bibliography"/>
        <w:spacing w:line="480" w:lineRule="auto"/>
        <w:ind w:left="720" w:hanging="720"/>
      </w:pPr>
      <w:bookmarkStart w:id="103" w:name="ref-Knowlton1934"/>
      <w:bookmarkEnd w:id="102"/>
      <w:r w:rsidRPr="00D677A8">
        <w:rPr>
          <w:b/>
        </w:rPr>
        <w:t>Knowlton,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074E0F">
      <w:pPr>
        <w:pStyle w:val="Bibliography"/>
        <w:spacing w:line="480" w:lineRule="auto"/>
        <w:ind w:left="720" w:hanging="720"/>
      </w:pPr>
      <w:bookmarkStart w:id="104" w:name="ref-Kogan1988"/>
      <w:bookmarkEnd w:id="103"/>
      <w:r w:rsidRPr="00D677A8">
        <w:rPr>
          <w:b/>
        </w:rPr>
        <w:t>Kogan, M.</w:t>
      </w:r>
      <w:r w:rsidRPr="00D677A8">
        <w:t xml:space="preserve"> </w:t>
      </w:r>
      <w:r w:rsidRPr="00D677A8">
        <w:rPr>
          <w:b/>
        </w:rPr>
        <w:t>1988</w:t>
      </w:r>
      <w:r w:rsidRPr="00D677A8">
        <w:t xml:space="preserve">. Integrated pest management theory and practice. </w:t>
      </w:r>
      <w:proofErr w:type="spellStart"/>
      <w:r w:rsidRPr="00D677A8">
        <w:t>Entomol</w:t>
      </w:r>
      <w:proofErr w:type="spellEnd"/>
      <w:r w:rsidRPr="00D677A8">
        <w:t>. Exp. Appl. 49: 59–70.</w:t>
      </w:r>
    </w:p>
    <w:p w14:paraId="11F8B017" w14:textId="77777777" w:rsidR="003B6626" w:rsidRPr="00D677A8" w:rsidRDefault="009D15EB" w:rsidP="00074E0F">
      <w:pPr>
        <w:pStyle w:val="Bibliography"/>
        <w:spacing w:line="480" w:lineRule="auto"/>
        <w:ind w:left="720" w:hanging="720"/>
      </w:pPr>
      <w:bookmarkStart w:id="105" w:name="ref-Levy2011"/>
      <w:bookmarkEnd w:id="104"/>
      <w:r w:rsidRPr="00D677A8">
        <w:rPr>
          <w:b/>
        </w:rPr>
        <w:lastRenderedPageBreak/>
        <w:t xml:space="preserve">Levy, J.,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074E0F">
      <w:pPr>
        <w:pStyle w:val="Bibliography"/>
        <w:spacing w:line="480" w:lineRule="auto"/>
        <w:ind w:left="720" w:hanging="720"/>
      </w:pPr>
      <w:bookmarkStart w:id="106" w:name="ref-Li2009"/>
      <w:bookmarkEnd w:id="105"/>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074E0F">
      <w:pPr>
        <w:pStyle w:val="Bibliography"/>
        <w:spacing w:line="480" w:lineRule="auto"/>
        <w:ind w:left="720" w:hanging="720"/>
      </w:pPr>
      <w:bookmarkStart w:id="107" w:name="ref-Li2006"/>
      <w:bookmarkEnd w:id="106"/>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A" w14:textId="77777777" w:rsidR="003B6626" w:rsidRPr="00D677A8" w:rsidRDefault="009D15EB" w:rsidP="00074E0F">
      <w:pPr>
        <w:pStyle w:val="Bibliography"/>
        <w:spacing w:line="480" w:lineRule="auto"/>
        <w:ind w:left="720" w:hanging="720"/>
      </w:pPr>
      <w:bookmarkStart w:id="108" w:name="ref-Liefting2008"/>
      <w:bookmarkEnd w:id="107"/>
      <w:proofErr w:type="spellStart"/>
      <w:r w:rsidRPr="00D677A8">
        <w:rPr>
          <w:b/>
        </w:rPr>
        <w:t>Liefting</w:t>
      </w:r>
      <w:proofErr w:type="spellEnd"/>
      <w:r w:rsidRPr="00D677A8">
        <w:rPr>
          <w:b/>
        </w:rPr>
        <w:t>, L. W., L. I. Ward, J. B. Shiller, and G. R. G. Clover</w:t>
      </w:r>
      <w:r w:rsidRPr="00D677A8">
        <w:t xml:space="preserve">. </w:t>
      </w:r>
      <w:r w:rsidRPr="00D677A8">
        <w:rPr>
          <w:b/>
        </w:rPr>
        <w:t>2008</w:t>
      </w:r>
      <w:r w:rsidRPr="00D677A8">
        <w:t>. A new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in </w:t>
      </w:r>
      <w:r w:rsidRPr="00D677A8">
        <w:rPr>
          <w:i/>
        </w:rPr>
        <w:t xml:space="preserve">Solanum </w:t>
      </w:r>
      <w:proofErr w:type="spellStart"/>
      <w:r w:rsidRPr="00D677A8">
        <w:rPr>
          <w:i/>
        </w:rPr>
        <w:t>betaceum</w:t>
      </w:r>
      <w:proofErr w:type="spellEnd"/>
      <w:r w:rsidRPr="00D677A8">
        <w:t xml:space="preserve"> (</w:t>
      </w:r>
      <w:proofErr w:type="spellStart"/>
      <w:r w:rsidRPr="00D677A8">
        <w:t>tamarillo</w:t>
      </w:r>
      <w:proofErr w:type="spellEnd"/>
      <w:r w:rsidRPr="00D677A8">
        <w:t xml:space="preserve">) and </w:t>
      </w:r>
      <w:r w:rsidRPr="00D677A8">
        <w:rPr>
          <w:i/>
        </w:rPr>
        <w:t>Physalis peruviana</w:t>
      </w:r>
      <w:r w:rsidRPr="00D677A8">
        <w:t xml:space="preserve"> (cape gooseberry) in New Zealand. Plant Dis. 92: 1588–1588.</w:t>
      </w:r>
    </w:p>
    <w:p w14:paraId="11F8B01B" w14:textId="77777777" w:rsidR="003B6626" w:rsidRPr="00D677A8" w:rsidRDefault="009D15EB" w:rsidP="00074E0F">
      <w:pPr>
        <w:pStyle w:val="Bibliography"/>
        <w:spacing w:line="480" w:lineRule="auto"/>
        <w:ind w:left="720" w:hanging="720"/>
      </w:pPr>
      <w:bookmarkStart w:id="109" w:name="ref-Liefting2009"/>
      <w:bookmarkEnd w:id="108"/>
      <w:proofErr w:type="spellStart"/>
      <w:r w:rsidRPr="00D677A8">
        <w:rPr>
          <w:b/>
        </w:rPr>
        <w:t>Liefting</w:t>
      </w:r>
      <w:proofErr w:type="spellEnd"/>
      <w:r w:rsidRPr="00D677A8">
        <w:rPr>
          <w:b/>
        </w:rPr>
        <w:t>, L. W., B. S. Weir, S. R. Pennycook, and G. R. G. Clover</w:t>
      </w:r>
      <w:r w:rsidRPr="00D677A8">
        <w:t xml:space="preserve">. </w:t>
      </w:r>
      <w:r w:rsidRPr="00D677A8">
        <w:rPr>
          <w:b/>
        </w:rPr>
        <w:t>2009</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074E0F">
      <w:pPr>
        <w:pStyle w:val="Bibliography"/>
        <w:spacing w:line="480" w:lineRule="auto"/>
        <w:ind w:left="720" w:hanging="720"/>
      </w:pPr>
      <w:bookmarkStart w:id="110" w:name="ref-Lin2009"/>
      <w:bookmarkEnd w:id="109"/>
      <w:r w:rsidRPr="00D677A8">
        <w:rPr>
          <w:b/>
        </w:rPr>
        <w:t xml:space="preserve">Lin, H., H. </w:t>
      </w:r>
      <w:proofErr w:type="spellStart"/>
      <w:r w:rsidRPr="00D677A8">
        <w:rPr>
          <w:b/>
        </w:rPr>
        <w:t>Doddapaneni</w:t>
      </w:r>
      <w:proofErr w:type="spellEnd"/>
      <w:r w:rsidRPr="00D677A8">
        <w:rPr>
          <w:b/>
        </w:rPr>
        <w:t xml:space="preserve">, J. E. Munyaneza,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074E0F">
      <w:pPr>
        <w:pStyle w:val="Bibliography"/>
        <w:spacing w:line="480" w:lineRule="auto"/>
        <w:ind w:left="720" w:hanging="720"/>
      </w:pPr>
      <w:bookmarkStart w:id="111" w:name="ref-Liu2004"/>
      <w:bookmarkEnd w:id="110"/>
      <w:r w:rsidRPr="00D677A8">
        <w:rPr>
          <w:b/>
        </w:rPr>
        <w:lastRenderedPageBreak/>
        <w:t xml:space="preserve">Liu, D.,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074E0F">
      <w:pPr>
        <w:pStyle w:val="Bibliography"/>
        <w:spacing w:line="480" w:lineRule="auto"/>
        <w:ind w:left="720" w:hanging="720"/>
      </w:pPr>
      <w:bookmarkStart w:id="112" w:name="ref-Marchini2011"/>
      <w:bookmarkEnd w:id="111"/>
      <w:proofErr w:type="spellStart"/>
      <w:r w:rsidRPr="00D677A8">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074E0F">
      <w:pPr>
        <w:pStyle w:val="Bibliography"/>
        <w:spacing w:line="480" w:lineRule="auto"/>
        <w:ind w:left="720" w:hanging="720"/>
      </w:pPr>
      <w:bookmarkStart w:id="113" w:name="ref-Martin2008"/>
      <w:bookmarkEnd w:id="112"/>
      <w:r w:rsidRPr="00D677A8">
        <w:rPr>
          <w:b/>
        </w:rPr>
        <w:t>Martin,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074E0F">
      <w:pPr>
        <w:pStyle w:val="Bibliography"/>
        <w:spacing w:line="480" w:lineRule="auto"/>
        <w:ind w:left="720" w:hanging="720"/>
      </w:pPr>
      <w:bookmarkStart w:id="114" w:name="ref-Marzachi1998"/>
      <w:bookmarkEnd w:id="113"/>
      <w:proofErr w:type="spellStart"/>
      <w:r w:rsidRPr="00D677A8">
        <w:rPr>
          <w:b/>
        </w:rPr>
        <w:t>Marzachi</w:t>
      </w:r>
      <w:proofErr w:type="spellEnd"/>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074E0F">
      <w:pPr>
        <w:pStyle w:val="Bibliography"/>
        <w:spacing w:line="480" w:lineRule="auto"/>
        <w:ind w:left="720" w:hanging="720"/>
      </w:pPr>
      <w:bookmarkStart w:id="115" w:name="ref-Mas2014"/>
      <w:bookmarkEnd w:id="114"/>
      <w:r w:rsidRPr="00D677A8">
        <w:rPr>
          <w:b/>
        </w:rPr>
        <w:t xml:space="preserve">Mas,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074E0F">
      <w:pPr>
        <w:pStyle w:val="Bibliography"/>
        <w:spacing w:line="480" w:lineRule="auto"/>
        <w:ind w:left="720" w:hanging="720"/>
      </w:pPr>
      <w:bookmarkStart w:id="116" w:name="ref-Mayer2008"/>
      <w:bookmarkEnd w:id="115"/>
      <w:r w:rsidRPr="00D677A8">
        <w:rPr>
          <w:b/>
        </w:rPr>
        <w:t xml:space="preserve">Mayer,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074E0F">
      <w:pPr>
        <w:pStyle w:val="Bibliography"/>
        <w:spacing w:line="480" w:lineRule="auto"/>
        <w:ind w:left="720" w:hanging="720"/>
      </w:pPr>
      <w:bookmarkStart w:id="117" w:name="ref-Munyaneza2012b"/>
      <w:bookmarkEnd w:id="116"/>
      <w:r w:rsidRPr="00D677A8">
        <w:rPr>
          <w:b/>
        </w:rPr>
        <w:t>Munyaneza,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074E0F">
      <w:pPr>
        <w:pStyle w:val="Bibliography"/>
        <w:spacing w:line="480" w:lineRule="auto"/>
        <w:ind w:left="720" w:hanging="720"/>
      </w:pPr>
      <w:bookmarkStart w:id="118" w:name="ref-Munyaneza2011"/>
      <w:bookmarkEnd w:id="117"/>
      <w:r w:rsidRPr="00D677A8">
        <w:rPr>
          <w:b/>
        </w:rPr>
        <w:t xml:space="preserve">Munyaneza,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074E0F">
      <w:pPr>
        <w:pStyle w:val="Bibliography"/>
        <w:spacing w:line="480" w:lineRule="auto"/>
        <w:ind w:left="720" w:hanging="720"/>
      </w:pPr>
      <w:bookmarkStart w:id="119" w:name="ref-Munyaneza2008"/>
      <w:bookmarkEnd w:id="118"/>
      <w:r w:rsidRPr="00D677A8">
        <w:rPr>
          <w:b/>
        </w:rPr>
        <w:lastRenderedPageBreak/>
        <w:t xml:space="preserve">Munyaneza,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D677A8" w:rsidRDefault="009D15EB" w:rsidP="00074E0F">
      <w:pPr>
        <w:pStyle w:val="Bibliography"/>
        <w:spacing w:line="480" w:lineRule="auto"/>
        <w:ind w:left="720" w:hanging="720"/>
        <w:rPr>
          <w:lang w:val="es-MX"/>
        </w:rPr>
      </w:pPr>
      <w:bookmarkStart w:id="120" w:name="ref-Munyaneza2007a"/>
      <w:bookmarkEnd w:id="119"/>
      <w:r w:rsidRPr="00D677A8">
        <w:rPr>
          <w:b/>
        </w:rPr>
        <w:t xml:space="preserve">Munyaneza,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365788">
        <w:rPr>
          <w:lang w:val="es-MX"/>
          <w:rPrChange w:id="121" w:author="Fife,Austin N" w:date="2019-07-26T12:44:00Z">
            <w:rPr/>
          </w:rPrChange>
        </w:rPr>
        <w:t xml:space="preserve">J. Econ. </w:t>
      </w:r>
      <w:proofErr w:type="spellStart"/>
      <w:r w:rsidRPr="00D677A8">
        <w:rPr>
          <w:lang w:val="es-MX"/>
        </w:rPr>
        <w:t>Entomol</w:t>
      </w:r>
      <w:proofErr w:type="spellEnd"/>
      <w:r w:rsidRPr="00D677A8">
        <w:rPr>
          <w:lang w:val="es-MX"/>
        </w:rPr>
        <w:t>. 100: 656–663.</w:t>
      </w:r>
    </w:p>
    <w:p w14:paraId="11F8B027" w14:textId="77777777" w:rsidR="003B6626" w:rsidRPr="00D677A8" w:rsidRDefault="009D15EB" w:rsidP="00074E0F">
      <w:pPr>
        <w:pStyle w:val="Bibliography"/>
        <w:spacing w:line="480" w:lineRule="auto"/>
        <w:ind w:left="720" w:hanging="720"/>
      </w:pPr>
      <w:bookmarkStart w:id="122" w:name="ref-Munyaneza2009"/>
      <w:bookmarkEnd w:id="120"/>
      <w:proofErr w:type="spellStart"/>
      <w:r w:rsidRPr="00D677A8">
        <w:rPr>
          <w:b/>
          <w:lang w:val="es-MX"/>
        </w:rPr>
        <w:t>Munyaneza</w:t>
      </w:r>
      <w:proofErr w:type="spellEnd"/>
      <w:r w:rsidRPr="00D677A8">
        <w:rPr>
          <w:b/>
          <w:lang w:val="es-MX"/>
        </w:rPr>
        <w:t xml:space="preserve">, J. E., V. G. </w:t>
      </w:r>
      <w:proofErr w:type="spellStart"/>
      <w:r w:rsidRPr="00D677A8">
        <w:rPr>
          <w:b/>
          <w:lang w:val="es-MX"/>
        </w:rPr>
        <w:t>Sengoda</w:t>
      </w:r>
      <w:proofErr w:type="spellEnd"/>
      <w:r w:rsidRPr="00D677A8">
        <w:rPr>
          <w:b/>
          <w:lang w:val="es-MX"/>
        </w:rPr>
        <w:t xml:space="preserve">, J. M. </w:t>
      </w:r>
      <w:proofErr w:type="spellStart"/>
      <w:r w:rsidRPr="00D677A8">
        <w:rPr>
          <w:b/>
          <w:lang w:val="es-MX"/>
        </w:rPr>
        <w:t>Crosslin</w:t>
      </w:r>
      <w:proofErr w:type="spellEnd"/>
      <w:r w:rsidRPr="00D677A8">
        <w:rPr>
          <w:b/>
          <w:lang w:val="es-MX"/>
        </w:rPr>
        <w:t xml:space="preserve">, G. D. la Rosa-Lozano, and A. </w:t>
      </w:r>
      <w:proofErr w:type="spellStart"/>
      <w:r w:rsidRPr="00D677A8">
        <w:rPr>
          <w:b/>
          <w:lang w:val="es-MX"/>
        </w:rPr>
        <w:t>Sanchez</w:t>
      </w:r>
      <w:proofErr w:type="spellEnd"/>
      <w:r w:rsidRPr="00D677A8">
        <w:rPr>
          <w:lang w:val="es-MX"/>
        </w:rPr>
        <w:t xml:space="preserve">. </w:t>
      </w:r>
      <w:r w:rsidRPr="00D677A8">
        <w:rPr>
          <w:b/>
        </w:rPr>
        <w:t>2009</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in potato tubers with zebra chip disease in Mexico. Plant Dis. 93: 552–552.</w:t>
      </w:r>
    </w:p>
    <w:p w14:paraId="11F8B028" w14:textId="77777777" w:rsidR="003B6626" w:rsidRPr="00D677A8" w:rsidRDefault="009D15EB" w:rsidP="00074E0F">
      <w:pPr>
        <w:pStyle w:val="Bibliography"/>
        <w:spacing w:line="480" w:lineRule="auto"/>
        <w:ind w:left="720" w:hanging="720"/>
      </w:pPr>
      <w:bookmarkStart w:id="123" w:name="ref-Murphy2012"/>
      <w:bookmarkEnd w:id="122"/>
      <w:r w:rsidRPr="00D677A8">
        <w:rPr>
          <w:b/>
        </w:rPr>
        <w:t>Murphy, A. F., S. I. Rondon,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074E0F">
      <w:pPr>
        <w:pStyle w:val="Bibliography"/>
        <w:spacing w:line="480" w:lineRule="auto"/>
        <w:ind w:left="720" w:hanging="720"/>
      </w:pPr>
      <w:bookmarkStart w:id="124" w:name="ref-Mustafa2015b"/>
      <w:bookmarkEnd w:id="123"/>
      <w:r w:rsidRPr="00D677A8">
        <w:rPr>
          <w:b/>
        </w:rPr>
        <w:t>Mustafa, T., D. R. Horton, W. R. Cooper, K. D. Swisher, R. S. Zack, H. R. Pappu, and J. E. Munyaneza</w:t>
      </w:r>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074E0F">
      <w:pPr>
        <w:pStyle w:val="Bibliography"/>
        <w:spacing w:line="480" w:lineRule="auto"/>
        <w:ind w:left="720" w:hanging="720"/>
      </w:pPr>
      <w:bookmarkStart w:id="125" w:name="ref-Nachappa2012a"/>
      <w:bookmarkEnd w:id="124"/>
      <w:proofErr w:type="spellStart"/>
      <w:r w:rsidRPr="00D677A8">
        <w:rPr>
          <w:b/>
        </w:rPr>
        <w:t>Nachappa</w:t>
      </w:r>
      <w:proofErr w:type="spellEnd"/>
      <w:r w:rsidRPr="00D677A8">
        <w:rPr>
          <w:b/>
        </w:rPr>
        <w:t xml:space="preserve">, P., J. Levy, and C. </w:t>
      </w:r>
      <w:proofErr w:type="spellStart"/>
      <w:r w:rsidRPr="00D677A8">
        <w:rPr>
          <w:b/>
        </w:rPr>
        <w:t>Tamborindeguy</w:t>
      </w:r>
      <w:proofErr w:type="spellEnd"/>
      <w:r w:rsidRPr="00D677A8">
        <w:t xml:space="preserve">. </w:t>
      </w:r>
      <w:r w:rsidRPr="00D677A8">
        <w:rPr>
          <w:b/>
        </w:rPr>
        <w:t>2012</w:t>
      </w:r>
      <w:ins w:id="126" w:author="Erik Wenninger" w:date="2019-07-25T14:47:00Z">
        <w:r w:rsidR="00435C96">
          <w:rPr>
            <w:b/>
          </w:rPr>
          <w:t>a</w:t>
        </w:r>
      </w:ins>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074E0F">
      <w:pPr>
        <w:pStyle w:val="Bibliography"/>
        <w:spacing w:line="480" w:lineRule="auto"/>
        <w:ind w:left="720" w:hanging="720"/>
      </w:pPr>
      <w:bookmarkStart w:id="127" w:name="ref-Nachappa2012"/>
      <w:bookmarkEnd w:id="125"/>
      <w:proofErr w:type="spellStart"/>
      <w:r w:rsidRPr="00D677A8">
        <w:rPr>
          <w:b/>
        </w:rPr>
        <w:lastRenderedPageBreak/>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ins w:id="128" w:author="Erik Wenninger" w:date="2019-07-25T14:47:00Z">
        <w:r w:rsidR="00435C96">
          <w:rPr>
            <w:b/>
          </w:rPr>
          <w:t>b</w:t>
        </w:r>
      </w:ins>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074E0F">
      <w:pPr>
        <w:pStyle w:val="Bibliography"/>
        <w:spacing w:line="480" w:lineRule="auto"/>
        <w:ind w:left="720" w:hanging="720"/>
      </w:pPr>
      <w:bookmarkStart w:id="129" w:name="ref-Nachappa2014"/>
      <w:bookmarkEnd w:id="127"/>
      <w:proofErr w:type="spellStart"/>
      <w:r w:rsidRPr="00D677A8">
        <w:rPr>
          <w:b/>
        </w:rPr>
        <w:t>Nachappa</w:t>
      </w:r>
      <w:proofErr w:type="spellEnd"/>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074E0F">
      <w:pPr>
        <w:pStyle w:val="Bibliography"/>
        <w:spacing w:line="480" w:lineRule="auto"/>
        <w:ind w:left="720" w:hanging="720"/>
      </w:pPr>
      <w:bookmarkStart w:id="130" w:name="ref-NASSNorthwestRegionalFieldOffice2017"/>
      <w:bookmarkEnd w:id="129"/>
      <w:r w:rsidRPr="00D677A8">
        <w:rPr>
          <w:b/>
        </w:rPr>
        <w:t>NASS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074E0F">
      <w:pPr>
        <w:pStyle w:val="Bibliography"/>
        <w:spacing w:line="480" w:lineRule="auto"/>
        <w:ind w:left="720" w:hanging="720"/>
      </w:pPr>
      <w:bookmarkStart w:id="131" w:name="ref-Navarre2009"/>
      <w:bookmarkEnd w:id="130"/>
      <w:r w:rsidRPr="00D677A8">
        <w:rPr>
          <w:b/>
        </w:rPr>
        <w:t xml:space="preserve">Navarre,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074E0F">
      <w:pPr>
        <w:pStyle w:val="Bibliography"/>
        <w:spacing w:line="480" w:lineRule="auto"/>
        <w:ind w:left="720" w:hanging="720"/>
      </w:pPr>
      <w:bookmarkStart w:id="132" w:name="ref-Patt2011"/>
      <w:bookmarkEnd w:id="131"/>
      <w:proofErr w:type="spellStart"/>
      <w:r w:rsidRPr="00D677A8">
        <w:rPr>
          <w:b/>
        </w:rPr>
        <w:t>Patt</w:t>
      </w:r>
      <w:proofErr w:type="spellEnd"/>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074E0F">
      <w:pPr>
        <w:pStyle w:val="Bibliography"/>
        <w:spacing w:line="480" w:lineRule="auto"/>
        <w:ind w:left="720" w:hanging="720"/>
      </w:pPr>
      <w:bookmarkStart w:id="133" w:name="ref-Pfeiffer1983"/>
      <w:bookmarkEnd w:id="132"/>
      <w:r w:rsidRPr="00D677A8">
        <w:rPr>
          <w:b/>
        </w:rPr>
        <w:t xml:space="preserve">Pfeiffer, D. G.,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074E0F">
      <w:pPr>
        <w:pStyle w:val="Bibliography"/>
        <w:spacing w:line="480" w:lineRule="auto"/>
        <w:ind w:left="720" w:hanging="720"/>
      </w:pPr>
      <w:bookmarkStart w:id="134" w:name="ref-Pfeiffer1984"/>
      <w:bookmarkEnd w:id="133"/>
      <w:r w:rsidRPr="00D677A8">
        <w:rPr>
          <w:b/>
        </w:rPr>
        <w:t xml:space="preserve">Pfeiffer, D. G.,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77777777" w:rsidR="003B6626" w:rsidRPr="00D677A8" w:rsidRDefault="009D15EB" w:rsidP="00074E0F">
      <w:pPr>
        <w:pStyle w:val="Bibliography"/>
        <w:spacing w:line="480" w:lineRule="auto"/>
        <w:ind w:left="720" w:hanging="720"/>
      </w:pPr>
      <w:bookmarkStart w:id="135" w:name="ref-Prager2014a"/>
      <w:bookmarkEnd w:id="134"/>
      <w:r w:rsidRPr="00D677A8">
        <w:rPr>
          <w:b/>
        </w:rPr>
        <w:lastRenderedPageBreak/>
        <w:t xml:space="preserve">Prager, S. M., I. Esquivel, and J. T. </w:t>
      </w:r>
      <w:proofErr w:type="spellStart"/>
      <w:r w:rsidRPr="00D677A8">
        <w:rPr>
          <w:b/>
        </w:rPr>
        <w:t>Trumble</w:t>
      </w:r>
      <w:proofErr w:type="spellEnd"/>
      <w:r w:rsidRPr="00D677A8">
        <w:t xml:space="preserve">. </w:t>
      </w:r>
      <w:r w:rsidRPr="00D677A8">
        <w:rPr>
          <w:b/>
        </w:rPr>
        <w:t>2014</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777777" w:rsidR="003B6626" w:rsidRPr="00D677A8" w:rsidRDefault="009D15EB" w:rsidP="00074E0F">
      <w:pPr>
        <w:pStyle w:val="Bibliography"/>
        <w:spacing w:line="480" w:lineRule="auto"/>
        <w:ind w:left="720" w:hanging="720"/>
      </w:pPr>
      <w:bookmarkStart w:id="136" w:name="ref-Prager2014b"/>
      <w:bookmarkEnd w:id="135"/>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77777777" w:rsidR="003B6626" w:rsidRPr="00D677A8" w:rsidRDefault="009D15EB" w:rsidP="00074E0F">
      <w:pPr>
        <w:pStyle w:val="Bibliography"/>
        <w:spacing w:line="480" w:lineRule="auto"/>
        <w:ind w:left="720" w:hanging="720"/>
      </w:pPr>
      <w:bookmarkStart w:id="137" w:name="ref-Prager2013"/>
      <w:bookmarkEnd w:id="136"/>
      <w:r w:rsidRPr="00D677A8">
        <w:rPr>
          <w:b/>
        </w:rPr>
        <w:t xml:space="preserve">Prager,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074E0F">
      <w:pPr>
        <w:pStyle w:val="Bibliography"/>
        <w:spacing w:line="480" w:lineRule="auto"/>
        <w:ind w:left="720" w:hanging="720"/>
      </w:pPr>
      <w:bookmarkStart w:id="138" w:name="ref-Prager2017"/>
      <w:bookmarkEnd w:id="137"/>
      <w:r w:rsidRPr="00D677A8">
        <w:rPr>
          <w:b/>
        </w:rPr>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074E0F">
      <w:pPr>
        <w:pStyle w:val="Bibliography"/>
        <w:spacing w:line="480" w:lineRule="auto"/>
        <w:ind w:left="720" w:hanging="720"/>
      </w:pPr>
      <w:bookmarkStart w:id="139" w:name="ref-Putten2001"/>
      <w:bookmarkEnd w:id="138"/>
      <w:proofErr w:type="spellStart"/>
      <w:r w:rsidRPr="00D677A8">
        <w:rPr>
          <w:b/>
        </w:rPr>
        <w:t>Putten</w:t>
      </w:r>
      <w:proofErr w:type="spellEnd"/>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074E0F">
      <w:pPr>
        <w:pStyle w:val="Bibliography"/>
        <w:spacing w:line="480" w:lineRule="auto"/>
        <w:ind w:left="720" w:hanging="720"/>
      </w:pPr>
      <w:bookmarkStart w:id="140" w:name="ref-Qazi2010"/>
      <w:bookmarkEnd w:id="139"/>
      <w:r w:rsidRPr="00D677A8">
        <w:rPr>
          <w:b/>
        </w:rPr>
        <w:t xml:space="preserve">Qazi,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074E0F">
      <w:pPr>
        <w:pStyle w:val="Bibliography"/>
        <w:spacing w:line="480" w:lineRule="auto"/>
        <w:ind w:left="720" w:hanging="720"/>
      </w:pPr>
      <w:bookmarkStart w:id="141" w:name="ref-Rashed2012"/>
      <w:bookmarkEnd w:id="140"/>
      <w:r w:rsidRPr="00D677A8">
        <w:rPr>
          <w:b/>
        </w:rPr>
        <w:t xml:space="preserve">Rashed,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074E0F">
      <w:pPr>
        <w:pStyle w:val="Bibliography"/>
        <w:spacing w:line="480" w:lineRule="auto"/>
        <w:ind w:left="720" w:hanging="720"/>
      </w:pPr>
      <w:bookmarkStart w:id="142" w:name="ref-Rashidi2017"/>
      <w:bookmarkEnd w:id="141"/>
      <w:r w:rsidRPr="00D677A8">
        <w:rPr>
          <w:b/>
        </w:rPr>
        <w:lastRenderedPageBreak/>
        <w:t>Rashidi, M., R. G. Novy, C. M. Wallis, and A. Rashed</w:t>
      </w:r>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074E0F">
      <w:pPr>
        <w:pStyle w:val="Bibliography"/>
        <w:spacing w:line="480" w:lineRule="auto"/>
        <w:ind w:left="720" w:hanging="720"/>
      </w:pPr>
      <w:bookmarkStart w:id="143" w:name="ref-RCT2013"/>
      <w:bookmarkEnd w:id="142"/>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074E0F">
      <w:pPr>
        <w:pStyle w:val="Bibliography"/>
        <w:spacing w:line="480" w:lineRule="auto"/>
        <w:ind w:left="720" w:hanging="720"/>
      </w:pPr>
      <w:bookmarkStart w:id="144" w:name="ref-Rehman2010"/>
      <w:bookmarkEnd w:id="143"/>
      <w:r w:rsidRPr="00D677A8">
        <w:rPr>
          <w:b/>
        </w:rPr>
        <w:t xml:space="preserve">Rehman,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074E0F">
      <w:pPr>
        <w:pStyle w:val="Bibliography"/>
        <w:spacing w:line="480" w:lineRule="auto"/>
        <w:ind w:left="720" w:hanging="720"/>
      </w:pPr>
      <w:bookmarkStart w:id="145" w:name="ref-Richards1928"/>
      <w:bookmarkEnd w:id="144"/>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074E0F">
      <w:pPr>
        <w:pStyle w:val="Bibliography"/>
        <w:spacing w:line="480" w:lineRule="auto"/>
        <w:ind w:left="720" w:hanging="720"/>
      </w:pPr>
      <w:bookmarkStart w:id="146" w:name="ref-Richards1973"/>
      <w:bookmarkEnd w:id="145"/>
      <w:r w:rsidRPr="00D677A8">
        <w:rPr>
          <w:b/>
        </w:rPr>
        <w:t>Richards,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074E0F">
      <w:pPr>
        <w:pStyle w:val="Bibliography"/>
        <w:spacing w:line="480" w:lineRule="auto"/>
        <w:ind w:left="720" w:hanging="720"/>
      </w:pPr>
      <w:bookmarkStart w:id="147" w:name="ref-Rosson2006"/>
      <w:bookmarkEnd w:id="146"/>
      <w:r w:rsidRPr="00D677A8">
        <w:rPr>
          <w:b/>
        </w:rPr>
        <w:t>Rosson,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074E0F">
      <w:pPr>
        <w:pStyle w:val="Bibliography"/>
        <w:spacing w:line="480" w:lineRule="auto"/>
        <w:ind w:left="720" w:hanging="720"/>
      </w:pPr>
      <w:bookmarkStart w:id="148" w:name="ref-Rubio-Covarrubias2017"/>
      <w:bookmarkEnd w:id="147"/>
      <w:r w:rsidRPr="00D677A8">
        <w:rPr>
          <w:b/>
        </w:rPr>
        <w:t xml:space="preserve">Rubio-Covarrubias,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074E0F">
      <w:pPr>
        <w:pStyle w:val="Bibliography"/>
        <w:spacing w:line="480" w:lineRule="auto"/>
        <w:ind w:left="720" w:hanging="720"/>
      </w:pPr>
      <w:bookmarkStart w:id="149" w:name="ref-Sandanayaka2014"/>
      <w:bookmarkEnd w:id="148"/>
      <w:proofErr w:type="spellStart"/>
      <w:r w:rsidRPr="00D677A8">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lastRenderedPageBreak/>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074E0F">
      <w:pPr>
        <w:pStyle w:val="Bibliography"/>
        <w:spacing w:line="480" w:lineRule="auto"/>
        <w:ind w:left="720" w:hanging="720"/>
      </w:pPr>
      <w:bookmarkStart w:id="150" w:name="ref-Schnakenberg2011"/>
      <w:bookmarkEnd w:id="149"/>
      <w:r w:rsidRPr="00D677A8">
        <w:rPr>
          <w:b/>
        </w:rPr>
        <w:t>Schnakenberg,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77777777" w:rsidR="003B6626" w:rsidRPr="00D677A8" w:rsidRDefault="009D15EB" w:rsidP="00074E0F">
      <w:pPr>
        <w:pStyle w:val="Bibliography"/>
        <w:spacing w:line="480" w:lineRule="auto"/>
        <w:ind w:left="720" w:hanging="720"/>
      </w:pPr>
      <w:bookmarkStart w:id="151" w:name="ref-Secor2004"/>
      <w:bookmarkEnd w:id="150"/>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074E0F">
      <w:pPr>
        <w:pStyle w:val="Bibliography"/>
        <w:spacing w:line="480" w:lineRule="auto"/>
        <w:ind w:left="720" w:hanging="720"/>
      </w:pPr>
      <w:bookmarkStart w:id="152" w:name="ref-Stroup2015"/>
      <w:bookmarkEnd w:id="151"/>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11F8B044" w14:textId="77777777" w:rsidR="003B6626" w:rsidRPr="00D677A8" w:rsidRDefault="009D15EB" w:rsidP="00074E0F">
      <w:pPr>
        <w:pStyle w:val="Bibliography"/>
        <w:spacing w:line="480" w:lineRule="auto"/>
        <w:ind w:left="720" w:hanging="720"/>
      </w:pPr>
      <w:bookmarkStart w:id="153" w:name="ref-Swisher2014a"/>
      <w:bookmarkEnd w:id="152"/>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074E0F">
      <w:pPr>
        <w:pStyle w:val="Bibliography"/>
        <w:spacing w:line="480" w:lineRule="auto"/>
        <w:ind w:left="720" w:hanging="720"/>
      </w:pPr>
      <w:bookmarkStart w:id="154" w:name="ref-Sulc1909"/>
      <w:bookmarkEnd w:id="153"/>
      <w:proofErr w:type="spellStart"/>
      <w:r w:rsidRPr="00D677A8">
        <w:rPr>
          <w:b/>
        </w:rPr>
        <w:t>Šulc</w:t>
      </w:r>
      <w:proofErr w:type="spellEnd"/>
      <w:r w:rsidRPr="00D677A8">
        <w:rPr>
          <w:b/>
        </w:rPr>
        <w:t>,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074E0F">
      <w:pPr>
        <w:pStyle w:val="Bibliography"/>
        <w:spacing w:line="480" w:lineRule="auto"/>
        <w:ind w:left="720" w:hanging="720"/>
      </w:pPr>
      <w:bookmarkStart w:id="155" w:name="ref-Teixeira2005"/>
      <w:bookmarkEnd w:id="154"/>
      <w:r w:rsidRPr="00D677A8">
        <w:rPr>
          <w:b/>
        </w:rPr>
        <w:t xml:space="preserve">Teixeira,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074E0F">
      <w:pPr>
        <w:pStyle w:val="Bibliography"/>
        <w:spacing w:line="480" w:lineRule="auto"/>
        <w:ind w:left="720" w:hanging="720"/>
      </w:pPr>
      <w:bookmarkStart w:id="156" w:name="ref-Teulon2009"/>
      <w:bookmarkEnd w:id="155"/>
      <w:proofErr w:type="spellStart"/>
      <w:r w:rsidRPr="00D677A8">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074E0F">
      <w:pPr>
        <w:pStyle w:val="Bibliography"/>
        <w:spacing w:line="480" w:lineRule="auto"/>
        <w:ind w:left="720" w:hanging="720"/>
        <w:rPr>
          <w:lang w:val="es-MX"/>
        </w:rPr>
      </w:pPr>
      <w:bookmarkStart w:id="157" w:name="ref-Thinakaran2015"/>
      <w:bookmarkEnd w:id="156"/>
      <w:proofErr w:type="spellStart"/>
      <w:r w:rsidRPr="00D677A8">
        <w:rPr>
          <w:b/>
        </w:rPr>
        <w:lastRenderedPageBreak/>
        <w:t>Thinakaran</w:t>
      </w:r>
      <w:proofErr w:type="spellEnd"/>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J. E. Munyaneza, C. M. Rush, and D. C. Henne</w:t>
      </w:r>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365788">
        <w:rPr>
          <w:lang w:val="es-MX"/>
          <w:rPrChange w:id="158" w:author="Fife,Austin N" w:date="2019-07-26T12:44:00Z">
            <w:rPr/>
          </w:rPrChange>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074E0F">
      <w:pPr>
        <w:pStyle w:val="Bibliography"/>
        <w:spacing w:line="480" w:lineRule="auto"/>
        <w:ind w:left="720" w:hanging="720"/>
      </w:pPr>
      <w:bookmarkStart w:id="159" w:name="ref-Vega-Gutierrez2008"/>
      <w:bookmarkEnd w:id="157"/>
      <w:r w:rsidRPr="00D677A8">
        <w:rPr>
          <w:b/>
          <w:lang w:val="es-MX"/>
        </w:rPr>
        <w:t xml:space="preserve">Vega-Gutiérrez,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11F8B04A" w14:textId="77777777" w:rsidR="003B6626" w:rsidRPr="00D677A8" w:rsidRDefault="009D15EB" w:rsidP="00074E0F">
      <w:pPr>
        <w:pStyle w:val="Bibliography"/>
        <w:spacing w:line="480" w:lineRule="auto"/>
        <w:ind w:left="720" w:hanging="720"/>
      </w:pPr>
      <w:bookmarkStart w:id="160" w:name="ref-Wallis1955"/>
      <w:bookmarkEnd w:id="159"/>
      <w:r w:rsidRPr="00D677A8">
        <w:rPr>
          <w:b/>
        </w:rPr>
        <w:t>Wallis, R. L.</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074E0F">
      <w:pPr>
        <w:pStyle w:val="Bibliography"/>
        <w:spacing w:line="480" w:lineRule="auto"/>
        <w:ind w:left="720" w:hanging="720"/>
      </w:pPr>
      <w:bookmarkStart w:id="161" w:name="ref-Wenninger2017"/>
      <w:bookmarkEnd w:id="160"/>
      <w:r w:rsidRPr="00D677A8">
        <w:rPr>
          <w:b/>
        </w:rPr>
        <w:t xml:space="preserve">Wenninger,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074E0F">
      <w:pPr>
        <w:pStyle w:val="Bibliography"/>
        <w:spacing w:line="480" w:lineRule="auto"/>
        <w:ind w:left="720" w:hanging="720"/>
      </w:pPr>
      <w:bookmarkStart w:id="162" w:name="ref-Wenninger2008"/>
      <w:bookmarkEnd w:id="161"/>
      <w:r w:rsidRPr="00D677A8">
        <w:rPr>
          <w:b/>
        </w:rPr>
        <w:t>Wenninger,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074E0F">
      <w:pPr>
        <w:pStyle w:val="Bibliography"/>
        <w:spacing w:line="480" w:lineRule="auto"/>
        <w:ind w:left="720" w:hanging="720"/>
      </w:pPr>
      <w:bookmarkStart w:id="163" w:name="ref-Wenninger2009"/>
      <w:bookmarkEnd w:id="162"/>
      <w:r w:rsidRPr="00D677A8">
        <w:rPr>
          <w:b/>
        </w:rPr>
        <w:t>Wenninger,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074E0F">
      <w:pPr>
        <w:pStyle w:val="Bibliography"/>
        <w:spacing w:line="480" w:lineRule="auto"/>
        <w:ind w:left="720" w:hanging="720"/>
      </w:pPr>
      <w:bookmarkStart w:id="164" w:name="ref-Wolfner2011"/>
      <w:bookmarkEnd w:id="163"/>
      <w:proofErr w:type="spellStart"/>
      <w:r w:rsidRPr="00D677A8">
        <w:rPr>
          <w:b/>
        </w:rPr>
        <w:lastRenderedPageBreak/>
        <w:t>Wolfner</w:t>
      </w:r>
      <w:proofErr w:type="spellEnd"/>
      <w:r w:rsidRPr="00D677A8">
        <w:rPr>
          <w:b/>
        </w:rPr>
        <w:t>,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074E0F">
      <w:pPr>
        <w:pStyle w:val="Bibliography"/>
        <w:spacing w:line="480" w:lineRule="auto"/>
        <w:ind w:left="720" w:hanging="720"/>
      </w:pPr>
      <w:bookmarkStart w:id="165" w:name="ref-Yang2009"/>
      <w:bookmarkEnd w:id="164"/>
      <w:r w:rsidRPr="00D677A8">
        <w:rPr>
          <w:b/>
        </w:rPr>
        <w:t>Yang, X. B.,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074E0F">
      <w:pPr>
        <w:pStyle w:val="Bibliography"/>
        <w:spacing w:line="480" w:lineRule="auto"/>
        <w:ind w:left="720" w:hanging="720"/>
      </w:pPr>
      <w:bookmarkStart w:id="166" w:name="ref-Yang2013"/>
      <w:bookmarkEnd w:id="165"/>
      <w:r w:rsidRPr="00D677A8">
        <w:rPr>
          <w:b/>
        </w:rPr>
        <w:t>Yang, X. B., Y. M. Zhang, D. C. Henne,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074E0F">
      <w:pPr>
        <w:pStyle w:val="Bibliography"/>
        <w:spacing w:line="480" w:lineRule="auto"/>
        <w:ind w:left="720" w:hanging="720"/>
      </w:pPr>
      <w:bookmarkStart w:id="167" w:name="ref-Yang2010"/>
      <w:bookmarkEnd w:id="166"/>
      <w:r w:rsidRPr="00D677A8">
        <w:rPr>
          <w:b/>
        </w:rPr>
        <w:t>Yang,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074E0F">
      <w:pPr>
        <w:pStyle w:val="Bibliography"/>
        <w:spacing w:line="480" w:lineRule="auto"/>
        <w:ind w:left="720" w:hanging="720"/>
      </w:pPr>
      <w:bookmarkStart w:id="168" w:name="ref-Yao2016"/>
      <w:bookmarkEnd w:id="167"/>
      <w:r w:rsidRPr="00D677A8">
        <w:rPr>
          <w:b/>
        </w:rPr>
        <w:t xml:space="preserve">Yao,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17"/>
      <w:bookmarkEnd w:id="168"/>
    </w:p>
    <w:p w14:paraId="230E466C" w14:textId="77777777" w:rsidR="00074E0F" w:rsidRDefault="00074E0F">
      <w:pPr>
        <w:rPr>
          <w:b/>
        </w:rPr>
      </w:pPr>
      <w:r>
        <w:rPr>
          <w:b/>
        </w:rPr>
        <w:br w:type="page"/>
      </w:r>
    </w:p>
    <w:p w14:paraId="707BE91D" w14:textId="30310936" w:rsidR="00B82D9F" w:rsidRPr="00A3526B" w:rsidRDefault="00B82D9F" w:rsidP="00074E0F">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A3078B">
            <w:pPr>
              <w:pStyle w:val="Compact"/>
              <w:spacing w:line="480" w:lineRule="auto"/>
              <w:jc w:val="center"/>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A3078B">
            <w:pPr>
              <w:pStyle w:val="Compact"/>
              <w:spacing w:line="480" w:lineRule="auto"/>
              <w:jc w:val="center"/>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A3078B">
            <w:pPr>
              <w:spacing w:line="480" w:lineRule="auto"/>
              <w:jc w:val="center"/>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A3078B">
            <w:pPr>
              <w:pStyle w:val="Compact"/>
              <w:spacing w:line="480" w:lineRule="auto"/>
              <w:jc w:val="center"/>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A3078B">
            <w:pPr>
              <w:pStyle w:val="Compact"/>
              <w:spacing w:line="480" w:lineRule="auto"/>
              <w:jc w:val="center"/>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A3078B">
            <w:pPr>
              <w:spacing w:line="480" w:lineRule="auto"/>
            </w:pPr>
          </w:p>
        </w:tc>
        <w:tc>
          <w:tcPr>
            <w:tcW w:w="1313" w:type="pct"/>
            <w:tcBorders>
              <w:top w:val="single" w:sz="4" w:space="0" w:color="auto"/>
            </w:tcBorders>
            <w:vAlign w:val="bottom"/>
          </w:tcPr>
          <w:p w14:paraId="417A4E22" w14:textId="77777777" w:rsidR="00A3078B" w:rsidRPr="00D677A8" w:rsidRDefault="00A3078B" w:rsidP="00A3078B">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A3078B">
            <w:pPr>
              <w:pStyle w:val="Compact"/>
              <w:spacing w:line="480" w:lineRule="auto"/>
              <w:jc w:val="center"/>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A3078B">
            <w:pPr>
              <w:pStyle w:val="Compact"/>
              <w:spacing w:line="480" w:lineRule="auto"/>
              <w:jc w:val="center"/>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A3078B">
            <w:pPr>
              <w:pStyle w:val="Compact"/>
              <w:spacing w:line="480" w:lineRule="auto"/>
              <w:jc w:val="cente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A3078B">
            <w:pPr>
              <w:pStyle w:val="Compact"/>
              <w:spacing w:line="480" w:lineRule="auto"/>
              <w:jc w:val="center"/>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A3078B">
            <w:pPr>
              <w:pStyle w:val="Compact"/>
              <w:spacing w:line="480" w:lineRule="auto"/>
              <w:jc w:val="center"/>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A3078B">
            <w:pPr>
              <w:pStyle w:val="Compact"/>
              <w:spacing w:line="480" w:lineRule="auto"/>
            </w:pPr>
            <w:r w:rsidRPr="00D677A8">
              <w:t>Probing</w:t>
            </w:r>
          </w:p>
        </w:tc>
        <w:tc>
          <w:tcPr>
            <w:tcW w:w="1313" w:type="pct"/>
            <w:vAlign w:val="bottom"/>
          </w:tcPr>
          <w:p w14:paraId="11FAA9C2" w14:textId="77777777" w:rsidR="00A3078B" w:rsidRPr="00D677A8" w:rsidRDefault="00A3078B" w:rsidP="00A3078B">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A3078B">
            <w:pPr>
              <w:pStyle w:val="Compact"/>
              <w:spacing w:line="480" w:lineRule="auto"/>
              <w:jc w:val="center"/>
            </w:pPr>
            <w:r w:rsidRPr="00D677A8">
              <w:t>3</w:t>
            </w:r>
          </w:p>
        </w:tc>
        <w:tc>
          <w:tcPr>
            <w:tcW w:w="586" w:type="pct"/>
            <w:tcBorders>
              <w:top w:val="single" w:sz="4" w:space="0" w:color="auto"/>
            </w:tcBorders>
            <w:vAlign w:val="bottom"/>
          </w:tcPr>
          <w:p w14:paraId="73C77AED" w14:textId="77777777" w:rsidR="00A3078B" w:rsidRPr="00D677A8" w:rsidRDefault="00A3078B" w:rsidP="00A3078B">
            <w:pPr>
              <w:pStyle w:val="Compact"/>
              <w:spacing w:line="480" w:lineRule="auto"/>
              <w:jc w:val="center"/>
            </w:pPr>
            <w:r w:rsidRPr="00D677A8">
              <w:t>27.46</w:t>
            </w:r>
          </w:p>
        </w:tc>
        <w:tc>
          <w:tcPr>
            <w:tcW w:w="659" w:type="pct"/>
            <w:tcBorders>
              <w:top w:val="single" w:sz="4" w:space="0" w:color="auto"/>
            </w:tcBorders>
            <w:vAlign w:val="bottom"/>
          </w:tcPr>
          <w:p w14:paraId="46C3C777" w14:textId="52C8D00D" w:rsidR="00A3078B" w:rsidRPr="00A3526B" w:rsidRDefault="00A3078B" w:rsidP="00A3078B">
            <w:pPr>
              <w:pStyle w:val="Compact"/>
              <w:spacing w:line="480" w:lineRule="auto"/>
              <w:jc w:val="center"/>
            </w:pPr>
            <w:r>
              <w:t>0.000</w:t>
            </w:r>
          </w:p>
        </w:tc>
        <w:tc>
          <w:tcPr>
            <w:tcW w:w="586" w:type="pct"/>
            <w:tcBorders>
              <w:top w:val="single" w:sz="4" w:space="0" w:color="auto"/>
            </w:tcBorders>
            <w:vAlign w:val="bottom"/>
          </w:tcPr>
          <w:p w14:paraId="37D502D1" w14:textId="6A634107" w:rsidR="00A3078B" w:rsidRPr="003D6540" w:rsidRDefault="00A3078B" w:rsidP="00A3078B">
            <w:pPr>
              <w:pStyle w:val="Compact"/>
              <w:spacing w:line="480" w:lineRule="auto"/>
              <w:jc w:val="center"/>
            </w:pPr>
            <w:r w:rsidRPr="00A3526B">
              <w:t>2.51</w:t>
            </w:r>
          </w:p>
        </w:tc>
        <w:tc>
          <w:tcPr>
            <w:tcW w:w="658" w:type="pct"/>
            <w:tcBorders>
              <w:top w:val="single" w:sz="4" w:space="0" w:color="auto"/>
            </w:tcBorders>
            <w:vAlign w:val="bottom"/>
          </w:tcPr>
          <w:p w14:paraId="5B5216AB" w14:textId="7CC298A9" w:rsidR="00A3078B" w:rsidRPr="003D6540" w:rsidRDefault="00A3078B" w:rsidP="00A3078B">
            <w:pPr>
              <w:pStyle w:val="Compact"/>
              <w:spacing w:line="480" w:lineRule="auto"/>
              <w:jc w:val="center"/>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A3078B">
            <w:pPr>
              <w:spacing w:line="480" w:lineRule="auto"/>
            </w:pPr>
          </w:p>
        </w:tc>
        <w:tc>
          <w:tcPr>
            <w:tcW w:w="1313" w:type="pct"/>
            <w:vAlign w:val="bottom"/>
          </w:tcPr>
          <w:p w14:paraId="6EE8FE2E" w14:textId="77777777" w:rsidR="00A3078B" w:rsidRPr="00D677A8" w:rsidRDefault="00A3078B" w:rsidP="00A3078B">
            <w:pPr>
              <w:pStyle w:val="Compact"/>
              <w:spacing w:line="480" w:lineRule="auto"/>
            </w:pPr>
            <w:r w:rsidRPr="00D677A8">
              <w:t>Sex</w:t>
            </w:r>
          </w:p>
        </w:tc>
        <w:tc>
          <w:tcPr>
            <w:tcW w:w="310" w:type="pct"/>
            <w:vAlign w:val="bottom"/>
          </w:tcPr>
          <w:p w14:paraId="7B6C2A16" w14:textId="77777777" w:rsidR="00A3078B" w:rsidRPr="00D677A8" w:rsidRDefault="00A3078B" w:rsidP="00A3078B">
            <w:pPr>
              <w:pStyle w:val="Compact"/>
              <w:spacing w:line="480" w:lineRule="auto"/>
              <w:jc w:val="center"/>
            </w:pPr>
            <w:r w:rsidRPr="00D677A8">
              <w:t>1</w:t>
            </w:r>
          </w:p>
        </w:tc>
        <w:tc>
          <w:tcPr>
            <w:tcW w:w="586" w:type="pct"/>
            <w:vAlign w:val="bottom"/>
          </w:tcPr>
          <w:p w14:paraId="7F978619" w14:textId="77777777" w:rsidR="00A3078B" w:rsidRPr="00D677A8" w:rsidRDefault="00A3078B" w:rsidP="00A3078B">
            <w:pPr>
              <w:pStyle w:val="Compact"/>
              <w:spacing w:line="480" w:lineRule="auto"/>
              <w:jc w:val="center"/>
            </w:pPr>
            <w:r w:rsidRPr="00D677A8">
              <w:t>3.24</w:t>
            </w:r>
          </w:p>
        </w:tc>
        <w:tc>
          <w:tcPr>
            <w:tcW w:w="659" w:type="pct"/>
            <w:vAlign w:val="bottom"/>
          </w:tcPr>
          <w:p w14:paraId="730073E0" w14:textId="7CE26F11" w:rsidR="00A3078B" w:rsidRPr="00D677A8" w:rsidRDefault="00A3078B" w:rsidP="00A3078B">
            <w:pPr>
              <w:pStyle w:val="Compact"/>
              <w:spacing w:line="480" w:lineRule="auto"/>
              <w:jc w:val="center"/>
            </w:pPr>
            <w:r>
              <w:t>0.072</w:t>
            </w:r>
          </w:p>
        </w:tc>
        <w:tc>
          <w:tcPr>
            <w:tcW w:w="586" w:type="pct"/>
            <w:vAlign w:val="bottom"/>
          </w:tcPr>
          <w:p w14:paraId="1F6D2096" w14:textId="5067738B" w:rsidR="00A3078B" w:rsidRPr="00D677A8" w:rsidRDefault="00A3078B" w:rsidP="00A3078B">
            <w:pPr>
              <w:pStyle w:val="Compact"/>
              <w:spacing w:line="480" w:lineRule="auto"/>
              <w:jc w:val="center"/>
            </w:pPr>
            <w:r w:rsidRPr="00D677A8">
              <w:t>0.00</w:t>
            </w:r>
          </w:p>
        </w:tc>
        <w:tc>
          <w:tcPr>
            <w:tcW w:w="658" w:type="pct"/>
            <w:vAlign w:val="bottom"/>
          </w:tcPr>
          <w:p w14:paraId="672BDA85" w14:textId="2BC887EB" w:rsidR="00A3078B" w:rsidRPr="00D677A8" w:rsidRDefault="00A3078B" w:rsidP="00A3078B">
            <w:pPr>
              <w:pStyle w:val="Compact"/>
              <w:spacing w:line="480" w:lineRule="auto"/>
              <w:jc w:val="center"/>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A3078B">
            <w:pPr>
              <w:spacing w:line="480" w:lineRule="auto"/>
            </w:pPr>
          </w:p>
        </w:tc>
        <w:tc>
          <w:tcPr>
            <w:tcW w:w="1313" w:type="pct"/>
            <w:vAlign w:val="bottom"/>
          </w:tcPr>
          <w:p w14:paraId="50FB4EF7" w14:textId="7E075B72"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A3078B">
            <w:pPr>
              <w:pStyle w:val="Compact"/>
              <w:spacing w:line="480" w:lineRule="auto"/>
              <w:jc w:val="center"/>
            </w:pPr>
            <w:r w:rsidRPr="00D677A8">
              <w:t>3</w:t>
            </w:r>
          </w:p>
        </w:tc>
        <w:tc>
          <w:tcPr>
            <w:tcW w:w="586" w:type="pct"/>
            <w:vAlign w:val="bottom"/>
          </w:tcPr>
          <w:p w14:paraId="343ECAD7" w14:textId="77777777" w:rsidR="00A3078B" w:rsidRPr="00D677A8" w:rsidRDefault="00A3078B" w:rsidP="00A3078B">
            <w:pPr>
              <w:pStyle w:val="Compact"/>
              <w:spacing w:line="480" w:lineRule="auto"/>
              <w:jc w:val="center"/>
            </w:pPr>
            <w:r w:rsidRPr="00D677A8">
              <w:t>6.49</w:t>
            </w:r>
          </w:p>
        </w:tc>
        <w:tc>
          <w:tcPr>
            <w:tcW w:w="659" w:type="pct"/>
            <w:vAlign w:val="bottom"/>
          </w:tcPr>
          <w:p w14:paraId="67F865EE" w14:textId="15CBD20B" w:rsidR="00A3078B" w:rsidRPr="00D677A8" w:rsidRDefault="00A3078B" w:rsidP="00A3078B">
            <w:pPr>
              <w:pStyle w:val="Compact"/>
              <w:spacing w:line="480" w:lineRule="auto"/>
              <w:jc w:val="center"/>
            </w:pPr>
            <w:r>
              <w:t>0.090</w:t>
            </w:r>
          </w:p>
        </w:tc>
        <w:tc>
          <w:tcPr>
            <w:tcW w:w="586" w:type="pct"/>
            <w:vAlign w:val="bottom"/>
          </w:tcPr>
          <w:p w14:paraId="4C771175" w14:textId="471315D7" w:rsidR="00A3078B" w:rsidRPr="00D677A8" w:rsidRDefault="00A3078B" w:rsidP="00A3078B">
            <w:pPr>
              <w:pStyle w:val="Compact"/>
              <w:spacing w:line="480" w:lineRule="auto"/>
              <w:jc w:val="center"/>
            </w:pPr>
            <w:r w:rsidRPr="00D677A8">
              <w:t>4.74</w:t>
            </w:r>
          </w:p>
        </w:tc>
        <w:tc>
          <w:tcPr>
            <w:tcW w:w="658" w:type="pct"/>
            <w:vAlign w:val="bottom"/>
          </w:tcPr>
          <w:p w14:paraId="5BA11B7A" w14:textId="4239C048" w:rsidR="00A3078B" w:rsidRPr="00D677A8" w:rsidRDefault="00A3078B" w:rsidP="00A3078B">
            <w:pPr>
              <w:pStyle w:val="Compact"/>
              <w:spacing w:line="480" w:lineRule="auto"/>
              <w:jc w:val="center"/>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A3078B">
            <w:pPr>
              <w:pStyle w:val="Compact"/>
              <w:spacing w:line="480" w:lineRule="auto"/>
            </w:pPr>
            <w:r w:rsidRPr="00D677A8">
              <w:t>Walking</w:t>
            </w:r>
          </w:p>
        </w:tc>
        <w:tc>
          <w:tcPr>
            <w:tcW w:w="1313" w:type="pct"/>
            <w:vAlign w:val="bottom"/>
          </w:tcPr>
          <w:p w14:paraId="714E2489" w14:textId="77777777" w:rsidR="00A3078B" w:rsidRPr="00D677A8" w:rsidRDefault="00A3078B" w:rsidP="00A3078B">
            <w:pPr>
              <w:pStyle w:val="Compact"/>
              <w:spacing w:line="480" w:lineRule="auto"/>
            </w:pPr>
            <w:r w:rsidRPr="00D677A8">
              <w:t>Genotype</w:t>
            </w:r>
          </w:p>
        </w:tc>
        <w:tc>
          <w:tcPr>
            <w:tcW w:w="310" w:type="pct"/>
            <w:vAlign w:val="bottom"/>
          </w:tcPr>
          <w:p w14:paraId="5DDC9DFE" w14:textId="77777777" w:rsidR="00A3078B" w:rsidRPr="00D677A8" w:rsidRDefault="00A3078B" w:rsidP="00A3078B">
            <w:pPr>
              <w:pStyle w:val="Compact"/>
              <w:spacing w:line="480" w:lineRule="auto"/>
              <w:jc w:val="center"/>
            </w:pPr>
            <w:r w:rsidRPr="00D677A8">
              <w:t>3</w:t>
            </w:r>
          </w:p>
        </w:tc>
        <w:tc>
          <w:tcPr>
            <w:tcW w:w="586" w:type="pct"/>
            <w:vAlign w:val="bottom"/>
          </w:tcPr>
          <w:p w14:paraId="73A60DC9" w14:textId="77777777" w:rsidR="00A3078B" w:rsidRPr="00D677A8" w:rsidRDefault="00A3078B" w:rsidP="00A3078B">
            <w:pPr>
              <w:pStyle w:val="Compact"/>
              <w:spacing w:line="480" w:lineRule="auto"/>
              <w:jc w:val="center"/>
            </w:pPr>
            <w:r w:rsidRPr="00D677A8">
              <w:t>16.17</w:t>
            </w:r>
          </w:p>
        </w:tc>
        <w:tc>
          <w:tcPr>
            <w:tcW w:w="659" w:type="pct"/>
            <w:vAlign w:val="bottom"/>
          </w:tcPr>
          <w:p w14:paraId="446BC32B" w14:textId="4745B501" w:rsidR="00A3078B" w:rsidRPr="00A3526B" w:rsidRDefault="00A3078B" w:rsidP="00A3078B">
            <w:pPr>
              <w:pStyle w:val="Compact"/>
              <w:spacing w:line="480" w:lineRule="auto"/>
              <w:jc w:val="center"/>
            </w:pPr>
            <w:r>
              <w:t>0.001</w:t>
            </w:r>
          </w:p>
        </w:tc>
        <w:tc>
          <w:tcPr>
            <w:tcW w:w="586" w:type="pct"/>
            <w:vAlign w:val="bottom"/>
          </w:tcPr>
          <w:p w14:paraId="1A7934F5" w14:textId="3C926891" w:rsidR="00A3078B" w:rsidRPr="003D6540" w:rsidRDefault="00A3078B" w:rsidP="00A3078B">
            <w:pPr>
              <w:pStyle w:val="Compact"/>
              <w:spacing w:line="480" w:lineRule="auto"/>
              <w:jc w:val="center"/>
            </w:pPr>
            <w:r w:rsidRPr="00A3526B">
              <w:t>4.66</w:t>
            </w:r>
          </w:p>
        </w:tc>
        <w:tc>
          <w:tcPr>
            <w:tcW w:w="658" w:type="pct"/>
            <w:vAlign w:val="bottom"/>
          </w:tcPr>
          <w:p w14:paraId="1E2BA8ED" w14:textId="57C2576B" w:rsidR="00A3078B" w:rsidRPr="003D6540" w:rsidRDefault="00A3078B" w:rsidP="00A3078B">
            <w:pPr>
              <w:pStyle w:val="Compact"/>
              <w:spacing w:line="480" w:lineRule="auto"/>
              <w:jc w:val="center"/>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A3078B">
            <w:pPr>
              <w:spacing w:line="480" w:lineRule="auto"/>
            </w:pPr>
          </w:p>
        </w:tc>
        <w:tc>
          <w:tcPr>
            <w:tcW w:w="1313" w:type="pct"/>
            <w:vAlign w:val="bottom"/>
          </w:tcPr>
          <w:p w14:paraId="494A0F95" w14:textId="77777777" w:rsidR="00A3078B" w:rsidRPr="00D677A8" w:rsidRDefault="00A3078B" w:rsidP="00A3078B">
            <w:pPr>
              <w:pStyle w:val="Compact"/>
              <w:spacing w:line="480" w:lineRule="auto"/>
            </w:pPr>
            <w:r w:rsidRPr="00D677A8">
              <w:t>Sex</w:t>
            </w:r>
          </w:p>
        </w:tc>
        <w:tc>
          <w:tcPr>
            <w:tcW w:w="310" w:type="pct"/>
            <w:vAlign w:val="bottom"/>
          </w:tcPr>
          <w:p w14:paraId="3944B0A1" w14:textId="77777777" w:rsidR="00A3078B" w:rsidRPr="00D677A8" w:rsidRDefault="00A3078B" w:rsidP="00A3078B">
            <w:pPr>
              <w:pStyle w:val="Compact"/>
              <w:spacing w:line="480" w:lineRule="auto"/>
              <w:jc w:val="center"/>
            </w:pPr>
            <w:r w:rsidRPr="00D677A8">
              <w:t>1</w:t>
            </w:r>
          </w:p>
        </w:tc>
        <w:tc>
          <w:tcPr>
            <w:tcW w:w="586" w:type="pct"/>
            <w:vAlign w:val="bottom"/>
          </w:tcPr>
          <w:p w14:paraId="1B38E0BD" w14:textId="77777777" w:rsidR="00A3078B" w:rsidRPr="00D677A8" w:rsidRDefault="00A3078B" w:rsidP="00A3078B">
            <w:pPr>
              <w:pStyle w:val="Compact"/>
              <w:spacing w:line="480" w:lineRule="auto"/>
              <w:jc w:val="center"/>
            </w:pPr>
            <w:r w:rsidRPr="00D677A8">
              <w:t>1.65</w:t>
            </w:r>
          </w:p>
        </w:tc>
        <w:tc>
          <w:tcPr>
            <w:tcW w:w="659" w:type="pct"/>
            <w:vAlign w:val="bottom"/>
          </w:tcPr>
          <w:p w14:paraId="70127ABD" w14:textId="583DCC5E" w:rsidR="00A3078B" w:rsidRPr="00D677A8" w:rsidRDefault="00A3078B" w:rsidP="00A3078B">
            <w:pPr>
              <w:pStyle w:val="Compact"/>
              <w:spacing w:line="480" w:lineRule="auto"/>
              <w:jc w:val="center"/>
            </w:pPr>
            <w:r>
              <w:t>0.200</w:t>
            </w:r>
          </w:p>
        </w:tc>
        <w:tc>
          <w:tcPr>
            <w:tcW w:w="586" w:type="pct"/>
            <w:vAlign w:val="bottom"/>
          </w:tcPr>
          <w:p w14:paraId="663689FF" w14:textId="55A08E6B" w:rsidR="00A3078B" w:rsidRPr="00D677A8" w:rsidRDefault="00A3078B" w:rsidP="00A3078B">
            <w:pPr>
              <w:pStyle w:val="Compact"/>
              <w:spacing w:line="480" w:lineRule="auto"/>
              <w:jc w:val="center"/>
            </w:pPr>
            <w:r w:rsidRPr="00D677A8">
              <w:t>0.036</w:t>
            </w:r>
          </w:p>
        </w:tc>
        <w:tc>
          <w:tcPr>
            <w:tcW w:w="658" w:type="pct"/>
            <w:vAlign w:val="bottom"/>
          </w:tcPr>
          <w:p w14:paraId="6C10832B" w14:textId="0B8483F4" w:rsidR="00A3078B" w:rsidRPr="00D677A8" w:rsidRDefault="00A3078B" w:rsidP="00A3078B">
            <w:pPr>
              <w:pStyle w:val="Compact"/>
              <w:spacing w:line="480" w:lineRule="auto"/>
              <w:jc w:val="center"/>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A3078B">
            <w:pPr>
              <w:spacing w:line="480" w:lineRule="auto"/>
            </w:pPr>
          </w:p>
        </w:tc>
        <w:tc>
          <w:tcPr>
            <w:tcW w:w="1313" w:type="pct"/>
            <w:vAlign w:val="bottom"/>
          </w:tcPr>
          <w:p w14:paraId="395666E2" w14:textId="39195F4C"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A3078B">
            <w:pPr>
              <w:pStyle w:val="Compact"/>
              <w:spacing w:line="480" w:lineRule="auto"/>
              <w:jc w:val="center"/>
            </w:pPr>
            <w:r w:rsidRPr="00D677A8">
              <w:t>3</w:t>
            </w:r>
          </w:p>
        </w:tc>
        <w:tc>
          <w:tcPr>
            <w:tcW w:w="586" w:type="pct"/>
            <w:vAlign w:val="bottom"/>
          </w:tcPr>
          <w:p w14:paraId="4FB46009" w14:textId="77777777" w:rsidR="00A3078B" w:rsidRPr="00D677A8" w:rsidRDefault="00A3078B" w:rsidP="00A3078B">
            <w:pPr>
              <w:pStyle w:val="Compact"/>
              <w:spacing w:line="480" w:lineRule="auto"/>
              <w:jc w:val="center"/>
            </w:pPr>
            <w:r w:rsidRPr="00D677A8">
              <w:t>11.13</w:t>
            </w:r>
          </w:p>
        </w:tc>
        <w:tc>
          <w:tcPr>
            <w:tcW w:w="659" w:type="pct"/>
            <w:vAlign w:val="bottom"/>
          </w:tcPr>
          <w:p w14:paraId="55D522FE" w14:textId="0EBC446A" w:rsidR="00A3078B" w:rsidRPr="00A3526B" w:rsidRDefault="00A3078B" w:rsidP="00A3078B">
            <w:pPr>
              <w:pStyle w:val="Compact"/>
              <w:spacing w:line="480" w:lineRule="auto"/>
              <w:jc w:val="center"/>
            </w:pPr>
            <w:r>
              <w:t>0.011</w:t>
            </w:r>
          </w:p>
        </w:tc>
        <w:tc>
          <w:tcPr>
            <w:tcW w:w="586" w:type="pct"/>
            <w:vAlign w:val="bottom"/>
          </w:tcPr>
          <w:p w14:paraId="4CD4518D" w14:textId="0E4DF603" w:rsidR="00A3078B" w:rsidRDefault="00A3078B" w:rsidP="00A3078B">
            <w:pPr>
              <w:pStyle w:val="Compact"/>
              <w:spacing w:line="480" w:lineRule="auto"/>
              <w:jc w:val="center"/>
              <w:rPr>
                <w:rFonts w:eastAsiaTheme="minorEastAsia"/>
              </w:rPr>
            </w:pPr>
            <w:r w:rsidRPr="00A3526B">
              <w:t>10.73</w:t>
            </w:r>
          </w:p>
        </w:tc>
        <w:tc>
          <w:tcPr>
            <w:tcW w:w="658" w:type="pct"/>
            <w:vAlign w:val="bottom"/>
          </w:tcPr>
          <w:p w14:paraId="19182AC4" w14:textId="2B256350" w:rsidR="00A3078B" w:rsidRDefault="00A3078B" w:rsidP="00A3078B">
            <w:pPr>
              <w:pStyle w:val="Compact"/>
              <w:spacing w:line="480" w:lineRule="auto"/>
              <w:jc w:val="center"/>
              <w:rPr>
                <w:rFonts w:eastAsiaTheme="minorEastAsia"/>
              </w:rPr>
            </w:pPr>
            <w:r>
              <w:rPr>
                <w:rFonts w:eastAsiaTheme="minorEastAsia"/>
              </w:rPr>
              <w:t>0.013</w:t>
            </w:r>
          </w:p>
        </w:tc>
      </w:tr>
      <w:tr w:rsidR="00A3078B" w:rsidRPr="00D677A8" w14:paraId="20376A5D" w14:textId="4F2D64F0" w:rsidTr="00A3078B">
        <w:tc>
          <w:tcPr>
            <w:tcW w:w="888" w:type="pct"/>
            <w:vAlign w:val="bottom"/>
          </w:tcPr>
          <w:p w14:paraId="7CAE66A7" w14:textId="77777777" w:rsidR="00A3078B" w:rsidRPr="00D677A8" w:rsidRDefault="00A3078B" w:rsidP="00A3078B">
            <w:pPr>
              <w:pStyle w:val="Compact"/>
              <w:spacing w:line="480" w:lineRule="auto"/>
            </w:pPr>
            <w:r w:rsidRPr="00D677A8">
              <w:t>Cleaning</w:t>
            </w:r>
          </w:p>
        </w:tc>
        <w:tc>
          <w:tcPr>
            <w:tcW w:w="1313" w:type="pct"/>
            <w:vAlign w:val="bottom"/>
          </w:tcPr>
          <w:p w14:paraId="49A507FB" w14:textId="77777777" w:rsidR="00A3078B" w:rsidRPr="00D677A8" w:rsidRDefault="00A3078B" w:rsidP="00A3078B">
            <w:pPr>
              <w:pStyle w:val="Compact"/>
              <w:spacing w:line="480" w:lineRule="auto"/>
            </w:pPr>
            <w:r w:rsidRPr="00D677A8">
              <w:t>Genotype</w:t>
            </w:r>
          </w:p>
        </w:tc>
        <w:tc>
          <w:tcPr>
            <w:tcW w:w="310" w:type="pct"/>
            <w:vAlign w:val="bottom"/>
          </w:tcPr>
          <w:p w14:paraId="5B301700" w14:textId="77777777" w:rsidR="00A3078B" w:rsidRPr="00D677A8" w:rsidRDefault="00A3078B" w:rsidP="00A3078B">
            <w:pPr>
              <w:pStyle w:val="Compact"/>
              <w:spacing w:line="480" w:lineRule="auto"/>
              <w:jc w:val="center"/>
            </w:pPr>
            <w:r w:rsidRPr="00D677A8">
              <w:t>3</w:t>
            </w:r>
          </w:p>
        </w:tc>
        <w:tc>
          <w:tcPr>
            <w:tcW w:w="586" w:type="pct"/>
            <w:vAlign w:val="bottom"/>
          </w:tcPr>
          <w:p w14:paraId="5EEF4DA4" w14:textId="77777777" w:rsidR="00A3078B" w:rsidRPr="00D677A8" w:rsidRDefault="00A3078B" w:rsidP="00A3078B">
            <w:pPr>
              <w:pStyle w:val="Compact"/>
              <w:spacing w:line="480" w:lineRule="auto"/>
              <w:jc w:val="center"/>
            </w:pPr>
            <w:r w:rsidRPr="00D677A8">
              <w:t>5.98</w:t>
            </w:r>
          </w:p>
        </w:tc>
        <w:tc>
          <w:tcPr>
            <w:tcW w:w="659" w:type="pct"/>
            <w:vAlign w:val="bottom"/>
          </w:tcPr>
          <w:p w14:paraId="1D8262F9" w14:textId="67994FD3" w:rsidR="00A3078B" w:rsidRPr="00D677A8" w:rsidRDefault="00A3078B" w:rsidP="00A3078B">
            <w:pPr>
              <w:pStyle w:val="Compact"/>
              <w:spacing w:line="480" w:lineRule="auto"/>
              <w:jc w:val="center"/>
            </w:pPr>
            <w:r>
              <w:t>0.113</w:t>
            </w:r>
          </w:p>
        </w:tc>
        <w:tc>
          <w:tcPr>
            <w:tcW w:w="586" w:type="pct"/>
            <w:vAlign w:val="bottom"/>
          </w:tcPr>
          <w:p w14:paraId="040195CA" w14:textId="5FE37E0C" w:rsidR="00A3078B" w:rsidRPr="00D677A8" w:rsidRDefault="00A3078B" w:rsidP="00A3078B">
            <w:pPr>
              <w:pStyle w:val="Compact"/>
              <w:spacing w:line="480" w:lineRule="auto"/>
              <w:jc w:val="center"/>
            </w:pPr>
            <w:r w:rsidRPr="00D677A8">
              <w:t>2.23</w:t>
            </w:r>
          </w:p>
        </w:tc>
        <w:tc>
          <w:tcPr>
            <w:tcW w:w="658" w:type="pct"/>
            <w:vAlign w:val="bottom"/>
          </w:tcPr>
          <w:p w14:paraId="1B862CD2" w14:textId="6F3C6A4A" w:rsidR="00A3078B" w:rsidRPr="00D677A8" w:rsidRDefault="00A3078B" w:rsidP="00A3078B">
            <w:pPr>
              <w:pStyle w:val="Compact"/>
              <w:spacing w:line="480" w:lineRule="auto"/>
              <w:jc w:val="center"/>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A3078B">
            <w:pPr>
              <w:spacing w:line="480" w:lineRule="auto"/>
            </w:pPr>
          </w:p>
        </w:tc>
        <w:tc>
          <w:tcPr>
            <w:tcW w:w="1313" w:type="pct"/>
            <w:vAlign w:val="bottom"/>
          </w:tcPr>
          <w:p w14:paraId="37AB141C" w14:textId="77777777" w:rsidR="00A3078B" w:rsidRPr="00D677A8" w:rsidRDefault="00A3078B" w:rsidP="00A3078B">
            <w:pPr>
              <w:pStyle w:val="Compact"/>
              <w:spacing w:line="480" w:lineRule="auto"/>
            </w:pPr>
            <w:r w:rsidRPr="00D677A8">
              <w:t>Sex</w:t>
            </w:r>
          </w:p>
        </w:tc>
        <w:tc>
          <w:tcPr>
            <w:tcW w:w="310" w:type="pct"/>
            <w:vAlign w:val="bottom"/>
          </w:tcPr>
          <w:p w14:paraId="392F455F" w14:textId="77777777" w:rsidR="00A3078B" w:rsidRPr="00D677A8" w:rsidRDefault="00A3078B" w:rsidP="00A3078B">
            <w:pPr>
              <w:pStyle w:val="Compact"/>
              <w:spacing w:line="480" w:lineRule="auto"/>
              <w:jc w:val="center"/>
            </w:pPr>
            <w:r w:rsidRPr="00D677A8">
              <w:t>1</w:t>
            </w:r>
          </w:p>
        </w:tc>
        <w:tc>
          <w:tcPr>
            <w:tcW w:w="586" w:type="pct"/>
            <w:vAlign w:val="bottom"/>
          </w:tcPr>
          <w:p w14:paraId="65852720" w14:textId="77777777" w:rsidR="00A3078B" w:rsidRPr="00D677A8" w:rsidRDefault="00A3078B" w:rsidP="00A3078B">
            <w:pPr>
              <w:pStyle w:val="Compact"/>
              <w:spacing w:line="480" w:lineRule="auto"/>
              <w:jc w:val="center"/>
            </w:pPr>
            <w:r w:rsidRPr="00D677A8">
              <w:t>0.45</w:t>
            </w:r>
          </w:p>
        </w:tc>
        <w:tc>
          <w:tcPr>
            <w:tcW w:w="659" w:type="pct"/>
            <w:vAlign w:val="bottom"/>
          </w:tcPr>
          <w:p w14:paraId="403AD9C1" w14:textId="7F985021" w:rsidR="00A3078B" w:rsidRPr="00D677A8" w:rsidRDefault="00A3078B" w:rsidP="00A3078B">
            <w:pPr>
              <w:pStyle w:val="Compact"/>
              <w:spacing w:line="480" w:lineRule="auto"/>
              <w:jc w:val="center"/>
            </w:pPr>
            <w:r>
              <w:t>0.503</w:t>
            </w:r>
          </w:p>
        </w:tc>
        <w:tc>
          <w:tcPr>
            <w:tcW w:w="586" w:type="pct"/>
            <w:vAlign w:val="bottom"/>
          </w:tcPr>
          <w:p w14:paraId="5574431E" w14:textId="35676B9A" w:rsidR="00A3078B" w:rsidRPr="00D677A8" w:rsidRDefault="00A3078B" w:rsidP="00A3078B">
            <w:pPr>
              <w:pStyle w:val="Compact"/>
              <w:spacing w:line="480" w:lineRule="auto"/>
              <w:jc w:val="center"/>
            </w:pPr>
            <w:r w:rsidRPr="00D677A8">
              <w:t>0.48</w:t>
            </w:r>
          </w:p>
        </w:tc>
        <w:tc>
          <w:tcPr>
            <w:tcW w:w="658" w:type="pct"/>
            <w:vAlign w:val="bottom"/>
          </w:tcPr>
          <w:p w14:paraId="0B51CF01" w14:textId="7BC69E54" w:rsidR="00A3078B" w:rsidRPr="00D677A8" w:rsidRDefault="00A3078B" w:rsidP="00A3078B">
            <w:pPr>
              <w:pStyle w:val="Compact"/>
              <w:spacing w:line="480" w:lineRule="auto"/>
              <w:jc w:val="center"/>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A3078B">
            <w:pPr>
              <w:spacing w:line="480" w:lineRule="auto"/>
            </w:pPr>
          </w:p>
        </w:tc>
        <w:tc>
          <w:tcPr>
            <w:tcW w:w="1313" w:type="pct"/>
            <w:vAlign w:val="bottom"/>
          </w:tcPr>
          <w:p w14:paraId="7E50BF91" w14:textId="7D37F664"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A3078B">
            <w:pPr>
              <w:pStyle w:val="Compact"/>
              <w:spacing w:line="480" w:lineRule="auto"/>
              <w:jc w:val="center"/>
            </w:pPr>
            <w:r w:rsidRPr="00D677A8">
              <w:t>3</w:t>
            </w:r>
          </w:p>
        </w:tc>
        <w:tc>
          <w:tcPr>
            <w:tcW w:w="586" w:type="pct"/>
            <w:vAlign w:val="bottom"/>
          </w:tcPr>
          <w:p w14:paraId="6B2FC2B4" w14:textId="77777777" w:rsidR="00A3078B" w:rsidRPr="00D677A8" w:rsidRDefault="00A3078B" w:rsidP="00A3078B">
            <w:pPr>
              <w:pStyle w:val="Compact"/>
              <w:spacing w:line="480" w:lineRule="auto"/>
              <w:jc w:val="center"/>
            </w:pPr>
            <w:r w:rsidRPr="00D677A8">
              <w:t>0.33</w:t>
            </w:r>
          </w:p>
        </w:tc>
        <w:tc>
          <w:tcPr>
            <w:tcW w:w="659" w:type="pct"/>
            <w:vAlign w:val="bottom"/>
          </w:tcPr>
          <w:p w14:paraId="224D7625" w14:textId="1146F335" w:rsidR="00A3078B" w:rsidRPr="00D677A8" w:rsidRDefault="00A3078B" w:rsidP="00A3078B">
            <w:pPr>
              <w:pStyle w:val="Compact"/>
              <w:spacing w:line="480" w:lineRule="auto"/>
              <w:jc w:val="center"/>
            </w:pPr>
            <w:r>
              <w:t>0.955</w:t>
            </w:r>
          </w:p>
        </w:tc>
        <w:tc>
          <w:tcPr>
            <w:tcW w:w="586" w:type="pct"/>
            <w:vAlign w:val="bottom"/>
          </w:tcPr>
          <w:p w14:paraId="7292A5CC" w14:textId="5B97B33C" w:rsidR="00A3078B" w:rsidRPr="00D677A8" w:rsidRDefault="00A3078B" w:rsidP="00A3078B">
            <w:pPr>
              <w:pStyle w:val="Compact"/>
              <w:spacing w:line="480" w:lineRule="auto"/>
              <w:jc w:val="center"/>
            </w:pPr>
            <w:r w:rsidRPr="00D677A8">
              <w:t>0.09</w:t>
            </w:r>
          </w:p>
        </w:tc>
        <w:tc>
          <w:tcPr>
            <w:tcW w:w="658" w:type="pct"/>
            <w:vAlign w:val="bottom"/>
          </w:tcPr>
          <w:p w14:paraId="0F75D8CB" w14:textId="0DB4E9B1" w:rsidR="00A3078B" w:rsidRPr="00D677A8" w:rsidRDefault="00A3078B" w:rsidP="00A3078B">
            <w:pPr>
              <w:pStyle w:val="Compact"/>
              <w:spacing w:line="480" w:lineRule="auto"/>
              <w:jc w:val="center"/>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A3078B">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A3078B">
            <w:pPr>
              <w:pStyle w:val="Compact"/>
              <w:spacing w:line="480" w:lineRule="auto"/>
            </w:pPr>
            <w:r w:rsidRPr="003D6540">
              <w:t>Genotype</w:t>
            </w:r>
          </w:p>
        </w:tc>
        <w:tc>
          <w:tcPr>
            <w:tcW w:w="310" w:type="pct"/>
            <w:vAlign w:val="bottom"/>
          </w:tcPr>
          <w:p w14:paraId="426E9A3F" w14:textId="77777777" w:rsidR="00A3078B" w:rsidRPr="003D6540" w:rsidRDefault="00A3078B" w:rsidP="00A3078B">
            <w:pPr>
              <w:pStyle w:val="Compact"/>
              <w:spacing w:line="480" w:lineRule="auto"/>
              <w:jc w:val="center"/>
            </w:pPr>
            <w:r w:rsidRPr="003D6540">
              <w:t>3</w:t>
            </w:r>
          </w:p>
        </w:tc>
        <w:tc>
          <w:tcPr>
            <w:tcW w:w="586" w:type="pct"/>
            <w:vAlign w:val="bottom"/>
          </w:tcPr>
          <w:p w14:paraId="2820486B" w14:textId="77777777" w:rsidR="00A3078B" w:rsidRPr="003D6540" w:rsidRDefault="00A3078B" w:rsidP="00A3078B">
            <w:pPr>
              <w:pStyle w:val="Compact"/>
              <w:spacing w:line="480" w:lineRule="auto"/>
              <w:jc w:val="center"/>
            </w:pPr>
            <w:r w:rsidRPr="003D6540">
              <w:t>1.15</w:t>
            </w:r>
          </w:p>
        </w:tc>
        <w:tc>
          <w:tcPr>
            <w:tcW w:w="659" w:type="pct"/>
            <w:vAlign w:val="bottom"/>
          </w:tcPr>
          <w:p w14:paraId="7986E910" w14:textId="69ECFD69" w:rsidR="00A3078B" w:rsidRPr="003D6540" w:rsidRDefault="00A3078B" w:rsidP="00A3078B">
            <w:pPr>
              <w:pStyle w:val="Compact"/>
              <w:spacing w:line="480" w:lineRule="auto"/>
              <w:jc w:val="center"/>
            </w:pPr>
            <w:r>
              <w:t>0.765</w:t>
            </w:r>
          </w:p>
        </w:tc>
        <w:tc>
          <w:tcPr>
            <w:tcW w:w="586" w:type="pct"/>
            <w:vAlign w:val="bottom"/>
          </w:tcPr>
          <w:p w14:paraId="44AA4FF3" w14:textId="32197D4B" w:rsidR="00A3078B" w:rsidDel="00074E0F" w:rsidRDefault="00A3078B" w:rsidP="00A3078B">
            <w:pPr>
              <w:pStyle w:val="Compact"/>
              <w:spacing w:line="480" w:lineRule="auto"/>
              <w:jc w:val="center"/>
              <w:rPr>
                <w:rFonts w:ascii="Cambria" w:eastAsia="Cambria" w:hAnsi="Cambria" w:cs="Times New Roman"/>
              </w:rPr>
            </w:pPr>
            <w:r w:rsidRPr="003D6540">
              <w:t>2.23</w:t>
            </w:r>
          </w:p>
        </w:tc>
        <w:tc>
          <w:tcPr>
            <w:tcW w:w="658" w:type="pct"/>
            <w:vAlign w:val="bottom"/>
          </w:tcPr>
          <w:p w14:paraId="2B1365FF" w14:textId="36D9BE85" w:rsidR="00A3078B" w:rsidDel="00074E0F" w:rsidRDefault="00A3078B" w:rsidP="00A3078B">
            <w:pPr>
              <w:pStyle w:val="Compact"/>
              <w:spacing w:line="480" w:lineRule="auto"/>
              <w:jc w:val="center"/>
              <w:rPr>
                <w:rFonts w:ascii="Cambria" w:eastAsia="Cambria" w:hAnsi="Cambria" w:cs="Times New Roman"/>
              </w:rPr>
            </w:pPr>
            <w:r>
              <w:rPr>
                <w:rFonts w:ascii="Cambria" w:eastAsia="Cambria" w:hAnsi="Cambria" w:cs="Times New Roman"/>
              </w:rPr>
              <w:t>0.023</w:t>
            </w:r>
          </w:p>
        </w:tc>
      </w:tr>
      <w:tr w:rsidR="00A3078B" w:rsidRPr="00D677A8" w14:paraId="1D5C6B1D" w14:textId="223C9FFC" w:rsidTr="00A3078B">
        <w:tc>
          <w:tcPr>
            <w:tcW w:w="888" w:type="pct"/>
            <w:vAlign w:val="bottom"/>
          </w:tcPr>
          <w:p w14:paraId="3CCFF47F" w14:textId="77777777" w:rsidR="00A3078B" w:rsidRPr="00D677A8" w:rsidRDefault="00A3078B" w:rsidP="00A3078B">
            <w:pPr>
              <w:spacing w:line="480" w:lineRule="auto"/>
            </w:pPr>
          </w:p>
        </w:tc>
        <w:tc>
          <w:tcPr>
            <w:tcW w:w="1313" w:type="pct"/>
            <w:vAlign w:val="bottom"/>
          </w:tcPr>
          <w:p w14:paraId="10E37EB6" w14:textId="77777777" w:rsidR="00A3078B" w:rsidRPr="00D677A8" w:rsidRDefault="00A3078B" w:rsidP="00A3078B">
            <w:pPr>
              <w:pStyle w:val="Compact"/>
              <w:spacing w:line="480" w:lineRule="auto"/>
            </w:pPr>
            <w:r w:rsidRPr="00D677A8">
              <w:t>Sex</w:t>
            </w:r>
          </w:p>
        </w:tc>
        <w:tc>
          <w:tcPr>
            <w:tcW w:w="310" w:type="pct"/>
            <w:vAlign w:val="bottom"/>
          </w:tcPr>
          <w:p w14:paraId="0280C60A" w14:textId="77777777" w:rsidR="00A3078B" w:rsidRPr="00D677A8" w:rsidRDefault="00A3078B" w:rsidP="00A3078B">
            <w:pPr>
              <w:pStyle w:val="Compact"/>
              <w:spacing w:line="480" w:lineRule="auto"/>
              <w:jc w:val="center"/>
            </w:pPr>
            <w:r w:rsidRPr="00D677A8">
              <w:t>1</w:t>
            </w:r>
          </w:p>
        </w:tc>
        <w:tc>
          <w:tcPr>
            <w:tcW w:w="586" w:type="pct"/>
            <w:vAlign w:val="bottom"/>
          </w:tcPr>
          <w:p w14:paraId="213A30C5" w14:textId="77777777" w:rsidR="00A3078B" w:rsidRPr="00D677A8" w:rsidRDefault="00A3078B" w:rsidP="00A3078B">
            <w:pPr>
              <w:pStyle w:val="Compact"/>
              <w:spacing w:line="480" w:lineRule="auto"/>
              <w:jc w:val="center"/>
            </w:pPr>
            <w:r w:rsidRPr="00D677A8">
              <w:t>0.71</w:t>
            </w:r>
          </w:p>
        </w:tc>
        <w:tc>
          <w:tcPr>
            <w:tcW w:w="659" w:type="pct"/>
            <w:vAlign w:val="bottom"/>
          </w:tcPr>
          <w:p w14:paraId="506DC5D1" w14:textId="43C29816" w:rsidR="00A3078B" w:rsidRPr="00D677A8" w:rsidRDefault="00A3078B" w:rsidP="00A3078B">
            <w:pPr>
              <w:pStyle w:val="Compact"/>
              <w:spacing w:line="480" w:lineRule="auto"/>
              <w:jc w:val="center"/>
            </w:pPr>
            <w:r>
              <w:t>0.401</w:t>
            </w:r>
          </w:p>
        </w:tc>
        <w:tc>
          <w:tcPr>
            <w:tcW w:w="586" w:type="pct"/>
            <w:vAlign w:val="bottom"/>
          </w:tcPr>
          <w:p w14:paraId="65D76C03" w14:textId="38D5C25E" w:rsidR="00A3078B" w:rsidRPr="00D677A8" w:rsidRDefault="00A3078B" w:rsidP="00A3078B">
            <w:pPr>
              <w:pStyle w:val="Compact"/>
              <w:spacing w:line="480" w:lineRule="auto"/>
              <w:jc w:val="center"/>
            </w:pPr>
            <w:r w:rsidRPr="00D677A8">
              <w:t>0.48</w:t>
            </w:r>
          </w:p>
        </w:tc>
        <w:tc>
          <w:tcPr>
            <w:tcW w:w="658" w:type="pct"/>
            <w:vAlign w:val="bottom"/>
          </w:tcPr>
          <w:p w14:paraId="0AD250CE" w14:textId="7B8E52D5" w:rsidR="00A3078B" w:rsidRPr="00D677A8" w:rsidRDefault="00A3078B" w:rsidP="00A3078B">
            <w:pPr>
              <w:pStyle w:val="Compact"/>
              <w:spacing w:line="480" w:lineRule="auto"/>
              <w:jc w:val="center"/>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A3078B">
            <w:pPr>
              <w:spacing w:line="480" w:lineRule="auto"/>
            </w:pPr>
          </w:p>
        </w:tc>
        <w:tc>
          <w:tcPr>
            <w:tcW w:w="1313" w:type="pct"/>
            <w:tcBorders>
              <w:bottom w:val="single" w:sz="4" w:space="0" w:color="auto"/>
            </w:tcBorders>
            <w:vAlign w:val="bottom"/>
          </w:tcPr>
          <w:p w14:paraId="17C62A8C" w14:textId="4A8BDA08"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A3078B">
            <w:pPr>
              <w:pStyle w:val="Compact"/>
              <w:spacing w:line="480" w:lineRule="auto"/>
              <w:jc w:val="center"/>
            </w:pPr>
            <w:r w:rsidRPr="00D677A8">
              <w:t>3</w:t>
            </w:r>
          </w:p>
        </w:tc>
        <w:tc>
          <w:tcPr>
            <w:tcW w:w="586" w:type="pct"/>
            <w:tcBorders>
              <w:bottom w:val="single" w:sz="4" w:space="0" w:color="auto"/>
            </w:tcBorders>
            <w:vAlign w:val="bottom"/>
          </w:tcPr>
          <w:p w14:paraId="44022212" w14:textId="77777777" w:rsidR="00A3078B" w:rsidRPr="00D677A8" w:rsidRDefault="00A3078B" w:rsidP="00A3078B">
            <w:pPr>
              <w:pStyle w:val="Compact"/>
              <w:spacing w:line="480" w:lineRule="auto"/>
              <w:jc w:val="center"/>
            </w:pPr>
            <w:r w:rsidRPr="00D677A8">
              <w:t>—</w:t>
            </w:r>
          </w:p>
        </w:tc>
        <w:tc>
          <w:tcPr>
            <w:tcW w:w="659" w:type="pct"/>
            <w:tcBorders>
              <w:bottom w:val="single" w:sz="4" w:space="0" w:color="auto"/>
            </w:tcBorders>
            <w:vAlign w:val="bottom"/>
          </w:tcPr>
          <w:p w14:paraId="20E1D7FE" w14:textId="73A9060B" w:rsidR="00A3078B" w:rsidRPr="00D677A8" w:rsidRDefault="00A3078B" w:rsidP="00A3078B">
            <w:pPr>
              <w:pStyle w:val="Compact"/>
              <w:spacing w:line="480" w:lineRule="auto"/>
              <w:jc w:val="center"/>
            </w:pPr>
            <w:r w:rsidRPr="00D677A8">
              <w:t>—</w:t>
            </w:r>
          </w:p>
        </w:tc>
        <w:tc>
          <w:tcPr>
            <w:tcW w:w="586" w:type="pct"/>
            <w:tcBorders>
              <w:bottom w:val="single" w:sz="4" w:space="0" w:color="auto"/>
            </w:tcBorders>
            <w:vAlign w:val="bottom"/>
          </w:tcPr>
          <w:p w14:paraId="01A4F0AA" w14:textId="32136B33" w:rsidR="00A3078B" w:rsidRPr="00D677A8" w:rsidRDefault="00A3078B" w:rsidP="00A3078B">
            <w:pPr>
              <w:pStyle w:val="Compact"/>
              <w:spacing w:line="480" w:lineRule="auto"/>
              <w:jc w:val="center"/>
            </w:pPr>
            <w:r w:rsidRPr="00D677A8">
              <w:t>—</w:t>
            </w:r>
          </w:p>
        </w:tc>
        <w:tc>
          <w:tcPr>
            <w:tcW w:w="658" w:type="pct"/>
            <w:tcBorders>
              <w:bottom w:val="single" w:sz="4" w:space="0" w:color="auto"/>
            </w:tcBorders>
            <w:vAlign w:val="bottom"/>
          </w:tcPr>
          <w:p w14:paraId="65D24858" w14:textId="2A54AD3E" w:rsidR="00A3078B" w:rsidRPr="00D677A8" w:rsidRDefault="00A3078B" w:rsidP="00A3078B">
            <w:pPr>
              <w:pStyle w:val="Compact"/>
              <w:spacing w:line="480" w:lineRule="auto"/>
              <w:jc w:val="center"/>
            </w:pPr>
            <w:r w:rsidRPr="00D677A8">
              <w:t>—</w:t>
            </w:r>
          </w:p>
        </w:tc>
      </w:tr>
    </w:tbl>
    <w:p w14:paraId="1DE95663" w14:textId="22CD1E00" w:rsidR="00B82D9F" w:rsidRDefault="00A3078B" w:rsidP="00A3078B">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A3078B">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r w:rsidR="00182CCB">
        <w:t>.</w:t>
      </w:r>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F3146A">
            <w:pPr>
              <w:pStyle w:val="Compact"/>
              <w:spacing w:line="480" w:lineRule="auto"/>
              <w:jc w:val="center"/>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F3146A">
            <w:pPr>
              <w:pStyle w:val="Compact"/>
              <w:spacing w:line="480" w:lineRule="auto"/>
              <w:jc w:val="center"/>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F3146A">
            <w:pPr>
              <w:pStyle w:val="Compact"/>
              <w:spacing w:line="480" w:lineRule="auto"/>
              <w:jc w:val="center"/>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F3146A">
            <w:pPr>
              <w:pStyle w:val="Compact"/>
              <w:spacing w:line="480" w:lineRule="auto"/>
              <w:jc w:val="center"/>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F3146A">
            <w:pPr>
              <w:spacing w:line="480" w:lineRule="auto"/>
              <w:jc w:val="center"/>
            </w:pPr>
          </w:p>
        </w:tc>
        <w:tc>
          <w:tcPr>
            <w:tcW w:w="1140" w:type="pct"/>
            <w:tcBorders>
              <w:top w:val="single" w:sz="4" w:space="0" w:color="auto"/>
              <w:bottom w:val="single" w:sz="4" w:space="0" w:color="auto"/>
            </w:tcBorders>
            <w:vAlign w:val="bottom"/>
          </w:tcPr>
          <w:p w14:paraId="76691FB3" w14:textId="77777777" w:rsidR="00B82D9F" w:rsidRPr="00E41F5F" w:rsidRDefault="00B82D9F" w:rsidP="00F3146A">
            <w:pPr>
              <w:pStyle w:val="Compact"/>
              <w:spacing w:line="480" w:lineRule="auto"/>
              <w:jc w:val="center"/>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F3146A">
            <w:pPr>
              <w:spacing w:line="480" w:lineRule="auto"/>
              <w:jc w:val="center"/>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F3146A">
            <w:pPr>
              <w:pStyle w:val="Compact"/>
              <w:spacing w:line="480" w:lineRule="auto"/>
              <w:jc w:val="center"/>
            </w:pPr>
            <w:r w:rsidRPr="00D677A8">
              <w:t>Female</w:t>
            </w:r>
          </w:p>
        </w:tc>
        <w:tc>
          <w:tcPr>
            <w:tcW w:w="349" w:type="pct"/>
            <w:tcBorders>
              <w:top w:val="single" w:sz="4" w:space="0" w:color="auto"/>
            </w:tcBorders>
            <w:vAlign w:val="bottom"/>
          </w:tcPr>
          <w:p w14:paraId="3023F7F9" w14:textId="77777777" w:rsidR="00B82D9F" w:rsidRPr="00D677A8" w:rsidRDefault="00B82D9F" w:rsidP="00F3146A">
            <w:pPr>
              <w:pStyle w:val="Compact"/>
              <w:spacing w:line="480" w:lineRule="auto"/>
              <w:jc w:val="center"/>
            </w:pPr>
            <w:r w:rsidRPr="00D677A8">
              <w:t>21</w:t>
            </w:r>
          </w:p>
        </w:tc>
        <w:tc>
          <w:tcPr>
            <w:tcW w:w="935" w:type="pct"/>
            <w:tcBorders>
              <w:top w:val="single" w:sz="4" w:space="0" w:color="auto"/>
            </w:tcBorders>
            <w:vAlign w:val="bottom"/>
          </w:tcPr>
          <w:p w14:paraId="6EECE37F" w14:textId="385017D9" w:rsidR="00B82D9F" w:rsidRPr="00D677A8" w:rsidRDefault="00B82D9F" w:rsidP="00F3146A">
            <w:pPr>
              <w:pStyle w:val="Compact"/>
              <w:spacing w:line="480" w:lineRule="auto"/>
              <w:jc w:val="center"/>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F3146A">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F3146A">
            <w:pPr>
              <w:pStyle w:val="Compact"/>
              <w:spacing w:line="480" w:lineRule="auto"/>
              <w:jc w:val="center"/>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F3146A">
            <w:pPr>
              <w:spacing w:line="480" w:lineRule="auto"/>
              <w:jc w:val="center"/>
            </w:pPr>
          </w:p>
        </w:tc>
      </w:tr>
      <w:tr w:rsidR="00B82D9F" w:rsidRPr="00D677A8" w14:paraId="4ABB7FD9" w14:textId="77777777" w:rsidTr="00F3146A">
        <w:tc>
          <w:tcPr>
            <w:tcW w:w="1335" w:type="pct"/>
            <w:vAlign w:val="bottom"/>
          </w:tcPr>
          <w:p w14:paraId="69BA6703" w14:textId="77777777" w:rsidR="00B82D9F" w:rsidRPr="00D677A8" w:rsidRDefault="00B82D9F" w:rsidP="00F3146A">
            <w:pPr>
              <w:spacing w:line="480" w:lineRule="auto"/>
              <w:jc w:val="center"/>
            </w:pPr>
          </w:p>
        </w:tc>
        <w:tc>
          <w:tcPr>
            <w:tcW w:w="697" w:type="pct"/>
            <w:vAlign w:val="bottom"/>
          </w:tcPr>
          <w:p w14:paraId="2F0ED7B3" w14:textId="77777777" w:rsidR="00B82D9F" w:rsidRPr="00D677A8" w:rsidRDefault="00B82D9F" w:rsidP="00F3146A">
            <w:pPr>
              <w:pStyle w:val="Compact"/>
              <w:spacing w:line="480" w:lineRule="auto"/>
              <w:jc w:val="center"/>
            </w:pPr>
            <w:r w:rsidRPr="00D677A8">
              <w:t>Male</w:t>
            </w:r>
          </w:p>
        </w:tc>
        <w:tc>
          <w:tcPr>
            <w:tcW w:w="349" w:type="pct"/>
            <w:vAlign w:val="bottom"/>
          </w:tcPr>
          <w:p w14:paraId="6775C04C" w14:textId="77777777" w:rsidR="00B82D9F" w:rsidRPr="00D677A8" w:rsidRDefault="00B82D9F" w:rsidP="00F3146A">
            <w:pPr>
              <w:pStyle w:val="Compact"/>
              <w:spacing w:line="480" w:lineRule="auto"/>
              <w:jc w:val="center"/>
            </w:pPr>
            <w:r w:rsidRPr="00D677A8">
              <w:t>25</w:t>
            </w:r>
          </w:p>
        </w:tc>
        <w:tc>
          <w:tcPr>
            <w:tcW w:w="935" w:type="pct"/>
            <w:vAlign w:val="bottom"/>
          </w:tcPr>
          <w:p w14:paraId="2B5F0E62" w14:textId="3833647E" w:rsidR="00B82D9F" w:rsidRPr="00D677A8" w:rsidRDefault="00B82D9F" w:rsidP="00F3146A">
            <w:pPr>
              <w:pStyle w:val="Compact"/>
              <w:spacing w:line="480" w:lineRule="auto"/>
              <w:jc w:val="center"/>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F3146A">
            <w:pPr>
              <w:spacing w:line="480" w:lineRule="auto"/>
            </w:pPr>
          </w:p>
        </w:tc>
        <w:tc>
          <w:tcPr>
            <w:tcW w:w="1140" w:type="pct"/>
            <w:vAlign w:val="bottom"/>
          </w:tcPr>
          <w:p w14:paraId="367DEE75" w14:textId="26A307AC" w:rsidR="00B82D9F" w:rsidRPr="00D677A8" w:rsidRDefault="00B82D9F" w:rsidP="00F3146A">
            <w:pPr>
              <w:pStyle w:val="Compact"/>
              <w:spacing w:line="480" w:lineRule="auto"/>
              <w:jc w:val="center"/>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F3146A">
            <w:pPr>
              <w:spacing w:line="480" w:lineRule="auto"/>
              <w:jc w:val="center"/>
            </w:pPr>
          </w:p>
        </w:tc>
      </w:tr>
      <w:tr w:rsidR="00B82D9F" w:rsidRPr="00D677A8" w14:paraId="037AE0D4" w14:textId="77777777" w:rsidTr="00F3146A">
        <w:tc>
          <w:tcPr>
            <w:tcW w:w="1335" w:type="pct"/>
            <w:vAlign w:val="bottom"/>
          </w:tcPr>
          <w:p w14:paraId="16248738" w14:textId="335A9850"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97" w:type="pct"/>
            <w:vAlign w:val="bottom"/>
          </w:tcPr>
          <w:p w14:paraId="12642B97" w14:textId="77777777" w:rsidR="00B82D9F" w:rsidRPr="00D677A8" w:rsidRDefault="00B82D9F" w:rsidP="00F3146A">
            <w:pPr>
              <w:pStyle w:val="Compact"/>
              <w:spacing w:line="480" w:lineRule="auto"/>
              <w:jc w:val="center"/>
            </w:pPr>
            <w:r w:rsidRPr="00D677A8">
              <w:t>Female</w:t>
            </w:r>
          </w:p>
        </w:tc>
        <w:tc>
          <w:tcPr>
            <w:tcW w:w="349" w:type="pct"/>
            <w:vAlign w:val="bottom"/>
          </w:tcPr>
          <w:p w14:paraId="27E8F4D5" w14:textId="77777777" w:rsidR="00B82D9F" w:rsidRPr="00D677A8" w:rsidRDefault="00B82D9F" w:rsidP="00F3146A">
            <w:pPr>
              <w:pStyle w:val="Compact"/>
              <w:spacing w:line="480" w:lineRule="auto"/>
              <w:jc w:val="center"/>
            </w:pPr>
            <w:r w:rsidRPr="00D677A8">
              <w:t>27</w:t>
            </w:r>
          </w:p>
        </w:tc>
        <w:tc>
          <w:tcPr>
            <w:tcW w:w="935" w:type="pct"/>
            <w:vAlign w:val="bottom"/>
          </w:tcPr>
          <w:p w14:paraId="2F0552F7" w14:textId="576A196A" w:rsidR="00B82D9F" w:rsidRPr="00D677A8" w:rsidRDefault="00B82D9F" w:rsidP="00F3146A">
            <w:pPr>
              <w:pStyle w:val="Compact"/>
              <w:spacing w:line="480" w:lineRule="auto"/>
              <w:jc w:val="center"/>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F3146A">
            <w:pPr>
              <w:pStyle w:val="Compact"/>
              <w:spacing w:line="480" w:lineRule="auto"/>
            </w:pPr>
            <w:r w:rsidRPr="007029E4">
              <w:t>A</w:t>
            </w:r>
          </w:p>
        </w:tc>
        <w:tc>
          <w:tcPr>
            <w:tcW w:w="1140" w:type="pct"/>
            <w:vAlign w:val="bottom"/>
          </w:tcPr>
          <w:p w14:paraId="68D9A850" w14:textId="1C5DDFBC" w:rsidR="00B82D9F" w:rsidRPr="00D677A8" w:rsidRDefault="00B82D9F" w:rsidP="00F3146A">
            <w:pPr>
              <w:pStyle w:val="Compact"/>
              <w:spacing w:line="480" w:lineRule="auto"/>
              <w:jc w:val="center"/>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F3146A">
            <w:pPr>
              <w:spacing w:line="480" w:lineRule="auto"/>
              <w:jc w:val="center"/>
            </w:pPr>
          </w:p>
        </w:tc>
      </w:tr>
      <w:tr w:rsidR="00B82D9F" w:rsidRPr="00D677A8" w14:paraId="6917CC7D" w14:textId="77777777" w:rsidTr="00F3146A">
        <w:tc>
          <w:tcPr>
            <w:tcW w:w="1335" w:type="pct"/>
            <w:vAlign w:val="bottom"/>
          </w:tcPr>
          <w:p w14:paraId="1C0FDEA4" w14:textId="77777777" w:rsidR="00B82D9F" w:rsidRPr="00D677A8" w:rsidRDefault="00B82D9F" w:rsidP="00F3146A">
            <w:pPr>
              <w:spacing w:line="480" w:lineRule="auto"/>
              <w:jc w:val="center"/>
            </w:pPr>
          </w:p>
        </w:tc>
        <w:tc>
          <w:tcPr>
            <w:tcW w:w="697" w:type="pct"/>
            <w:vAlign w:val="bottom"/>
          </w:tcPr>
          <w:p w14:paraId="27DCEC57" w14:textId="77777777" w:rsidR="00B82D9F" w:rsidRPr="00D677A8" w:rsidRDefault="00B82D9F" w:rsidP="00F3146A">
            <w:pPr>
              <w:pStyle w:val="Compact"/>
              <w:spacing w:line="480" w:lineRule="auto"/>
              <w:jc w:val="center"/>
            </w:pPr>
            <w:r w:rsidRPr="00D677A8">
              <w:t>Male</w:t>
            </w:r>
          </w:p>
        </w:tc>
        <w:tc>
          <w:tcPr>
            <w:tcW w:w="349" w:type="pct"/>
            <w:vAlign w:val="bottom"/>
          </w:tcPr>
          <w:p w14:paraId="616386FB" w14:textId="77777777" w:rsidR="00B82D9F" w:rsidRPr="00D677A8" w:rsidRDefault="00B82D9F" w:rsidP="00F3146A">
            <w:pPr>
              <w:pStyle w:val="Compact"/>
              <w:spacing w:line="480" w:lineRule="auto"/>
              <w:jc w:val="center"/>
            </w:pPr>
            <w:r w:rsidRPr="00D677A8">
              <w:t>21</w:t>
            </w:r>
          </w:p>
        </w:tc>
        <w:tc>
          <w:tcPr>
            <w:tcW w:w="935" w:type="pct"/>
            <w:vAlign w:val="bottom"/>
          </w:tcPr>
          <w:p w14:paraId="423E2450" w14:textId="02430BC4" w:rsidR="00B82D9F" w:rsidRPr="00D677A8" w:rsidRDefault="00B82D9F" w:rsidP="00F3146A">
            <w:pPr>
              <w:pStyle w:val="Compact"/>
              <w:spacing w:line="480" w:lineRule="auto"/>
              <w:jc w:val="center"/>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F3146A">
            <w:pPr>
              <w:spacing w:line="480" w:lineRule="auto"/>
            </w:pPr>
          </w:p>
        </w:tc>
        <w:tc>
          <w:tcPr>
            <w:tcW w:w="1140" w:type="pct"/>
            <w:vAlign w:val="bottom"/>
          </w:tcPr>
          <w:p w14:paraId="5FD0AEB0" w14:textId="61270145" w:rsidR="00B82D9F" w:rsidRPr="00D677A8" w:rsidRDefault="00B82D9F" w:rsidP="00F3146A">
            <w:pPr>
              <w:pStyle w:val="Compact"/>
              <w:spacing w:line="480" w:lineRule="auto"/>
              <w:jc w:val="center"/>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F3146A">
            <w:pPr>
              <w:spacing w:line="480" w:lineRule="auto"/>
              <w:jc w:val="center"/>
            </w:pPr>
          </w:p>
        </w:tc>
      </w:tr>
      <w:tr w:rsidR="00B82D9F" w:rsidRPr="00D677A8" w14:paraId="64B0A339" w14:textId="77777777" w:rsidTr="00F3146A">
        <w:tc>
          <w:tcPr>
            <w:tcW w:w="1335" w:type="pct"/>
            <w:vAlign w:val="bottom"/>
          </w:tcPr>
          <w:p w14:paraId="510CBC43" w14:textId="4428080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97" w:type="pct"/>
            <w:vAlign w:val="bottom"/>
          </w:tcPr>
          <w:p w14:paraId="709F42E9" w14:textId="77777777" w:rsidR="00B82D9F" w:rsidRPr="00D677A8" w:rsidRDefault="00B82D9F" w:rsidP="00F3146A">
            <w:pPr>
              <w:pStyle w:val="Compact"/>
              <w:spacing w:line="480" w:lineRule="auto"/>
              <w:jc w:val="center"/>
            </w:pPr>
            <w:r w:rsidRPr="00D677A8">
              <w:t>Female</w:t>
            </w:r>
          </w:p>
        </w:tc>
        <w:tc>
          <w:tcPr>
            <w:tcW w:w="349" w:type="pct"/>
            <w:vAlign w:val="bottom"/>
          </w:tcPr>
          <w:p w14:paraId="28D6C60E" w14:textId="77777777" w:rsidR="00B82D9F" w:rsidRPr="00D677A8" w:rsidRDefault="00B82D9F" w:rsidP="00F3146A">
            <w:pPr>
              <w:pStyle w:val="Compact"/>
              <w:spacing w:line="480" w:lineRule="auto"/>
              <w:jc w:val="center"/>
            </w:pPr>
            <w:r w:rsidRPr="00D677A8">
              <w:t>25</w:t>
            </w:r>
          </w:p>
        </w:tc>
        <w:tc>
          <w:tcPr>
            <w:tcW w:w="935" w:type="pct"/>
            <w:vAlign w:val="bottom"/>
          </w:tcPr>
          <w:p w14:paraId="5278BFA8" w14:textId="30688E35" w:rsidR="00B82D9F" w:rsidRPr="00D677A8" w:rsidRDefault="00B82D9F" w:rsidP="00F3146A">
            <w:pPr>
              <w:pStyle w:val="Compact"/>
              <w:spacing w:line="480" w:lineRule="auto"/>
              <w:jc w:val="center"/>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F3146A">
            <w:pPr>
              <w:pStyle w:val="Compact"/>
              <w:spacing w:line="480" w:lineRule="auto"/>
            </w:pPr>
            <w:r w:rsidRPr="007029E4">
              <w:t>AB</w:t>
            </w:r>
          </w:p>
        </w:tc>
        <w:tc>
          <w:tcPr>
            <w:tcW w:w="1140" w:type="pct"/>
            <w:vAlign w:val="bottom"/>
          </w:tcPr>
          <w:p w14:paraId="047F7881" w14:textId="36246571" w:rsidR="00B82D9F" w:rsidRPr="00D677A8" w:rsidRDefault="00B82D9F" w:rsidP="00F3146A">
            <w:pPr>
              <w:pStyle w:val="Compact"/>
              <w:spacing w:line="480" w:lineRule="auto"/>
              <w:jc w:val="center"/>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F3146A">
            <w:pPr>
              <w:spacing w:line="480" w:lineRule="auto"/>
              <w:jc w:val="center"/>
            </w:pPr>
          </w:p>
        </w:tc>
      </w:tr>
      <w:tr w:rsidR="00B82D9F" w:rsidRPr="00D677A8" w14:paraId="1295D796" w14:textId="77777777" w:rsidTr="00F3146A">
        <w:tc>
          <w:tcPr>
            <w:tcW w:w="1335" w:type="pct"/>
            <w:vAlign w:val="bottom"/>
          </w:tcPr>
          <w:p w14:paraId="67729BD8" w14:textId="77777777" w:rsidR="00B82D9F" w:rsidRPr="00D677A8" w:rsidRDefault="00B82D9F" w:rsidP="00F3146A">
            <w:pPr>
              <w:spacing w:line="480" w:lineRule="auto"/>
              <w:jc w:val="center"/>
            </w:pPr>
          </w:p>
        </w:tc>
        <w:tc>
          <w:tcPr>
            <w:tcW w:w="697" w:type="pct"/>
            <w:vAlign w:val="bottom"/>
          </w:tcPr>
          <w:p w14:paraId="32D19B04" w14:textId="77777777" w:rsidR="00B82D9F" w:rsidRPr="00D677A8" w:rsidRDefault="00B82D9F" w:rsidP="00F3146A">
            <w:pPr>
              <w:pStyle w:val="Compact"/>
              <w:spacing w:line="480" w:lineRule="auto"/>
              <w:jc w:val="center"/>
            </w:pPr>
            <w:r w:rsidRPr="00D677A8">
              <w:t>Male</w:t>
            </w:r>
          </w:p>
        </w:tc>
        <w:tc>
          <w:tcPr>
            <w:tcW w:w="349" w:type="pct"/>
            <w:vAlign w:val="bottom"/>
          </w:tcPr>
          <w:p w14:paraId="2E34B15C" w14:textId="77777777" w:rsidR="00B82D9F" w:rsidRPr="00D677A8" w:rsidRDefault="00B82D9F" w:rsidP="00F3146A">
            <w:pPr>
              <w:pStyle w:val="Compact"/>
              <w:spacing w:line="480" w:lineRule="auto"/>
              <w:jc w:val="center"/>
            </w:pPr>
            <w:r w:rsidRPr="00D677A8">
              <w:t>18</w:t>
            </w:r>
          </w:p>
        </w:tc>
        <w:tc>
          <w:tcPr>
            <w:tcW w:w="935" w:type="pct"/>
            <w:vAlign w:val="bottom"/>
          </w:tcPr>
          <w:p w14:paraId="3684E625" w14:textId="18EF7E61" w:rsidR="00B82D9F" w:rsidRPr="00D677A8" w:rsidRDefault="00B82D9F" w:rsidP="00F3146A">
            <w:pPr>
              <w:pStyle w:val="Compact"/>
              <w:spacing w:line="480" w:lineRule="auto"/>
              <w:jc w:val="center"/>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F3146A">
            <w:pPr>
              <w:spacing w:line="480" w:lineRule="auto"/>
            </w:pPr>
          </w:p>
        </w:tc>
        <w:tc>
          <w:tcPr>
            <w:tcW w:w="1140" w:type="pct"/>
            <w:vAlign w:val="bottom"/>
          </w:tcPr>
          <w:p w14:paraId="3371D13E" w14:textId="36D00CD5" w:rsidR="00B82D9F" w:rsidRPr="00D677A8" w:rsidRDefault="00B82D9F" w:rsidP="00F3146A">
            <w:pPr>
              <w:pStyle w:val="Compact"/>
              <w:spacing w:line="480" w:lineRule="auto"/>
              <w:jc w:val="center"/>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F3146A">
            <w:pPr>
              <w:spacing w:line="480" w:lineRule="auto"/>
              <w:jc w:val="center"/>
            </w:pPr>
          </w:p>
        </w:tc>
      </w:tr>
      <w:tr w:rsidR="00B82D9F" w:rsidRPr="00D677A8" w14:paraId="484E07E8" w14:textId="77777777" w:rsidTr="00F3146A">
        <w:tc>
          <w:tcPr>
            <w:tcW w:w="1335" w:type="pct"/>
            <w:vAlign w:val="bottom"/>
          </w:tcPr>
          <w:p w14:paraId="197C4EAA" w14:textId="77777777" w:rsidR="00B82D9F" w:rsidRPr="00D677A8" w:rsidRDefault="00B82D9F" w:rsidP="00F3146A">
            <w:pPr>
              <w:pStyle w:val="Compact"/>
              <w:spacing w:line="480" w:lineRule="auto"/>
              <w:jc w:val="center"/>
            </w:pPr>
            <w:r w:rsidRPr="00D677A8">
              <w:t>Russet Burbank</w:t>
            </w:r>
          </w:p>
        </w:tc>
        <w:tc>
          <w:tcPr>
            <w:tcW w:w="697" w:type="pct"/>
            <w:vAlign w:val="bottom"/>
          </w:tcPr>
          <w:p w14:paraId="50E299F0" w14:textId="77777777" w:rsidR="00B82D9F" w:rsidRPr="00D677A8" w:rsidRDefault="00B82D9F" w:rsidP="00F3146A">
            <w:pPr>
              <w:pStyle w:val="Compact"/>
              <w:spacing w:line="480" w:lineRule="auto"/>
              <w:jc w:val="center"/>
            </w:pPr>
            <w:r w:rsidRPr="00D677A8">
              <w:t>Female</w:t>
            </w:r>
          </w:p>
        </w:tc>
        <w:tc>
          <w:tcPr>
            <w:tcW w:w="349" w:type="pct"/>
            <w:vAlign w:val="bottom"/>
          </w:tcPr>
          <w:p w14:paraId="20385F49" w14:textId="77777777" w:rsidR="00B82D9F" w:rsidRPr="00D677A8" w:rsidRDefault="00B82D9F" w:rsidP="00F3146A">
            <w:pPr>
              <w:pStyle w:val="Compact"/>
              <w:spacing w:line="480" w:lineRule="auto"/>
              <w:jc w:val="center"/>
            </w:pPr>
            <w:r w:rsidRPr="00D677A8">
              <w:t>26</w:t>
            </w:r>
          </w:p>
        </w:tc>
        <w:tc>
          <w:tcPr>
            <w:tcW w:w="935" w:type="pct"/>
            <w:vAlign w:val="bottom"/>
          </w:tcPr>
          <w:p w14:paraId="2DAC37DB" w14:textId="31D2A0CC" w:rsidR="00B82D9F" w:rsidRPr="00D677A8" w:rsidRDefault="00B82D9F" w:rsidP="00F3146A">
            <w:pPr>
              <w:pStyle w:val="Compact"/>
              <w:spacing w:line="480" w:lineRule="auto"/>
              <w:jc w:val="center"/>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F3146A">
            <w:pPr>
              <w:pStyle w:val="Compact"/>
              <w:spacing w:line="480" w:lineRule="auto"/>
            </w:pPr>
            <w:r w:rsidRPr="007029E4">
              <w:t>B</w:t>
            </w:r>
          </w:p>
        </w:tc>
        <w:tc>
          <w:tcPr>
            <w:tcW w:w="1140" w:type="pct"/>
            <w:vAlign w:val="bottom"/>
          </w:tcPr>
          <w:p w14:paraId="49ED7F7D" w14:textId="786F8C8B" w:rsidR="00B82D9F" w:rsidRPr="00D677A8" w:rsidRDefault="00B82D9F" w:rsidP="00F3146A">
            <w:pPr>
              <w:pStyle w:val="Compact"/>
              <w:spacing w:line="480" w:lineRule="auto"/>
              <w:jc w:val="center"/>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F3146A">
            <w:pPr>
              <w:spacing w:line="480" w:lineRule="auto"/>
              <w:jc w:val="center"/>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F3146A">
            <w:pPr>
              <w:spacing w:line="480" w:lineRule="auto"/>
              <w:jc w:val="center"/>
            </w:pPr>
          </w:p>
        </w:tc>
        <w:tc>
          <w:tcPr>
            <w:tcW w:w="697" w:type="pct"/>
            <w:tcBorders>
              <w:bottom w:val="single" w:sz="4" w:space="0" w:color="auto"/>
            </w:tcBorders>
            <w:vAlign w:val="bottom"/>
          </w:tcPr>
          <w:p w14:paraId="2509E9E7" w14:textId="77777777" w:rsidR="00B82D9F" w:rsidRPr="00D677A8" w:rsidRDefault="00B82D9F" w:rsidP="00F3146A">
            <w:pPr>
              <w:pStyle w:val="Compact"/>
              <w:spacing w:line="480" w:lineRule="auto"/>
              <w:jc w:val="center"/>
            </w:pPr>
            <w:r w:rsidRPr="00D677A8">
              <w:t>Male</w:t>
            </w:r>
          </w:p>
        </w:tc>
        <w:tc>
          <w:tcPr>
            <w:tcW w:w="349" w:type="pct"/>
            <w:tcBorders>
              <w:bottom w:val="single" w:sz="4" w:space="0" w:color="auto"/>
            </w:tcBorders>
            <w:vAlign w:val="bottom"/>
          </w:tcPr>
          <w:p w14:paraId="085F0D2D" w14:textId="77777777" w:rsidR="00B82D9F" w:rsidRPr="00D677A8" w:rsidRDefault="00B82D9F" w:rsidP="00F3146A">
            <w:pPr>
              <w:pStyle w:val="Compact"/>
              <w:spacing w:line="480" w:lineRule="auto"/>
              <w:jc w:val="center"/>
            </w:pPr>
            <w:r w:rsidRPr="00D677A8">
              <w:t>18</w:t>
            </w:r>
          </w:p>
        </w:tc>
        <w:tc>
          <w:tcPr>
            <w:tcW w:w="935" w:type="pct"/>
            <w:tcBorders>
              <w:bottom w:val="single" w:sz="4" w:space="0" w:color="auto"/>
            </w:tcBorders>
            <w:vAlign w:val="bottom"/>
          </w:tcPr>
          <w:p w14:paraId="41892B0C" w14:textId="6A6FB9EA" w:rsidR="00B82D9F" w:rsidRPr="00D677A8" w:rsidRDefault="00B82D9F" w:rsidP="00F3146A">
            <w:pPr>
              <w:pStyle w:val="Compact"/>
              <w:spacing w:line="480" w:lineRule="auto"/>
              <w:jc w:val="center"/>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F3146A">
            <w:pPr>
              <w:spacing w:line="480" w:lineRule="auto"/>
              <w:jc w:val="center"/>
            </w:pPr>
          </w:p>
        </w:tc>
        <w:tc>
          <w:tcPr>
            <w:tcW w:w="1140" w:type="pct"/>
            <w:tcBorders>
              <w:bottom w:val="single" w:sz="4" w:space="0" w:color="auto"/>
            </w:tcBorders>
            <w:vAlign w:val="bottom"/>
          </w:tcPr>
          <w:p w14:paraId="6C653136" w14:textId="5B3C24F1" w:rsidR="00B82D9F" w:rsidRPr="00D677A8" w:rsidRDefault="00B82D9F" w:rsidP="00F3146A">
            <w:pPr>
              <w:pStyle w:val="Compact"/>
              <w:spacing w:line="480" w:lineRule="auto"/>
              <w:jc w:val="center"/>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F3146A">
            <w:pPr>
              <w:spacing w:line="480" w:lineRule="auto"/>
              <w:jc w:val="center"/>
            </w:pPr>
          </w:p>
        </w:tc>
      </w:tr>
    </w:tbl>
    <w:p w14:paraId="4C6B36EF" w14:textId="3CCDACC9" w:rsidR="00B82D9F" w:rsidRPr="00D677A8" w:rsidRDefault="00B82D9F" w:rsidP="00182CCB">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182CCB">
      <w:pPr>
        <w:spacing w:line="480" w:lineRule="auto"/>
      </w:pPr>
      <w:r>
        <w:br w:type="page"/>
      </w:r>
    </w:p>
    <w:p w14:paraId="291DD0C6" w14:textId="684AF96F" w:rsidR="00B82D9F" w:rsidRPr="003D6540" w:rsidRDefault="00B82D9F" w:rsidP="00182CCB">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F3146A">
            <w:pPr>
              <w:pStyle w:val="Compact"/>
              <w:spacing w:line="480" w:lineRule="auto"/>
              <w:jc w:val="center"/>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F3146A">
            <w:pPr>
              <w:pStyle w:val="Compact"/>
              <w:spacing w:line="480" w:lineRule="auto"/>
              <w:jc w:val="center"/>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F3146A">
            <w:pPr>
              <w:pStyle w:val="Compact"/>
              <w:spacing w:line="480" w:lineRule="auto"/>
              <w:jc w:val="center"/>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F3146A">
            <w:pPr>
              <w:pStyle w:val="Compact"/>
              <w:spacing w:line="480" w:lineRule="auto"/>
              <w:jc w:val="center"/>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F3146A">
            <w:pPr>
              <w:spacing w:line="480" w:lineRule="auto"/>
              <w:jc w:val="center"/>
            </w:pPr>
          </w:p>
        </w:tc>
        <w:tc>
          <w:tcPr>
            <w:tcW w:w="1092" w:type="pct"/>
            <w:tcBorders>
              <w:top w:val="single" w:sz="4" w:space="0" w:color="auto"/>
              <w:bottom w:val="single" w:sz="4" w:space="0" w:color="auto"/>
            </w:tcBorders>
            <w:vAlign w:val="bottom"/>
          </w:tcPr>
          <w:p w14:paraId="07FEA0BF" w14:textId="77777777" w:rsidR="00B82D9F" w:rsidRPr="00E41F5F" w:rsidRDefault="00B82D9F" w:rsidP="00F3146A">
            <w:pPr>
              <w:pStyle w:val="Compact"/>
              <w:spacing w:line="480" w:lineRule="auto"/>
              <w:jc w:val="center"/>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F3146A">
            <w:pPr>
              <w:spacing w:line="480" w:lineRule="auto"/>
              <w:jc w:val="center"/>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F3146A">
            <w:pPr>
              <w:pStyle w:val="Compact"/>
              <w:spacing w:line="480" w:lineRule="auto"/>
              <w:jc w:val="center"/>
            </w:pPr>
            <w:r w:rsidRPr="00D677A8">
              <w:t>Female</w:t>
            </w:r>
          </w:p>
        </w:tc>
        <w:tc>
          <w:tcPr>
            <w:tcW w:w="335" w:type="pct"/>
            <w:tcBorders>
              <w:top w:val="single" w:sz="4" w:space="0" w:color="auto"/>
            </w:tcBorders>
            <w:vAlign w:val="bottom"/>
          </w:tcPr>
          <w:p w14:paraId="4088AB1F" w14:textId="77777777" w:rsidR="00B82D9F" w:rsidRPr="00D677A8" w:rsidRDefault="00B82D9F" w:rsidP="00F3146A">
            <w:pPr>
              <w:pStyle w:val="Compact"/>
              <w:spacing w:line="480" w:lineRule="auto"/>
              <w:jc w:val="center"/>
            </w:pPr>
            <w:r w:rsidRPr="00D677A8">
              <w:t>21</w:t>
            </w:r>
          </w:p>
        </w:tc>
        <w:tc>
          <w:tcPr>
            <w:tcW w:w="1103" w:type="pct"/>
            <w:tcBorders>
              <w:top w:val="single" w:sz="4" w:space="0" w:color="auto"/>
            </w:tcBorders>
            <w:vAlign w:val="bottom"/>
          </w:tcPr>
          <w:p w14:paraId="56198BBE" w14:textId="25860C65" w:rsidR="00B82D9F" w:rsidRPr="00727103" w:rsidRDefault="00B82D9F" w:rsidP="00F3146A">
            <w:pPr>
              <w:pStyle w:val="Compact"/>
              <w:spacing w:line="480" w:lineRule="auto"/>
              <w:jc w:val="center"/>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F3146A">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F3146A">
            <w:pPr>
              <w:pStyle w:val="Compact"/>
              <w:spacing w:line="480" w:lineRule="auto"/>
              <w:jc w:val="center"/>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F3146A">
            <w:pPr>
              <w:spacing w:line="480" w:lineRule="auto"/>
              <w:jc w:val="center"/>
            </w:pPr>
          </w:p>
        </w:tc>
      </w:tr>
      <w:tr w:rsidR="00B82D9F" w:rsidRPr="00D677A8" w14:paraId="0EDD4AC4" w14:textId="77777777" w:rsidTr="00F3146A">
        <w:tc>
          <w:tcPr>
            <w:tcW w:w="1280" w:type="pct"/>
            <w:vAlign w:val="bottom"/>
          </w:tcPr>
          <w:p w14:paraId="28FC6300" w14:textId="77777777" w:rsidR="00B82D9F" w:rsidRPr="00D677A8" w:rsidRDefault="00B82D9F" w:rsidP="00F3146A">
            <w:pPr>
              <w:spacing w:line="480" w:lineRule="auto"/>
              <w:jc w:val="center"/>
            </w:pPr>
          </w:p>
        </w:tc>
        <w:tc>
          <w:tcPr>
            <w:tcW w:w="668" w:type="pct"/>
            <w:vAlign w:val="bottom"/>
          </w:tcPr>
          <w:p w14:paraId="756EB2F1" w14:textId="77777777" w:rsidR="00B82D9F" w:rsidRPr="00D677A8" w:rsidRDefault="00B82D9F" w:rsidP="00F3146A">
            <w:pPr>
              <w:pStyle w:val="Compact"/>
              <w:spacing w:line="480" w:lineRule="auto"/>
              <w:jc w:val="center"/>
            </w:pPr>
            <w:r w:rsidRPr="00D677A8">
              <w:t>Male</w:t>
            </w:r>
          </w:p>
        </w:tc>
        <w:tc>
          <w:tcPr>
            <w:tcW w:w="335" w:type="pct"/>
            <w:vAlign w:val="bottom"/>
          </w:tcPr>
          <w:p w14:paraId="32D3AD61" w14:textId="77777777" w:rsidR="00B82D9F" w:rsidRPr="00D677A8" w:rsidRDefault="00B82D9F" w:rsidP="00F3146A">
            <w:pPr>
              <w:pStyle w:val="Compact"/>
              <w:spacing w:line="480" w:lineRule="auto"/>
              <w:jc w:val="center"/>
            </w:pPr>
            <w:r w:rsidRPr="00D677A8">
              <w:t>25</w:t>
            </w:r>
          </w:p>
        </w:tc>
        <w:tc>
          <w:tcPr>
            <w:tcW w:w="1103" w:type="pct"/>
            <w:vAlign w:val="bottom"/>
          </w:tcPr>
          <w:p w14:paraId="7DAF3661" w14:textId="7708FA46" w:rsidR="00B82D9F" w:rsidRPr="00727103" w:rsidRDefault="00B82D9F" w:rsidP="00F3146A">
            <w:pPr>
              <w:pStyle w:val="Compact"/>
              <w:spacing w:line="480" w:lineRule="auto"/>
              <w:jc w:val="center"/>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F3146A">
            <w:pPr>
              <w:spacing w:line="480" w:lineRule="auto"/>
            </w:pPr>
          </w:p>
        </w:tc>
        <w:tc>
          <w:tcPr>
            <w:tcW w:w="1092" w:type="pct"/>
            <w:vAlign w:val="bottom"/>
          </w:tcPr>
          <w:p w14:paraId="5DCA0D09" w14:textId="08EB8D6E" w:rsidR="00B82D9F" w:rsidRPr="00663AAF" w:rsidRDefault="00B82D9F" w:rsidP="00F3146A">
            <w:pPr>
              <w:pStyle w:val="Compact"/>
              <w:spacing w:line="480" w:lineRule="auto"/>
              <w:jc w:val="center"/>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F3146A">
            <w:pPr>
              <w:spacing w:line="480" w:lineRule="auto"/>
              <w:jc w:val="center"/>
            </w:pPr>
          </w:p>
        </w:tc>
      </w:tr>
      <w:tr w:rsidR="00B82D9F" w:rsidRPr="00D677A8" w14:paraId="72051E93" w14:textId="77777777" w:rsidTr="00F3146A">
        <w:tc>
          <w:tcPr>
            <w:tcW w:w="1280" w:type="pct"/>
            <w:vAlign w:val="bottom"/>
          </w:tcPr>
          <w:p w14:paraId="5A8A0709" w14:textId="66C9848C"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68" w:type="pct"/>
            <w:vAlign w:val="bottom"/>
          </w:tcPr>
          <w:p w14:paraId="7C3CC932" w14:textId="77777777" w:rsidR="00B82D9F" w:rsidRPr="00D677A8" w:rsidRDefault="00B82D9F" w:rsidP="00F3146A">
            <w:pPr>
              <w:pStyle w:val="Compact"/>
              <w:spacing w:line="480" w:lineRule="auto"/>
              <w:jc w:val="center"/>
            </w:pPr>
            <w:r w:rsidRPr="00D677A8">
              <w:t>Female</w:t>
            </w:r>
          </w:p>
        </w:tc>
        <w:tc>
          <w:tcPr>
            <w:tcW w:w="335" w:type="pct"/>
            <w:vAlign w:val="bottom"/>
          </w:tcPr>
          <w:p w14:paraId="42FF76B4" w14:textId="77777777" w:rsidR="00B82D9F" w:rsidRPr="00D677A8" w:rsidRDefault="00B82D9F" w:rsidP="00F3146A">
            <w:pPr>
              <w:pStyle w:val="Compact"/>
              <w:spacing w:line="480" w:lineRule="auto"/>
              <w:jc w:val="center"/>
            </w:pPr>
            <w:r w:rsidRPr="00D677A8">
              <w:t>27</w:t>
            </w:r>
          </w:p>
        </w:tc>
        <w:tc>
          <w:tcPr>
            <w:tcW w:w="1103" w:type="pct"/>
            <w:vAlign w:val="bottom"/>
          </w:tcPr>
          <w:p w14:paraId="5D79B4D3" w14:textId="66F8689F" w:rsidR="00B82D9F" w:rsidRPr="00727103" w:rsidRDefault="00B82D9F" w:rsidP="00F3146A">
            <w:pPr>
              <w:pStyle w:val="Compact"/>
              <w:spacing w:line="480" w:lineRule="auto"/>
              <w:jc w:val="center"/>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F3146A">
            <w:pPr>
              <w:pStyle w:val="Compact"/>
              <w:spacing w:line="480" w:lineRule="auto"/>
            </w:pPr>
            <w:r w:rsidRPr="007029E4">
              <w:t>AB</w:t>
            </w:r>
          </w:p>
        </w:tc>
        <w:tc>
          <w:tcPr>
            <w:tcW w:w="1092" w:type="pct"/>
            <w:vAlign w:val="bottom"/>
          </w:tcPr>
          <w:p w14:paraId="21721DF4" w14:textId="427A1E23" w:rsidR="00B82D9F" w:rsidRPr="00663AAF" w:rsidRDefault="00B82D9F" w:rsidP="00F3146A">
            <w:pPr>
              <w:pStyle w:val="Compact"/>
              <w:spacing w:line="480" w:lineRule="auto"/>
              <w:jc w:val="center"/>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F3146A">
            <w:pPr>
              <w:spacing w:line="480" w:lineRule="auto"/>
              <w:jc w:val="center"/>
            </w:pPr>
          </w:p>
        </w:tc>
      </w:tr>
      <w:tr w:rsidR="00B82D9F" w:rsidRPr="00D677A8" w14:paraId="06E1BF6B" w14:textId="77777777" w:rsidTr="00F3146A">
        <w:tc>
          <w:tcPr>
            <w:tcW w:w="1280" w:type="pct"/>
            <w:vAlign w:val="bottom"/>
          </w:tcPr>
          <w:p w14:paraId="4972E822" w14:textId="77777777" w:rsidR="00B82D9F" w:rsidRPr="00D677A8" w:rsidRDefault="00B82D9F" w:rsidP="00F3146A">
            <w:pPr>
              <w:spacing w:line="480" w:lineRule="auto"/>
              <w:jc w:val="center"/>
            </w:pPr>
          </w:p>
        </w:tc>
        <w:tc>
          <w:tcPr>
            <w:tcW w:w="668" w:type="pct"/>
            <w:vAlign w:val="bottom"/>
          </w:tcPr>
          <w:p w14:paraId="58404E92" w14:textId="77777777" w:rsidR="00B82D9F" w:rsidRPr="00D677A8" w:rsidRDefault="00B82D9F" w:rsidP="00F3146A">
            <w:pPr>
              <w:pStyle w:val="Compact"/>
              <w:spacing w:line="480" w:lineRule="auto"/>
              <w:jc w:val="center"/>
            </w:pPr>
            <w:r w:rsidRPr="00D677A8">
              <w:t>Male</w:t>
            </w:r>
          </w:p>
        </w:tc>
        <w:tc>
          <w:tcPr>
            <w:tcW w:w="335" w:type="pct"/>
            <w:vAlign w:val="bottom"/>
          </w:tcPr>
          <w:p w14:paraId="3613184C" w14:textId="77777777" w:rsidR="00B82D9F" w:rsidRPr="00D677A8" w:rsidRDefault="00B82D9F" w:rsidP="00F3146A">
            <w:pPr>
              <w:pStyle w:val="Compact"/>
              <w:spacing w:line="480" w:lineRule="auto"/>
              <w:jc w:val="center"/>
            </w:pPr>
            <w:r w:rsidRPr="00D677A8">
              <w:t>21</w:t>
            </w:r>
          </w:p>
        </w:tc>
        <w:tc>
          <w:tcPr>
            <w:tcW w:w="1103" w:type="pct"/>
            <w:vAlign w:val="bottom"/>
          </w:tcPr>
          <w:p w14:paraId="1597EC9C" w14:textId="5E65E713" w:rsidR="00B82D9F" w:rsidRPr="00727103" w:rsidRDefault="00B82D9F" w:rsidP="00F3146A">
            <w:pPr>
              <w:pStyle w:val="Compact"/>
              <w:spacing w:line="480" w:lineRule="auto"/>
              <w:jc w:val="center"/>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F3146A">
            <w:pPr>
              <w:spacing w:line="480" w:lineRule="auto"/>
            </w:pPr>
          </w:p>
        </w:tc>
        <w:tc>
          <w:tcPr>
            <w:tcW w:w="1092" w:type="pct"/>
            <w:vAlign w:val="bottom"/>
          </w:tcPr>
          <w:p w14:paraId="05B25C13" w14:textId="7643BA4A" w:rsidR="00B82D9F" w:rsidRPr="00663AAF" w:rsidRDefault="00B82D9F" w:rsidP="00F3146A">
            <w:pPr>
              <w:pStyle w:val="Compact"/>
              <w:spacing w:line="480" w:lineRule="auto"/>
              <w:jc w:val="center"/>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F3146A">
            <w:pPr>
              <w:spacing w:line="480" w:lineRule="auto"/>
              <w:jc w:val="center"/>
            </w:pPr>
          </w:p>
        </w:tc>
      </w:tr>
      <w:tr w:rsidR="00B82D9F" w:rsidRPr="00D677A8" w14:paraId="4223783E" w14:textId="77777777" w:rsidTr="00F3146A">
        <w:tc>
          <w:tcPr>
            <w:tcW w:w="1280" w:type="pct"/>
            <w:vAlign w:val="bottom"/>
          </w:tcPr>
          <w:p w14:paraId="1D792AB3" w14:textId="6E0586F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68" w:type="pct"/>
            <w:vAlign w:val="bottom"/>
          </w:tcPr>
          <w:p w14:paraId="4C67E769" w14:textId="77777777" w:rsidR="00B82D9F" w:rsidRPr="00D677A8" w:rsidRDefault="00B82D9F" w:rsidP="00F3146A">
            <w:pPr>
              <w:pStyle w:val="Compact"/>
              <w:spacing w:line="480" w:lineRule="auto"/>
              <w:jc w:val="center"/>
            </w:pPr>
            <w:r w:rsidRPr="00D677A8">
              <w:t>Female</w:t>
            </w:r>
          </w:p>
        </w:tc>
        <w:tc>
          <w:tcPr>
            <w:tcW w:w="335" w:type="pct"/>
            <w:vAlign w:val="bottom"/>
          </w:tcPr>
          <w:p w14:paraId="49258930" w14:textId="77777777" w:rsidR="00B82D9F" w:rsidRPr="00D677A8" w:rsidRDefault="00B82D9F" w:rsidP="00F3146A">
            <w:pPr>
              <w:pStyle w:val="Compact"/>
              <w:spacing w:line="480" w:lineRule="auto"/>
              <w:jc w:val="center"/>
            </w:pPr>
            <w:r w:rsidRPr="00D677A8">
              <w:t>25</w:t>
            </w:r>
          </w:p>
        </w:tc>
        <w:tc>
          <w:tcPr>
            <w:tcW w:w="1103" w:type="pct"/>
            <w:vAlign w:val="bottom"/>
          </w:tcPr>
          <w:p w14:paraId="400CD718" w14:textId="24A8C61F" w:rsidR="00B82D9F" w:rsidRPr="00727103" w:rsidRDefault="00B82D9F" w:rsidP="00F3146A">
            <w:pPr>
              <w:pStyle w:val="Compact"/>
              <w:spacing w:line="480" w:lineRule="auto"/>
              <w:jc w:val="center"/>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F3146A">
            <w:pPr>
              <w:pStyle w:val="Compact"/>
              <w:spacing w:line="480" w:lineRule="auto"/>
            </w:pPr>
            <w:r w:rsidRPr="007029E4">
              <w:t>AB</w:t>
            </w:r>
          </w:p>
        </w:tc>
        <w:tc>
          <w:tcPr>
            <w:tcW w:w="1092" w:type="pct"/>
            <w:vAlign w:val="bottom"/>
          </w:tcPr>
          <w:p w14:paraId="10A923AC" w14:textId="241D0575" w:rsidR="00B82D9F" w:rsidRPr="00663AAF" w:rsidRDefault="00B82D9F" w:rsidP="00F3146A">
            <w:pPr>
              <w:pStyle w:val="Compact"/>
              <w:spacing w:line="480" w:lineRule="auto"/>
              <w:jc w:val="center"/>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F3146A">
            <w:pPr>
              <w:spacing w:line="480" w:lineRule="auto"/>
              <w:jc w:val="center"/>
            </w:pPr>
          </w:p>
        </w:tc>
      </w:tr>
      <w:tr w:rsidR="00B82D9F" w:rsidRPr="00D677A8" w14:paraId="738FEB6A" w14:textId="77777777" w:rsidTr="00F3146A">
        <w:tc>
          <w:tcPr>
            <w:tcW w:w="1280" w:type="pct"/>
            <w:vAlign w:val="bottom"/>
          </w:tcPr>
          <w:p w14:paraId="65C8B338" w14:textId="77777777" w:rsidR="00B82D9F" w:rsidRPr="00D677A8" w:rsidRDefault="00B82D9F" w:rsidP="00F3146A">
            <w:pPr>
              <w:spacing w:line="480" w:lineRule="auto"/>
              <w:jc w:val="center"/>
            </w:pPr>
          </w:p>
        </w:tc>
        <w:tc>
          <w:tcPr>
            <w:tcW w:w="668" w:type="pct"/>
            <w:vAlign w:val="bottom"/>
          </w:tcPr>
          <w:p w14:paraId="5F905D3C" w14:textId="77777777" w:rsidR="00B82D9F" w:rsidRPr="00D677A8" w:rsidRDefault="00B82D9F" w:rsidP="00F3146A">
            <w:pPr>
              <w:pStyle w:val="Compact"/>
              <w:spacing w:line="480" w:lineRule="auto"/>
              <w:jc w:val="center"/>
            </w:pPr>
            <w:r w:rsidRPr="00D677A8">
              <w:t>Male</w:t>
            </w:r>
          </w:p>
        </w:tc>
        <w:tc>
          <w:tcPr>
            <w:tcW w:w="335" w:type="pct"/>
            <w:vAlign w:val="bottom"/>
          </w:tcPr>
          <w:p w14:paraId="4055A43C" w14:textId="77777777" w:rsidR="00B82D9F" w:rsidRPr="00D677A8" w:rsidRDefault="00B82D9F" w:rsidP="00F3146A">
            <w:pPr>
              <w:pStyle w:val="Compact"/>
              <w:spacing w:line="480" w:lineRule="auto"/>
              <w:jc w:val="center"/>
            </w:pPr>
            <w:r w:rsidRPr="00D677A8">
              <w:t>18</w:t>
            </w:r>
          </w:p>
        </w:tc>
        <w:tc>
          <w:tcPr>
            <w:tcW w:w="1103" w:type="pct"/>
            <w:vAlign w:val="bottom"/>
          </w:tcPr>
          <w:p w14:paraId="308A58AE" w14:textId="7885DB85" w:rsidR="00B82D9F" w:rsidRPr="00727103" w:rsidRDefault="00B82D9F" w:rsidP="00F3146A">
            <w:pPr>
              <w:pStyle w:val="Compact"/>
              <w:spacing w:line="480" w:lineRule="auto"/>
              <w:jc w:val="center"/>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F3146A">
            <w:pPr>
              <w:spacing w:line="480" w:lineRule="auto"/>
            </w:pPr>
          </w:p>
        </w:tc>
        <w:tc>
          <w:tcPr>
            <w:tcW w:w="1092" w:type="pct"/>
            <w:vAlign w:val="bottom"/>
          </w:tcPr>
          <w:p w14:paraId="2600C085" w14:textId="30503ECB" w:rsidR="00B82D9F" w:rsidRPr="00663AAF" w:rsidRDefault="00B82D9F" w:rsidP="00F3146A">
            <w:pPr>
              <w:pStyle w:val="Compact"/>
              <w:spacing w:line="480" w:lineRule="auto"/>
              <w:jc w:val="center"/>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F3146A">
            <w:pPr>
              <w:spacing w:line="480" w:lineRule="auto"/>
              <w:jc w:val="center"/>
            </w:pPr>
          </w:p>
        </w:tc>
      </w:tr>
      <w:tr w:rsidR="00B82D9F" w:rsidRPr="00D677A8" w14:paraId="1BB94702" w14:textId="77777777" w:rsidTr="00F3146A">
        <w:tc>
          <w:tcPr>
            <w:tcW w:w="1280" w:type="pct"/>
            <w:vAlign w:val="bottom"/>
          </w:tcPr>
          <w:p w14:paraId="73472F93" w14:textId="77777777" w:rsidR="00B82D9F" w:rsidRPr="00D677A8" w:rsidRDefault="00B82D9F" w:rsidP="00F3146A">
            <w:pPr>
              <w:pStyle w:val="Compact"/>
              <w:spacing w:line="480" w:lineRule="auto"/>
              <w:jc w:val="center"/>
            </w:pPr>
            <w:r w:rsidRPr="00D677A8">
              <w:t>Russet Burbank</w:t>
            </w:r>
          </w:p>
        </w:tc>
        <w:tc>
          <w:tcPr>
            <w:tcW w:w="668" w:type="pct"/>
            <w:vAlign w:val="bottom"/>
          </w:tcPr>
          <w:p w14:paraId="0CF9142A" w14:textId="77777777" w:rsidR="00B82D9F" w:rsidRPr="00D677A8" w:rsidRDefault="00B82D9F" w:rsidP="00F3146A">
            <w:pPr>
              <w:pStyle w:val="Compact"/>
              <w:spacing w:line="480" w:lineRule="auto"/>
              <w:jc w:val="center"/>
            </w:pPr>
            <w:r w:rsidRPr="00D677A8">
              <w:t>Female</w:t>
            </w:r>
          </w:p>
        </w:tc>
        <w:tc>
          <w:tcPr>
            <w:tcW w:w="335" w:type="pct"/>
            <w:vAlign w:val="bottom"/>
          </w:tcPr>
          <w:p w14:paraId="4A87492D" w14:textId="77777777" w:rsidR="00B82D9F" w:rsidRPr="00D677A8" w:rsidRDefault="00B82D9F" w:rsidP="00F3146A">
            <w:pPr>
              <w:pStyle w:val="Compact"/>
              <w:spacing w:line="480" w:lineRule="auto"/>
              <w:jc w:val="center"/>
            </w:pPr>
            <w:r w:rsidRPr="00D677A8">
              <w:t>26</w:t>
            </w:r>
          </w:p>
        </w:tc>
        <w:tc>
          <w:tcPr>
            <w:tcW w:w="1103" w:type="pct"/>
            <w:vAlign w:val="bottom"/>
          </w:tcPr>
          <w:p w14:paraId="430F2CD9" w14:textId="505F5F06" w:rsidR="00B82D9F" w:rsidRPr="00727103" w:rsidRDefault="00B82D9F" w:rsidP="00F3146A">
            <w:pPr>
              <w:pStyle w:val="Compact"/>
              <w:spacing w:line="480" w:lineRule="auto"/>
              <w:jc w:val="center"/>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F3146A">
            <w:pPr>
              <w:pStyle w:val="Compact"/>
              <w:spacing w:line="480" w:lineRule="auto"/>
            </w:pPr>
            <w:r w:rsidRPr="007029E4">
              <w:t>B</w:t>
            </w:r>
          </w:p>
        </w:tc>
        <w:tc>
          <w:tcPr>
            <w:tcW w:w="1092" w:type="pct"/>
            <w:vAlign w:val="bottom"/>
          </w:tcPr>
          <w:p w14:paraId="638B5AB5" w14:textId="2F478345" w:rsidR="00B82D9F" w:rsidRPr="00663AAF" w:rsidRDefault="00B82D9F" w:rsidP="00F3146A">
            <w:pPr>
              <w:pStyle w:val="Compact"/>
              <w:spacing w:line="480" w:lineRule="auto"/>
              <w:jc w:val="center"/>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F3146A">
            <w:pPr>
              <w:spacing w:line="480" w:lineRule="auto"/>
              <w:jc w:val="center"/>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F3146A">
            <w:pPr>
              <w:spacing w:line="480" w:lineRule="auto"/>
              <w:jc w:val="center"/>
            </w:pPr>
          </w:p>
        </w:tc>
        <w:tc>
          <w:tcPr>
            <w:tcW w:w="668" w:type="pct"/>
            <w:tcBorders>
              <w:bottom w:val="single" w:sz="4" w:space="0" w:color="auto"/>
            </w:tcBorders>
            <w:vAlign w:val="bottom"/>
          </w:tcPr>
          <w:p w14:paraId="65E4C236" w14:textId="77777777" w:rsidR="00B82D9F" w:rsidRPr="00D677A8" w:rsidRDefault="00B82D9F" w:rsidP="00F3146A">
            <w:pPr>
              <w:pStyle w:val="Compact"/>
              <w:spacing w:line="480" w:lineRule="auto"/>
              <w:jc w:val="center"/>
            </w:pPr>
            <w:r w:rsidRPr="00D677A8">
              <w:t>Male</w:t>
            </w:r>
          </w:p>
        </w:tc>
        <w:tc>
          <w:tcPr>
            <w:tcW w:w="335" w:type="pct"/>
            <w:tcBorders>
              <w:bottom w:val="single" w:sz="4" w:space="0" w:color="auto"/>
            </w:tcBorders>
            <w:vAlign w:val="bottom"/>
          </w:tcPr>
          <w:p w14:paraId="13FB8F46" w14:textId="77777777" w:rsidR="00B82D9F" w:rsidRPr="00D677A8" w:rsidRDefault="00B82D9F" w:rsidP="00F3146A">
            <w:pPr>
              <w:pStyle w:val="Compact"/>
              <w:spacing w:line="480" w:lineRule="auto"/>
              <w:jc w:val="center"/>
            </w:pPr>
            <w:r w:rsidRPr="00D677A8">
              <w:t>18</w:t>
            </w:r>
          </w:p>
        </w:tc>
        <w:tc>
          <w:tcPr>
            <w:tcW w:w="1103" w:type="pct"/>
            <w:tcBorders>
              <w:bottom w:val="single" w:sz="4" w:space="0" w:color="auto"/>
            </w:tcBorders>
            <w:vAlign w:val="bottom"/>
          </w:tcPr>
          <w:p w14:paraId="34B43B5C" w14:textId="070135DA" w:rsidR="00B82D9F" w:rsidRPr="00D677A8" w:rsidRDefault="00B82D9F" w:rsidP="00F3146A">
            <w:pPr>
              <w:pStyle w:val="Compact"/>
              <w:spacing w:line="480" w:lineRule="auto"/>
              <w:jc w:val="center"/>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F3146A">
            <w:pPr>
              <w:spacing w:line="480" w:lineRule="auto"/>
              <w:jc w:val="center"/>
            </w:pPr>
          </w:p>
        </w:tc>
        <w:tc>
          <w:tcPr>
            <w:tcW w:w="1092" w:type="pct"/>
            <w:tcBorders>
              <w:bottom w:val="single" w:sz="4" w:space="0" w:color="auto"/>
            </w:tcBorders>
            <w:vAlign w:val="bottom"/>
          </w:tcPr>
          <w:p w14:paraId="5BF67DCE" w14:textId="547B9CBF" w:rsidR="00B82D9F" w:rsidRPr="00663AAF" w:rsidRDefault="00B82D9F" w:rsidP="00F3146A">
            <w:pPr>
              <w:pStyle w:val="Compact"/>
              <w:spacing w:line="480" w:lineRule="auto"/>
              <w:jc w:val="center"/>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F3146A">
            <w:pPr>
              <w:spacing w:line="480" w:lineRule="auto"/>
              <w:jc w:val="center"/>
            </w:pPr>
          </w:p>
        </w:tc>
      </w:tr>
    </w:tbl>
    <w:p w14:paraId="48EF2CB7" w14:textId="77FDD6F2" w:rsidR="00B82D9F" w:rsidRPr="00D677A8" w:rsidRDefault="00B82D9F" w:rsidP="00F3146A">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F3146A">
      <w:pPr>
        <w:spacing w:line="480" w:lineRule="auto"/>
      </w:pPr>
      <w:r>
        <w:br w:type="page"/>
      </w:r>
    </w:p>
    <w:p w14:paraId="1E921365" w14:textId="46F58615" w:rsidR="00B82D9F" w:rsidRPr="003D6540" w:rsidRDefault="00B82D9F" w:rsidP="00F3146A">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F3146A">
            <w:pPr>
              <w:pStyle w:val="Compact"/>
              <w:spacing w:line="480" w:lineRule="auto"/>
              <w:jc w:val="center"/>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F3146A">
            <w:pPr>
              <w:pStyle w:val="Compact"/>
              <w:spacing w:line="480" w:lineRule="auto"/>
              <w:jc w:val="center"/>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F3146A">
            <w:pPr>
              <w:pStyle w:val="Compact"/>
              <w:spacing w:line="480" w:lineRule="auto"/>
              <w:jc w:val="center"/>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F3146A">
            <w:pPr>
              <w:pStyle w:val="Compact"/>
              <w:spacing w:line="480" w:lineRule="auto"/>
              <w:jc w:val="center"/>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F3146A">
            <w:pPr>
              <w:spacing w:line="480" w:lineRule="auto"/>
              <w:jc w:val="center"/>
            </w:pPr>
          </w:p>
        </w:tc>
        <w:tc>
          <w:tcPr>
            <w:tcW w:w="1225" w:type="pct"/>
            <w:tcBorders>
              <w:top w:val="single" w:sz="4" w:space="0" w:color="auto"/>
              <w:bottom w:val="single" w:sz="4" w:space="0" w:color="auto"/>
            </w:tcBorders>
            <w:vAlign w:val="center"/>
          </w:tcPr>
          <w:p w14:paraId="7576BAE6" w14:textId="77777777" w:rsidR="00B82D9F" w:rsidRPr="00E41F5F" w:rsidRDefault="00B82D9F" w:rsidP="00F3146A">
            <w:pPr>
              <w:pStyle w:val="Compact"/>
              <w:spacing w:line="480" w:lineRule="auto"/>
              <w:jc w:val="center"/>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F3146A">
            <w:pPr>
              <w:spacing w:line="480" w:lineRule="auto"/>
              <w:jc w:val="center"/>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F3146A">
            <w:pPr>
              <w:pStyle w:val="Compact"/>
              <w:spacing w:line="480" w:lineRule="auto"/>
              <w:jc w:val="center"/>
            </w:pPr>
            <w:r w:rsidRPr="00D677A8">
              <w:t>Female</w:t>
            </w:r>
          </w:p>
        </w:tc>
        <w:tc>
          <w:tcPr>
            <w:tcW w:w="355" w:type="pct"/>
            <w:tcBorders>
              <w:top w:val="single" w:sz="4" w:space="0" w:color="auto"/>
            </w:tcBorders>
            <w:vAlign w:val="center"/>
          </w:tcPr>
          <w:p w14:paraId="4A30FD99" w14:textId="77777777" w:rsidR="00B82D9F" w:rsidRPr="00D677A8" w:rsidRDefault="00B82D9F" w:rsidP="00F3146A">
            <w:pPr>
              <w:pStyle w:val="Compact"/>
              <w:spacing w:line="480" w:lineRule="auto"/>
              <w:jc w:val="center"/>
            </w:pPr>
            <w:r w:rsidRPr="00D677A8">
              <w:t>21</w:t>
            </w:r>
          </w:p>
        </w:tc>
        <w:tc>
          <w:tcPr>
            <w:tcW w:w="1029" w:type="pct"/>
            <w:tcBorders>
              <w:top w:val="single" w:sz="4" w:space="0" w:color="auto"/>
            </w:tcBorders>
            <w:vAlign w:val="center"/>
          </w:tcPr>
          <w:p w14:paraId="547DB896" w14:textId="2343EA9C" w:rsidR="00B82D9F" w:rsidRPr="00D677A8" w:rsidRDefault="00B82D9F" w:rsidP="00F3146A">
            <w:pPr>
              <w:pStyle w:val="Compact"/>
              <w:spacing w:line="480" w:lineRule="auto"/>
              <w:jc w:val="center"/>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F3146A">
            <w:pPr>
              <w:spacing w:line="480" w:lineRule="auto"/>
              <w:jc w:val="center"/>
            </w:pPr>
          </w:p>
        </w:tc>
        <w:tc>
          <w:tcPr>
            <w:tcW w:w="1225" w:type="pct"/>
            <w:tcBorders>
              <w:top w:val="single" w:sz="4" w:space="0" w:color="auto"/>
            </w:tcBorders>
            <w:vAlign w:val="center"/>
          </w:tcPr>
          <w:p w14:paraId="2852E3C1" w14:textId="27E9E186" w:rsidR="00B82D9F" w:rsidRPr="00D677A8" w:rsidRDefault="00B82D9F" w:rsidP="00F3146A">
            <w:pPr>
              <w:pStyle w:val="Compact"/>
              <w:spacing w:line="480" w:lineRule="auto"/>
              <w:jc w:val="center"/>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F3146A">
            <w:pPr>
              <w:spacing w:line="480" w:lineRule="auto"/>
              <w:jc w:val="center"/>
            </w:pPr>
          </w:p>
        </w:tc>
      </w:tr>
      <w:tr w:rsidR="00B82D9F" w:rsidRPr="00D677A8" w14:paraId="2A3F88A9" w14:textId="77777777" w:rsidTr="00525195">
        <w:tc>
          <w:tcPr>
            <w:tcW w:w="1357" w:type="pct"/>
            <w:vAlign w:val="center"/>
          </w:tcPr>
          <w:p w14:paraId="68C6E992" w14:textId="77777777" w:rsidR="00B82D9F" w:rsidRPr="00D677A8" w:rsidRDefault="00B82D9F" w:rsidP="00F3146A">
            <w:pPr>
              <w:spacing w:line="480" w:lineRule="auto"/>
              <w:jc w:val="center"/>
            </w:pPr>
          </w:p>
        </w:tc>
        <w:tc>
          <w:tcPr>
            <w:tcW w:w="708" w:type="pct"/>
            <w:vAlign w:val="center"/>
          </w:tcPr>
          <w:p w14:paraId="31FB7409" w14:textId="77777777" w:rsidR="00B82D9F" w:rsidRPr="00D677A8" w:rsidRDefault="00B82D9F" w:rsidP="00F3146A">
            <w:pPr>
              <w:pStyle w:val="Compact"/>
              <w:spacing w:line="480" w:lineRule="auto"/>
              <w:jc w:val="center"/>
            </w:pPr>
            <w:r w:rsidRPr="00D677A8">
              <w:t>Male</w:t>
            </w:r>
          </w:p>
        </w:tc>
        <w:tc>
          <w:tcPr>
            <w:tcW w:w="355" w:type="pct"/>
            <w:vAlign w:val="center"/>
          </w:tcPr>
          <w:p w14:paraId="169F49A0" w14:textId="77777777" w:rsidR="00B82D9F" w:rsidRPr="00D677A8" w:rsidRDefault="00B82D9F" w:rsidP="00F3146A">
            <w:pPr>
              <w:pStyle w:val="Compact"/>
              <w:spacing w:line="480" w:lineRule="auto"/>
              <w:jc w:val="center"/>
            </w:pPr>
            <w:r w:rsidRPr="00D677A8">
              <w:t>25</w:t>
            </w:r>
          </w:p>
        </w:tc>
        <w:tc>
          <w:tcPr>
            <w:tcW w:w="1029" w:type="pct"/>
            <w:vAlign w:val="center"/>
          </w:tcPr>
          <w:p w14:paraId="77D8361F" w14:textId="395DC82C" w:rsidR="00B82D9F" w:rsidRPr="00D677A8" w:rsidRDefault="00B82D9F" w:rsidP="00F3146A">
            <w:pPr>
              <w:pStyle w:val="Compact"/>
              <w:spacing w:line="480" w:lineRule="auto"/>
              <w:jc w:val="center"/>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F3146A">
            <w:pPr>
              <w:spacing w:line="480" w:lineRule="auto"/>
              <w:jc w:val="center"/>
            </w:pPr>
          </w:p>
        </w:tc>
        <w:tc>
          <w:tcPr>
            <w:tcW w:w="1225" w:type="pct"/>
            <w:vAlign w:val="center"/>
          </w:tcPr>
          <w:p w14:paraId="0DC36ABA" w14:textId="51163ECD" w:rsidR="00B82D9F" w:rsidRPr="00D677A8" w:rsidRDefault="00B82D9F" w:rsidP="00F3146A">
            <w:pPr>
              <w:pStyle w:val="Compact"/>
              <w:spacing w:line="480" w:lineRule="auto"/>
              <w:jc w:val="center"/>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F3146A">
            <w:pPr>
              <w:spacing w:line="480" w:lineRule="auto"/>
              <w:jc w:val="center"/>
            </w:pPr>
          </w:p>
        </w:tc>
      </w:tr>
      <w:tr w:rsidR="00B82D9F" w:rsidRPr="00D677A8" w14:paraId="205B39FC" w14:textId="77777777" w:rsidTr="00525195">
        <w:tc>
          <w:tcPr>
            <w:tcW w:w="1357" w:type="pct"/>
            <w:vAlign w:val="center"/>
          </w:tcPr>
          <w:p w14:paraId="626A7E61" w14:textId="7F216942" w:rsidR="00B82D9F" w:rsidRPr="00D677A8" w:rsidRDefault="00253A2C" w:rsidP="00F3146A">
            <w:pPr>
              <w:pStyle w:val="Compact"/>
              <w:spacing w:line="480" w:lineRule="auto"/>
              <w:jc w:val="center"/>
            </w:pPr>
            <w:r w:rsidRPr="00A3526B">
              <w:t>A077</w:t>
            </w:r>
            <w:r w:rsidRPr="003D6540">
              <w:t>81-</w:t>
            </w:r>
            <w:r w:rsidR="00B82D9F" w:rsidRPr="00D677A8">
              <w:t>3LB</w:t>
            </w:r>
          </w:p>
        </w:tc>
        <w:tc>
          <w:tcPr>
            <w:tcW w:w="708" w:type="pct"/>
            <w:vAlign w:val="center"/>
          </w:tcPr>
          <w:p w14:paraId="2A7F37EA" w14:textId="77777777" w:rsidR="00B82D9F" w:rsidRPr="00D677A8" w:rsidRDefault="00B82D9F" w:rsidP="00F3146A">
            <w:pPr>
              <w:pStyle w:val="Compact"/>
              <w:spacing w:line="480" w:lineRule="auto"/>
              <w:jc w:val="center"/>
            </w:pPr>
            <w:r w:rsidRPr="00D677A8">
              <w:t>Female</w:t>
            </w:r>
          </w:p>
        </w:tc>
        <w:tc>
          <w:tcPr>
            <w:tcW w:w="355" w:type="pct"/>
            <w:vAlign w:val="center"/>
          </w:tcPr>
          <w:p w14:paraId="6D90DC54" w14:textId="77777777" w:rsidR="00B82D9F" w:rsidRPr="00D677A8" w:rsidRDefault="00B82D9F" w:rsidP="00F3146A">
            <w:pPr>
              <w:pStyle w:val="Compact"/>
              <w:spacing w:line="480" w:lineRule="auto"/>
              <w:jc w:val="center"/>
            </w:pPr>
            <w:r w:rsidRPr="00D677A8">
              <w:t>27</w:t>
            </w:r>
          </w:p>
        </w:tc>
        <w:tc>
          <w:tcPr>
            <w:tcW w:w="1029" w:type="pct"/>
            <w:vAlign w:val="center"/>
          </w:tcPr>
          <w:p w14:paraId="696177ED" w14:textId="4AB2DCC7" w:rsidR="00B82D9F" w:rsidRPr="00D677A8" w:rsidRDefault="00B82D9F" w:rsidP="00F3146A">
            <w:pPr>
              <w:pStyle w:val="Compact"/>
              <w:spacing w:line="480" w:lineRule="auto"/>
              <w:jc w:val="center"/>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F3146A">
            <w:pPr>
              <w:spacing w:line="480" w:lineRule="auto"/>
              <w:jc w:val="center"/>
            </w:pPr>
          </w:p>
        </w:tc>
        <w:tc>
          <w:tcPr>
            <w:tcW w:w="1225" w:type="pct"/>
            <w:vAlign w:val="center"/>
          </w:tcPr>
          <w:p w14:paraId="289556F6" w14:textId="245454C7"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F3146A">
            <w:pPr>
              <w:spacing w:line="480" w:lineRule="auto"/>
              <w:jc w:val="center"/>
            </w:pPr>
          </w:p>
        </w:tc>
      </w:tr>
      <w:tr w:rsidR="00B82D9F" w:rsidRPr="00D677A8" w14:paraId="7731A8D5" w14:textId="77777777" w:rsidTr="00525195">
        <w:tc>
          <w:tcPr>
            <w:tcW w:w="1357" w:type="pct"/>
            <w:vAlign w:val="center"/>
          </w:tcPr>
          <w:p w14:paraId="66CC4E30" w14:textId="77777777" w:rsidR="00B82D9F" w:rsidRPr="00D677A8" w:rsidRDefault="00B82D9F" w:rsidP="00F3146A">
            <w:pPr>
              <w:spacing w:line="480" w:lineRule="auto"/>
              <w:jc w:val="center"/>
            </w:pPr>
          </w:p>
        </w:tc>
        <w:tc>
          <w:tcPr>
            <w:tcW w:w="708" w:type="pct"/>
            <w:vAlign w:val="center"/>
          </w:tcPr>
          <w:p w14:paraId="46E078E1" w14:textId="77777777" w:rsidR="00B82D9F" w:rsidRPr="00D677A8" w:rsidRDefault="00B82D9F" w:rsidP="00F3146A">
            <w:pPr>
              <w:pStyle w:val="Compact"/>
              <w:spacing w:line="480" w:lineRule="auto"/>
              <w:jc w:val="center"/>
            </w:pPr>
            <w:r w:rsidRPr="00D677A8">
              <w:t>Male</w:t>
            </w:r>
          </w:p>
        </w:tc>
        <w:tc>
          <w:tcPr>
            <w:tcW w:w="355" w:type="pct"/>
            <w:vAlign w:val="center"/>
          </w:tcPr>
          <w:p w14:paraId="2C8A29BB" w14:textId="77777777" w:rsidR="00B82D9F" w:rsidRPr="00D677A8" w:rsidRDefault="00B82D9F" w:rsidP="00F3146A">
            <w:pPr>
              <w:pStyle w:val="Compact"/>
              <w:spacing w:line="480" w:lineRule="auto"/>
              <w:jc w:val="center"/>
            </w:pPr>
            <w:r w:rsidRPr="00D677A8">
              <w:t>21</w:t>
            </w:r>
          </w:p>
        </w:tc>
        <w:tc>
          <w:tcPr>
            <w:tcW w:w="1029" w:type="pct"/>
            <w:vAlign w:val="center"/>
          </w:tcPr>
          <w:p w14:paraId="4B6FA42E" w14:textId="40D356DD"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F3146A">
            <w:pPr>
              <w:spacing w:line="480" w:lineRule="auto"/>
              <w:jc w:val="center"/>
            </w:pPr>
          </w:p>
        </w:tc>
        <w:tc>
          <w:tcPr>
            <w:tcW w:w="1225" w:type="pct"/>
            <w:vAlign w:val="center"/>
          </w:tcPr>
          <w:p w14:paraId="60F04BE5" w14:textId="2052AD2C" w:rsidR="00B82D9F" w:rsidRPr="00D677A8" w:rsidRDefault="00B82D9F" w:rsidP="00F3146A">
            <w:pPr>
              <w:pStyle w:val="Compact"/>
              <w:spacing w:line="480" w:lineRule="auto"/>
              <w:jc w:val="center"/>
            </w:pPr>
            <w:r w:rsidRPr="00D677A8">
              <w:t>0.003</w:t>
            </w:r>
            <w:r w:rsidR="00114F64">
              <w:t xml:space="preserve"> ± </w:t>
            </w:r>
            <w:r w:rsidRPr="00D677A8">
              <w:t>0.005</w:t>
            </w:r>
          </w:p>
        </w:tc>
        <w:tc>
          <w:tcPr>
            <w:tcW w:w="163" w:type="pct"/>
            <w:vAlign w:val="center"/>
          </w:tcPr>
          <w:p w14:paraId="7D9C7B43" w14:textId="77777777" w:rsidR="00B82D9F" w:rsidRPr="00D677A8" w:rsidRDefault="00B82D9F" w:rsidP="00F3146A">
            <w:pPr>
              <w:spacing w:line="480" w:lineRule="auto"/>
              <w:jc w:val="center"/>
            </w:pPr>
          </w:p>
        </w:tc>
      </w:tr>
      <w:tr w:rsidR="00B82D9F" w:rsidRPr="00D677A8" w14:paraId="71595014" w14:textId="77777777" w:rsidTr="00525195">
        <w:tc>
          <w:tcPr>
            <w:tcW w:w="1357" w:type="pct"/>
            <w:vAlign w:val="center"/>
          </w:tcPr>
          <w:p w14:paraId="4726D802" w14:textId="0EC52F56" w:rsidR="00B82D9F" w:rsidRPr="00D677A8" w:rsidRDefault="00253A2C" w:rsidP="00F3146A">
            <w:pPr>
              <w:pStyle w:val="Compact"/>
              <w:spacing w:line="480" w:lineRule="auto"/>
              <w:jc w:val="center"/>
            </w:pPr>
            <w:r w:rsidRPr="00A3526B">
              <w:t>A077</w:t>
            </w:r>
            <w:r w:rsidRPr="003D6540">
              <w:t>81-</w:t>
            </w:r>
            <w:r w:rsidR="00B82D9F" w:rsidRPr="00D677A8">
              <w:t>4LB</w:t>
            </w:r>
          </w:p>
        </w:tc>
        <w:tc>
          <w:tcPr>
            <w:tcW w:w="708" w:type="pct"/>
            <w:vAlign w:val="center"/>
          </w:tcPr>
          <w:p w14:paraId="38399C78" w14:textId="77777777" w:rsidR="00B82D9F" w:rsidRPr="00D677A8" w:rsidRDefault="00B82D9F" w:rsidP="00F3146A">
            <w:pPr>
              <w:pStyle w:val="Compact"/>
              <w:spacing w:line="480" w:lineRule="auto"/>
              <w:jc w:val="center"/>
            </w:pPr>
            <w:r w:rsidRPr="00D677A8">
              <w:t>Female</w:t>
            </w:r>
          </w:p>
        </w:tc>
        <w:tc>
          <w:tcPr>
            <w:tcW w:w="355" w:type="pct"/>
            <w:vAlign w:val="center"/>
          </w:tcPr>
          <w:p w14:paraId="153475F9" w14:textId="77777777" w:rsidR="00B82D9F" w:rsidRPr="00D677A8" w:rsidRDefault="00B82D9F" w:rsidP="00F3146A">
            <w:pPr>
              <w:pStyle w:val="Compact"/>
              <w:spacing w:line="480" w:lineRule="auto"/>
              <w:jc w:val="center"/>
            </w:pPr>
            <w:r w:rsidRPr="00D677A8">
              <w:t>25</w:t>
            </w:r>
          </w:p>
        </w:tc>
        <w:tc>
          <w:tcPr>
            <w:tcW w:w="1029" w:type="pct"/>
            <w:vAlign w:val="center"/>
          </w:tcPr>
          <w:p w14:paraId="189E84C9" w14:textId="4E46F91F"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F3146A">
            <w:pPr>
              <w:spacing w:line="480" w:lineRule="auto"/>
              <w:jc w:val="center"/>
            </w:pPr>
          </w:p>
        </w:tc>
        <w:tc>
          <w:tcPr>
            <w:tcW w:w="1225" w:type="pct"/>
            <w:vAlign w:val="center"/>
          </w:tcPr>
          <w:p w14:paraId="2F338BBF" w14:textId="2D108CE5"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F3146A">
            <w:pPr>
              <w:spacing w:line="480" w:lineRule="auto"/>
              <w:jc w:val="center"/>
            </w:pPr>
          </w:p>
        </w:tc>
      </w:tr>
      <w:tr w:rsidR="00B82D9F" w:rsidRPr="00D677A8" w14:paraId="614F2D7E" w14:textId="77777777" w:rsidTr="00525195">
        <w:tc>
          <w:tcPr>
            <w:tcW w:w="1357" w:type="pct"/>
            <w:vAlign w:val="center"/>
          </w:tcPr>
          <w:p w14:paraId="0A620475" w14:textId="77777777" w:rsidR="00B82D9F" w:rsidRPr="00D677A8" w:rsidRDefault="00B82D9F" w:rsidP="00F3146A">
            <w:pPr>
              <w:spacing w:line="480" w:lineRule="auto"/>
              <w:jc w:val="center"/>
            </w:pPr>
          </w:p>
        </w:tc>
        <w:tc>
          <w:tcPr>
            <w:tcW w:w="708" w:type="pct"/>
            <w:vAlign w:val="center"/>
          </w:tcPr>
          <w:p w14:paraId="6D51B346" w14:textId="77777777" w:rsidR="00B82D9F" w:rsidRPr="00D677A8" w:rsidRDefault="00B82D9F" w:rsidP="00F3146A">
            <w:pPr>
              <w:pStyle w:val="Compact"/>
              <w:spacing w:line="480" w:lineRule="auto"/>
              <w:jc w:val="center"/>
            </w:pPr>
            <w:r w:rsidRPr="00D677A8">
              <w:t>Male</w:t>
            </w:r>
          </w:p>
        </w:tc>
        <w:tc>
          <w:tcPr>
            <w:tcW w:w="355" w:type="pct"/>
            <w:vAlign w:val="center"/>
          </w:tcPr>
          <w:p w14:paraId="72577C2A" w14:textId="77777777" w:rsidR="00B82D9F" w:rsidRPr="00D677A8" w:rsidRDefault="00B82D9F" w:rsidP="00F3146A">
            <w:pPr>
              <w:pStyle w:val="Compact"/>
              <w:spacing w:line="480" w:lineRule="auto"/>
              <w:jc w:val="center"/>
            </w:pPr>
            <w:r w:rsidRPr="00D677A8">
              <w:t>18</w:t>
            </w:r>
          </w:p>
        </w:tc>
        <w:tc>
          <w:tcPr>
            <w:tcW w:w="1029" w:type="pct"/>
            <w:vAlign w:val="center"/>
          </w:tcPr>
          <w:p w14:paraId="21433B4A" w14:textId="6EF9E742" w:rsidR="00B82D9F" w:rsidRPr="00D677A8" w:rsidRDefault="00B82D9F" w:rsidP="00F3146A">
            <w:pPr>
              <w:pStyle w:val="Compact"/>
              <w:spacing w:line="480" w:lineRule="auto"/>
              <w:jc w:val="center"/>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F3146A">
            <w:pPr>
              <w:spacing w:line="480" w:lineRule="auto"/>
              <w:jc w:val="center"/>
            </w:pPr>
          </w:p>
        </w:tc>
        <w:tc>
          <w:tcPr>
            <w:tcW w:w="1225" w:type="pct"/>
            <w:vAlign w:val="center"/>
          </w:tcPr>
          <w:p w14:paraId="42E7AF81" w14:textId="51AD98AA" w:rsidR="00B82D9F" w:rsidRPr="00D677A8" w:rsidRDefault="00B82D9F" w:rsidP="00F3146A">
            <w:pPr>
              <w:pStyle w:val="Compact"/>
              <w:spacing w:line="480" w:lineRule="auto"/>
              <w:jc w:val="center"/>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F3146A">
            <w:pPr>
              <w:spacing w:line="480" w:lineRule="auto"/>
              <w:jc w:val="center"/>
            </w:pPr>
          </w:p>
        </w:tc>
      </w:tr>
      <w:tr w:rsidR="00B82D9F" w:rsidRPr="00D677A8" w14:paraId="0765FD58" w14:textId="77777777" w:rsidTr="00525195">
        <w:tc>
          <w:tcPr>
            <w:tcW w:w="1357" w:type="pct"/>
            <w:vAlign w:val="center"/>
          </w:tcPr>
          <w:p w14:paraId="359127CC" w14:textId="77777777" w:rsidR="00B82D9F" w:rsidRPr="00D677A8" w:rsidRDefault="00B82D9F" w:rsidP="00F3146A">
            <w:pPr>
              <w:pStyle w:val="Compact"/>
              <w:spacing w:line="480" w:lineRule="auto"/>
              <w:jc w:val="center"/>
            </w:pPr>
            <w:r w:rsidRPr="00D677A8">
              <w:t>Russet Burbank</w:t>
            </w:r>
          </w:p>
        </w:tc>
        <w:tc>
          <w:tcPr>
            <w:tcW w:w="708" w:type="pct"/>
            <w:vAlign w:val="center"/>
          </w:tcPr>
          <w:p w14:paraId="1CB07B9A" w14:textId="77777777" w:rsidR="00B82D9F" w:rsidRPr="00D677A8" w:rsidRDefault="00B82D9F" w:rsidP="00F3146A">
            <w:pPr>
              <w:pStyle w:val="Compact"/>
              <w:spacing w:line="480" w:lineRule="auto"/>
              <w:jc w:val="center"/>
            </w:pPr>
            <w:r w:rsidRPr="00D677A8">
              <w:t>Female</w:t>
            </w:r>
          </w:p>
        </w:tc>
        <w:tc>
          <w:tcPr>
            <w:tcW w:w="355" w:type="pct"/>
            <w:vAlign w:val="center"/>
          </w:tcPr>
          <w:p w14:paraId="39828927" w14:textId="77777777" w:rsidR="00B82D9F" w:rsidRPr="00D677A8" w:rsidRDefault="00B82D9F" w:rsidP="00F3146A">
            <w:pPr>
              <w:pStyle w:val="Compact"/>
              <w:spacing w:line="480" w:lineRule="auto"/>
              <w:jc w:val="center"/>
            </w:pPr>
            <w:r w:rsidRPr="00D677A8">
              <w:t>26</w:t>
            </w:r>
          </w:p>
        </w:tc>
        <w:tc>
          <w:tcPr>
            <w:tcW w:w="1029" w:type="pct"/>
            <w:vAlign w:val="center"/>
          </w:tcPr>
          <w:p w14:paraId="5FD47E93" w14:textId="5A70638E" w:rsidR="00B82D9F" w:rsidRPr="00D677A8" w:rsidRDefault="00B82D9F" w:rsidP="00F3146A">
            <w:pPr>
              <w:pStyle w:val="Compact"/>
              <w:spacing w:line="480" w:lineRule="auto"/>
              <w:jc w:val="center"/>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F3146A">
            <w:pPr>
              <w:spacing w:line="480" w:lineRule="auto"/>
              <w:jc w:val="center"/>
            </w:pPr>
          </w:p>
        </w:tc>
        <w:tc>
          <w:tcPr>
            <w:tcW w:w="1225" w:type="pct"/>
            <w:vAlign w:val="center"/>
          </w:tcPr>
          <w:p w14:paraId="45C83E67" w14:textId="61FFA546" w:rsidR="00B82D9F" w:rsidRPr="00D677A8" w:rsidRDefault="00B82D9F" w:rsidP="00F3146A">
            <w:pPr>
              <w:pStyle w:val="Compact"/>
              <w:spacing w:line="480" w:lineRule="auto"/>
              <w:jc w:val="center"/>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F3146A">
            <w:pPr>
              <w:spacing w:line="480" w:lineRule="auto"/>
              <w:jc w:val="center"/>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F3146A">
            <w:pPr>
              <w:spacing w:line="480" w:lineRule="auto"/>
              <w:jc w:val="center"/>
            </w:pPr>
          </w:p>
        </w:tc>
        <w:tc>
          <w:tcPr>
            <w:tcW w:w="708" w:type="pct"/>
            <w:tcBorders>
              <w:bottom w:val="single" w:sz="4" w:space="0" w:color="auto"/>
            </w:tcBorders>
            <w:vAlign w:val="center"/>
          </w:tcPr>
          <w:p w14:paraId="2A16B773" w14:textId="77777777" w:rsidR="00B82D9F" w:rsidRPr="00D677A8" w:rsidRDefault="00B82D9F" w:rsidP="00F3146A">
            <w:pPr>
              <w:pStyle w:val="Compact"/>
              <w:spacing w:line="480" w:lineRule="auto"/>
              <w:jc w:val="center"/>
            </w:pPr>
            <w:r w:rsidRPr="00D677A8">
              <w:t>Male</w:t>
            </w:r>
          </w:p>
        </w:tc>
        <w:tc>
          <w:tcPr>
            <w:tcW w:w="355" w:type="pct"/>
            <w:tcBorders>
              <w:bottom w:val="single" w:sz="4" w:space="0" w:color="auto"/>
            </w:tcBorders>
            <w:vAlign w:val="center"/>
          </w:tcPr>
          <w:p w14:paraId="4488768B" w14:textId="77777777" w:rsidR="00B82D9F" w:rsidRPr="00D677A8" w:rsidRDefault="00B82D9F" w:rsidP="00F3146A">
            <w:pPr>
              <w:pStyle w:val="Compact"/>
              <w:spacing w:line="480" w:lineRule="auto"/>
              <w:jc w:val="center"/>
            </w:pPr>
            <w:r w:rsidRPr="00D677A8">
              <w:t>18</w:t>
            </w:r>
          </w:p>
        </w:tc>
        <w:tc>
          <w:tcPr>
            <w:tcW w:w="1029" w:type="pct"/>
            <w:tcBorders>
              <w:bottom w:val="single" w:sz="4" w:space="0" w:color="auto"/>
            </w:tcBorders>
            <w:vAlign w:val="center"/>
          </w:tcPr>
          <w:p w14:paraId="42387C13" w14:textId="354CD67C" w:rsidR="00B82D9F" w:rsidRPr="00D677A8" w:rsidRDefault="00B82D9F" w:rsidP="00F3146A">
            <w:pPr>
              <w:pStyle w:val="Compact"/>
              <w:spacing w:line="480" w:lineRule="auto"/>
              <w:jc w:val="center"/>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F3146A">
            <w:pPr>
              <w:spacing w:line="480" w:lineRule="auto"/>
              <w:jc w:val="center"/>
            </w:pPr>
          </w:p>
        </w:tc>
        <w:tc>
          <w:tcPr>
            <w:tcW w:w="1225" w:type="pct"/>
            <w:tcBorders>
              <w:bottom w:val="single" w:sz="4" w:space="0" w:color="auto"/>
            </w:tcBorders>
            <w:vAlign w:val="center"/>
          </w:tcPr>
          <w:p w14:paraId="7C50781F" w14:textId="5E4B261C" w:rsidR="00B82D9F" w:rsidRPr="00D677A8" w:rsidRDefault="00B82D9F" w:rsidP="00F3146A">
            <w:pPr>
              <w:pStyle w:val="Compact"/>
              <w:spacing w:line="480" w:lineRule="auto"/>
              <w:jc w:val="center"/>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F3146A">
            <w:pPr>
              <w:spacing w:line="480" w:lineRule="auto"/>
              <w:jc w:val="center"/>
            </w:pPr>
          </w:p>
        </w:tc>
      </w:tr>
    </w:tbl>
    <w:p w14:paraId="0C8D31CC" w14:textId="77777777" w:rsidR="00B82D9F" w:rsidRDefault="00B82D9F" w:rsidP="00A31E2B">
      <w:pPr>
        <w:pStyle w:val="BodyText"/>
        <w:spacing w:line="480" w:lineRule="auto"/>
      </w:pPr>
      <w:r>
        <w:br w:type="page"/>
      </w:r>
    </w:p>
    <w:p w14:paraId="1FBC2505" w14:textId="065FC0CD" w:rsidR="00B82D9F" w:rsidRPr="003D6540" w:rsidRDefault="00B82D9F" w:rsidP="00A31E2B">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B37B60">
            <w:pPr>
              <w:pStyle w:val="Compact"/>
              <w:spacing w:line="480" w:lineRule="auto"/>
              <w:jc w:val="center"/>
            </w:pPr>
            <w:proofErr w:type="spellStart"/>
            <w:r w:rsidRPr="007029E4">
              <w:t>Genotype</w:t>
            </w:r>
            <w:r w:rsidR="00F3146A" w:rsidRPr="00F3146A">
              <w:rPr>
                <w:vertAlign w:val="superscript"/>
              </w:rPr>
              <w:t>a</w:t>
            </w:r>
            <w:proofErr w:type="spellEnd"/>
          </w:p>
        </w:tc>
        <w:tc>
          <w:tcPr>
            <w:tcW w:w="590" w:type="pct"/>
            <w:tcBorders>
              <w:top w:val="single" w:sz="4" w:space="0" w:color="auto"/>
              <w:bottom w:val="single" w:sz="4" w:space="0" w:color="auto"/>
            </w:tcBorders>
            <w:vAlign w:val="bottom"/>
          </w:tcPr>
          <w:p w14:paraId="5DCBA3C0" w14:textId="77777777" w:rsidR="00B82D9F" w:rsidRPr="00E41F5F" w:rsidRDefault="00B82D9F" w:rsidP="00B37B60">
            <w:pPr>
              <w:pStyle w:val="Compact"/>
              <w:spacing w:line="480" w:lineRule="auto"/>
              <w:jc w:val="center"/>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B37B60">
            <w:pPr>
              <w:pStyle w:val="Compact"/>
              <w:spacing w:line="480" w:lineRule="auto"/>
              <w:jc w:val="center"/>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B37B60">
            <w:pPr>
              <w:pStyle w:val="Compact"/>
              <w:spacing w:line="480" w:lineRule="auto"/>
              <w:jc w:val="center"/>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B37B60">
            <w:pPr>
              <w:spacing w:line="480" w:lineRule="auto"/>
              <w:jc w:val="center"/>
            </w:pPr>
          </w:p>
        </w:tc>
        <w:tc>
          <w:tcPr>
            <w:tcW w:w="1662" w:type="pct"/>
            <w:tcBorders>
              <w:top w:val="single" w:sz="4" w:space="0" w:color="auto"/>
              <w:bottom w:val="single" w:sz="4" w:space="0" w:color="auto"/>
            </w:tcBorders>
            <w:vAlign w:val="bottom"/>
          </w:tcPr>
          <w:p w14:paraId="0A295EE5" w14:textId="77777777" w:rsidR="00B82D9F" w:rsidRPr="00E41F5F" w:rsidRDefault="00B82D9F" w:rsidP="00B37B60">
            <w:pPr>
              <w:pStyle w:val="Compact"/>
              <w:spacing w:line="480" w:lineRule="auto"/>
              <w:jc w:val="center"/>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B37B60">
            <w:pPr>
              <w:spacing w:line="480" w:lineRule="auto"/>
              <w:jc w:val="center"/>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B37B60">
            <w:pPr>
              <w:pStyle w:val="Compact"/>
              <w:spacing w:line="480" w:lineRule="auto"/>
              <w:jc w:val="center"/>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B37B60">
            <w:pPr>
              <w:pStyle w:val="Compact"/>
              <w:spacing w:line="480" w:lineRule="auto"/>
              <w:jc w:val="center"/>
            </w:pPr>
            <w:r w:rsidRPr="00D677A8">
              <w:t>Female</w:t>
            </w:r>
          </w:p>
        </w:tc>
        <w:tc>
          <w:tcPr>
            <w:tcW w:w="296" w:type="pct"/>
            <w:tcBorders>
              <w:top w:val="single" w:sz="4" w:space="0" w:color="auto"/>
            </w:tcBorders>
            <w:vAlign w:val="bottom"/>
          </w:tcPr>
          <w:p w14:paraId="255D52F9" w14:textId="77777777" w:rsidR="00B82D9F" w:rsidRPr="00D677A8" w:rsidRDefault="00B82D9F" w:rsidP="00B37B60">
            <w:pPr>
              <w:pStyle w:val="Compact"/>
              <w:spacing w:line="480" w:lineRule="auto"/>
              <w:jc w:val="center"/>
            </w:pPr>
            <w:r w:rsidRPr="00D677A8">
              <w:t>21</w:t>
            </w:r>
          </w:p>
        </w:tc>
        <w:tc>
          <w:tcPr>
            <w:tcW w:w="858" w:type="pct"/>
            <w:tcBorders>
              <w:top w:val="single" w:sz="4" w:space="0" w:color="auto"/>
            </w:tcBorders>
            <w:vAlign w:val="bottom"/>
          </w:tcPr>
          <w:p w14:paraId="0844D0DC" w14:textId="5775431F"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B37B60">
            <w:pPr>
              <w:spacing w:line="480" w:lineRule="auto"/>
              <w:jc w:val="center"/>
            </w:pPr>
          </w:p>
        </w:tc>
        <w:tc>
          <w:tcPr>
            <w:tcW w:w="1662" w:type="pct"/>
            <w:tcBorders>
              <w:top w:val="single" w:sz="4" w:space="0" w:color="auto"/>
            </w:tcBorders>
            <w:vAlign w:val="bottom"/>
          </w:tcPr>
          <w:p w14:paraId="3CEED243" w14:textId="4844C05F" w:rsidR="00B82D9F" w:rsidRPr="00A3526B" w:rsidRDefault="00B82D9F" w:rsidP="00B37B60">
            <w:pPr>
              <w:pStyle w:val="Compact"/>
              <w:spacing w:line="480" w:lineRule="auto"/>
              <w:jc w:val="center"/>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B37B60">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B37B60">
            <w:pPr>
              <w:spacing w:line="480" w:lineRule="auto"/>
              <w:jc w:val="center"/>
            </w:pPr>
          </w:p>
        </w:tc>
        <w:tc>
          <w:tcPr>
            <w:tcW w:w="590" w:type="pct"/>
            <w:vAlign w:val="bottom"/>
          </w:tcPr>
          <w:p w14:paraId="13319A9D" w14:textId="77777777" w:rsidR="00B82D9F" w:rsidRPr="00D677A8" w:rsidRDefault="00B82D9F" w:rsidP="00B37B60">
            <w:pPr>
              <w:pStyle w:val="Compact"/>
              <w:spacing w:line="480" w:lineRule="auto"/>
              <w:jc w:val="center"/>
            </w:pPr>
            <w:r w:rsidRPr="00D677A8">
              <w:t>Male</w:t>
            </w:r>
          </w:p>
        </w:tc>
        <w:tc>
          <w:tcPr>
            <w:tcW w:w="296" w:type="pct"/>
            <w:vAlign w:val="bottom"/>
          </w:tcPr>
          <w:p w14:paraId="71052B02" w14:textId="77777777" w:rsidR="00B82D9F" w:rsidRPr="00D677A8" w:rsidRDefault="00B82D9F" w:rsidP="00B37B60">
            <w:pPr>
              <w:pStyle w:val="Compact"/>
              <w:spacing w:line="480" w:lineRule="auto"/>
              <w:jc w:val="center"/>
            </w:pPr>
            <w:r w:rsidRPr="00D677A8">
              <w:t>25</w:t>
            </w:r>
          </w:p>
        </w:tc>
        <w:tc>
          <w:tcPr>
            <w:tcW w:w="858" w:type="pct"/>
            <w:vAlign w:val="bottom"/>
          </w:tcPr>
          <w:p w14:paraId="6E4FF1D9" w14:textId="442A70FB"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B37B60">
            <w:pPr>
              <w:spacing w:line="480" w:lineRule="auto"/>
              <w:jc w:val="center"/>
            </w:pPr>
          </w:p>
        </w:tc>
        <w:tc>
          <w:tcPr>
            <w:tcW w:w="1662" w:type="pct"/>
            <w:vAlign w:val="bottom"/>
          </w:tcPr>
          <w:p w14:paraId="2815EDEC" w14:textId="179D5955" w:rsidR="00B82D9F" w:rsidRPr="00A3526B" w:rsidRDefault="00B82D9F" w:rsidP="00B37B60">
            <w:pPr>
              <w:pStyle w:val="Compact"/>
              <w:spacing w:line="480" w:lineRule="auto"/>
              <w:jc w:val="center"/>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B37B60">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B37B60">
            <w:pPr>
              <w:pStyle w:val="Compact"/>
              <w:spacing w:line="480" w:lineRule="auto"/>
              <w:jc w:val="center"/>
            </w:pPr>
            <w:r w:rsidRPr="00A3526B">
              <w:t>A077</w:t>
            </w:r>
            <w:r w:rsidRPr="003D6540">
              <w:t>81-</w:t>
            </w:r>
            <w:r w:rsidR="00B82D9F" w:rsidRPr="00D677A8">
              <w:t>3LB</w:t>
            </w:r>
          </w:p>
        </w:tc>
        <w:tc>
          <w:tcPr>
            <w:tcW w:w="590" w:type="pct"/>
            <w:vAlign w:val="bottom"/>
          </w:tcPr>
          <w:p w14:paraId="2ECFFBBE" w14:textId="77777777" w:rsidR="00B82D9F" w:rsidRPr="00D677A8" w:rsidRDefault="00B82D9F" w:rsidP="00B37B60">
            <w:pPr>
              <w:pStyle w:val="Compact"/>
              <w:spacing w:line="480" w:lineRule="auto"/>
              <w:jc w:val="center"/>
            </w:pPr>
            <w:r w:rsidRPr="00D677A8">
              <w:t>Female</w:t>
            </w:r>
          </w:p>
        </w:tc>
        <w:tc>
          <w:tcPr>
            <w:tcW w:w="296" w:type="pct"/>
            <w:vAlign w:val="bottom"/>
          </w:tcPr>
          <w:p w14:paraId="7BF983F5" w14:textId="77777777" w:rsidR="00B82D9F" w:rsidRPr="00D677A8" w:rsidRDefault="00B82D9F" w:rsidP="00B37B60">
            <w:pPr>
              <w:pStyle w:val="Compact"/>
              <w:spacing w:line="480" w:lineRule="auto"/>
              <w:jc w:val="center"/>
            </w:pPr>
            <w:r w:rsidRPr="00D677A8">
              <w:t>27</w:t>
            </w:r>
          </w:p>
        </w:tc>
        <w:tc>
          <w:tcPr>
            <w:tcW w:w="858" w:type="pct"/>
            <w:vAlign w:val="bottom"/>
          </w:tcPr>
          <w:p w14:paraId="2E484956" w14:textId="6179C098" w:rsidR="00B82D9F" w:rsidRPr="00D677A8" w:rsidRDefault="00B82D9F" w:rsidP="00B37B60">
            <w:pPr>
              <w:pStyle w:val="Compact"/>
              <w:spacing w:line="480" w:lineRule="auto"/>
              <w:jc w:val="center"/>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B37B60">
            <w:pPr>
              <w:spacing w:line="480" w:lineRule="auto"/>
              <w:jc w:val="center"/>
            </w:pPr>
          </w:p>
        </w:tc>
        <w:tc>
          <w:tcPr>
            <w:tcW w:w="1662" w:type="pct"/>
            <w:vAlign w:val="bottom"/>
          </w:tcPr>
          <w:p w14:paraId="7106F255" w14:textId="27152097" w:rsidR="00B82D9F" w:rsidRPr="00A3526B" w:rsidRDefault="00B82D9F" w:rsidP="00B37B60">
            <w:pPr>
              <w:pStyle w:val="Compact"/>
              <w:spacing w:line="480" w:lineRule="auto"/>
              <w:jc w:val="center"/>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B37B60">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B37B60">
            <w:pPr>
              <w:spacing w:line="480" w:lineRule="auto"/>
              <w:jc w:val="center"/>
            </w:pPr>
          </w:p>
        </w:tc>
        <w:tc>
          <w:tcPr>
            <w:tcW w:w="590" w:type="pct"/>
            <w:vAlign w:val="bottom"/>
          </w:tcPr>
          <w:p w14:paraId="0CC4E117" w14:textId="77777777" w:rsidR="00B82D9F" w:rsidRPr="00D677A8" w:rsidRDefault="00B82D9F" w:rsidP="00B37B60">
            <w:pPr>
              <w:pStyle w:val="Compact"/>
              <w:spacing w:line="480" w:lineRule="auto"/>
              <w:jc w:val="center"/>
            </w:pPr>
            <w:r w:rsidRPr="00D677A8">
              <w:t>Male</w:t>
            </w:r>
          </w:p>
        </w:tc>
        <w:tc>
          <w:tcPr>
            <w:tcW w:w="296" w:type="pct"/>
            <w:vAlign w:val="bottom"/>
          </w:tcPr>
          <w:p w14:paraId="77FBDB43" w14:textId="77777777" w:rsidR="00B82D9F" w:rsidRPr="00D677A8" w:rsidRDefault="00B82D9F" w:rsidP="00B37B60">
            <w:pPr>
              <w:pStyle w:val="Compact"/>
              <w:spacing w:line="480" w:lineRule="auto"/>
              <w:jc w:val="center"/>
            </w:pPr>
            <w:r w:rsidRPr="00D677A8">
              <w:t>21</w:t>
            </w:r>
          </w:p>
        </w:tc>
        <w:tc>
          <w:tcPr>
            <w:tcW w:w="858" w:type="pct"/>
            <w:vAlign w:val="bottom"/>
          </w:tcPr>
          <w:p w14:paraId="1417841E" w14:textId="073315BB" w:rsidR="00B82D9F" w:rsidRPr="00D677A8" w:rsidRDefault="00B82D9F" w:rsidP="00B37B60">
            <w:pPr>
              <w:pStyle w:val="Compact"/>
              <w:spacing w:line="480" w:lineRule="auto"/>
              <w:jc w:val="center"/>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B37B60">
            <w:pPr>
              <w:spacing w:line="480" w:lineRule="auto"/>
              <w:jc w:val="center"/>
            </w:pPr>
          </w:p>
        </w:tc>
        <w:tc>
          <w:tcPr>
            <w:tcW w:w="1662" w:type="pct"/>
            <w:vAlign w:val="bottom"/>
          </w:tcPr>
          <w:p w14:paraId="1BC54D27" w14:textId="40C35232" w:rsidR="00B82D9F" w:rsidRPr="00A3526B" w:rsidRDefault="00B82D9F" w:rsidP="00B37B60">
            <w:pPr>
              <w:pStyle w:val="Compact"/>
              <w:spacing w:line="480" w:lineRule="auto"/>
              <w:jc w:val="center"/>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B37B60">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B37B60">
            <w:pPr>
              <w:pStyle w:val="Compact"/>
              <w:spacing w:line="480" w:lineRule="auto"/>
              <w:jc w:val="center"/>
            </w:pPr>
            <w:r w:rsidRPr="00A3526B">
              <w:t>A077</w:t>
            </w:r>
            <w:r w:rsidRPr="003D6540">
              <w:t>81-</w:t>
            </w:r>
            <w:r w:rsidR="00B82D9F" w:rsidRPr="00D677A8">
              <w:t>4LB</w:t>
            </w:r>
          </w:p>
        </w:tc>
        <w:tc>
          <w:tcPr>
            <w:tcW w:w="590" w:type="pct"/>
            <w:vAlign w:val="bottom"/>
          </w:tcPr>
          <w:p w14:paraId="1F564D4C" w14:textId="77777777" w:rsidR="00B82D9F" w:rsidRPr="00D677A8" w:rsidRDefault="00B82D9F" w:rsidP="00B37B60">
            <w:pPr>
              <w:pStyle w:val="Compact"/>
              <w:spacing w:line="480" w:lineRule="auto"/>
              <w:jc w:val="center"/>
            </w:pPr>
            <w:r w:rsidRPr="00D677A8">
              <w:t>Female</w:t>
            </w:r>
          </w:p>
        </w:tc>
        <w:tc>
          <w:tcPr>
            <w:tcW w:w="296" w:type="pct"/>
            <w:vAlign w:val="bottom"/>
          </w:tcPr>
          <w:p w14:paraId="4CE00EBC" w14:textId="77777777" w:rsidR="00B82D9F" w:rsidRPr="00D677A8" w:rsidRDefault="00B82D9F" w:rsidP="00B37B60">
            <w:pPr>
              <w:pStyle w:val="Compact"/>
              <w:spacing w:line="480" w:lineRule="auto"/>
              <w:jc w:val="center"/>
            </w:pPr>
            <w:r w:rsidRPr="00D677A8">
              <w:t>25</w:t>
            </w:r>
          </w:p>
        </w:tc>
        <w:tc>
          <w:tcPr>
            <w:tcW w:w="858" w:type="pct"/>
            <w:vAlign w:val="bottom"/>
          </w:tcPr>
          <w:p w14:paraId="4AA22FFE" w14:textId="0DFCF42E" w:rsidR="00B82D9F" w:rsidRPr="00D677A8" w:rsidRDefault="00B82D9F" w:rsidP="00B37B60">
            <w:pPr>
              <w:pStyle w:val="Compact"/>
              <w:spacing w:line="480" w:lineRule="auto"/>
              <w:jc w:val="center"/>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B37B60">
            <w:pPr>
              <w:spacing w:line="480" w:lineRule="auto"/>
              <w:jc w:val="center"/>
            </w:pPr>
          </w:p>
        </w:tc>
        <w:tc>
          <w:tcPr>
            <w:tcW w:w="1662" w:type="pct"/>
            <w:vAlign w:val="bottom"/>
          </w:tcPr>
          <w:p w14:paraId="71E31861" w14:textId="2ADDD481" w:rsidR="00B82D9F" w:rsidRPr="00A3526B" w:rsidRDefault="00B82D9F" w:rsidP="00B37B60">
            <w:pPr>
              <w:pStyle w:val="Compact"/>
              <w:spacing w:line="480" w:lineRule="auto"/>
              <w:jc w:val="center"/>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B37B60">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B37B60">
            <w:pPr>
              <w:spacing w:line="480" w:lineRule="auto"/>
              <w:jc w:val="center"/>
            </w:pPr>
          </w:p>
        </w:tc>
        <w:tc>
          <w:tcPr>
            <w:tcW w:w="590" w:type="pct"/>
            <w:vAlign w:val="bottom"/>
          </w:tcPr>
          <w:p w14:paraId="05748A7E" w14:textId="77777777" w:rsidR="00B82D9F" w:rsidRPr="00D677A8" w:rsidRDefault="00B82D9F" w:rsidP="00B37B60">
            <w:pPr>
              <w:pStyle w:val="Compact"/>
              <w:spacing w:line="480" w:lineRule="auto"/>
              <w:jc w:val="center"/>
            </w:pPr>
            <w:r w:rsidRPr="00D677A8">
              <w:t>Male</w:t>
            </w:r>
          </w:p>
        </w:tc>
        <w:tc>
          <w:tcPr>
            <w:tcW w:w="296" w:type="pct"/>
            <w:vAlign w:val="bottom"/>
          </w:tcPr>
          <w:p w14:paraId="62F1B11A" w14:textId="77777777" w:rsidR="00B82D9F" w:rsidRPr="00D677A8" w:rsidRDefault="00B82D9F" w:rsidP="00B37B60">
            <w:pPr>
              <w:pStyle w:val="Compact"/>
              <w:spacing w:line="480" w:lineRule="auto"/>
              <w:jc w:val="center"/>
            </w:pPr>
            <w:r w:rsidRPr="00D677A8">
              <w:t>18</w:t>
            </w:r>
          </w:p>
        </w:tc>
        <w:tc>
          <w:tcPr>
            <w:tcW w:w="858" w:type="pct"/>
            <w:vAlign w:val="bottom"/>
          </w:tcPr>
          <w:p w14:paraId="6D242E86" w14:textId="235939E7" w:rsidR="00B82D9F" w:rsidRPr="00D677A8" w:rsidRDefault="00B82D9F" w:rsidP="00B37B60">
            <w:pPr>
              <w:pStyle w:val="Compact"/>
              <w:spacing w:line="480" w:lineRule="auto"/>
              <w:jc w:val="center"/>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B37B60">
            <w:pPr>
              <w:spacing w:line="480" w:lineRule="auto"/>
              <w:jc w:val="center"/>
            </w:pPr>
          </w:p>
        </w:tc>
        <w:tc>
          <w:tcPr>
            <w:tcW w:w="1662" w:type="pct"/>
            <w:vAlign w:val="bottom"/>
          </w:tcPr>
          <w:p w14:paraId="175E1F4D" w14:textId="0819BB00" w:rsidR="00B82D9F" w:rsidRPr="00A3526B" w:rsidRDefault="00B82D9F" w:rsidP="00B37B60">
            <w:pPr>
              <w:pStyle w:val="Compact"/>
              <w:spacing w:line="480" w:lineRule="auto"/>
              <w:jc w:val="center"/>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B37B60">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B37B60">
            <w:pPr>
              <w:pStyle w:val="Compact"/>
              <w:spacing w:line="480" w:lineRule="auto"/>
              <w:jc w:val="center"/>
            </w:pPr>
            <w:r w:rsidRPr="00D677A8">
              <w:t>Russet Burbank</w:t>
            </w:r>
          </w:p>
        </w:tc>
        <w:tc>
          <w:tcPr>
            <w:tcW w:w="590" w:type="pct"/>
            <w:vAlign w:val="bottom"/>
          </w:tcPr>
          <w:p w14:paraId="6AEC6954" w14:textId="77777777" w:rsidR="00B82D9F" w:rsidRPr="00D677A8" w:rsidRDefault="00B82D9F" w:rsidP="00B37B60">
            <w:pPr>
              <w:pStyle w:val="Compact"/>
              <w:spacing w:line="480" w:lineRule="auto"/>
              <w:jc w:val="center"/>
            </w:pPr>
            <w:r w:rsidRPr="00D677A8">
              <w:t>Female</w:t>
            </w:r>
          </w:p>
        </w:tc>
        <w:tc>
          <w:tcPr>
            <w:tcW w:w="296" w:type="pct"/>
            <w:vAlign w:val="bottom"/>
          </w:tcPr>
          <w:p w14:paraId="0A91AB2A" w14:textId="77777777" w:rsidR="00B82D9F" w:rsidRPr="00D677A8" w:rsidRDefault="00B82D9F" w:rsidP="00B37B60">
            <w:pPr>
              <w:pStyle w:val="Compact"/>
              <w:spacing w:line="480" w:lineRule="auto"/>
              <w:jc w:val="center"/>
            </w:pPr>
            <w:r w:rsidRPr="00D677A8">
              <w:t>26</w:t>
            </w:r>
          </w:p>
        </w:tc>
        <w:tc>
          <w:tcPr>
            <w:tcW w:w="858" w:type="pct"/>
            <w:vAlign w:val="bottom"/>
          </w:tcPr>
          <w:p w14:paraId="11601040" w14:textId="2A9749CB"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B37B60">
            <w:pPr>
              <w:spacing w:line="480" w:lineRule="auto"/>
              <w:jc w:val="center"/>
            </w:pPr>
          </w:p>
        </w:tc>
        <w:tc>
          <w:tcPr>
            <w:tcW w:w="1662" w:type="pct"/>
            <w:vAlign w:val="bottom"/>
          </w:tcPr>
          <w:p w14:paraId="42013D2A" w14:textId="3120BBEE" w:rsidR="00B82D9F" w:rsidRPr="00A3526B" w:rsidRDefault="00B82D9F" w:rsidP="00B37B60">
            <w:pPr>
              <w:pStyle w:val="Compact"/>
              <w:spacing w:line="480" w:lineRule="auto"/>
              <w:jc w:val="center"/>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B37B60">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B37B60">
            <w:pPr>
              <w:spacing w:line="480" w:lineRule="auto"/>
              <w:jc w:val="center"/>
            </w:pPr>
          </w:p>
        </w:tc>
        <w:tc>
          <w:tcPr>
            <w:tcW w:w="590" w:type="pct"/>
            <w:tcBorders>
              <w:bottom w:val="single" w:sz="4" w:space="0" w:color="auto"/>
            </w:tcBorders>
            <w:vAlign w:val="bottom"/>
          </w:tcPr>
          <w:p w14:paraId="2E7393CE" w14:textId="77777777" w:rsidR="00B82D9F" w:rsidRPr="00D677A8" w:rsidRDefault="00B82D9F" w:rsidP="00B37B60">
            <w:pPr>
              <w:pStyle w:val="Compact"/>
              <w:spacing w:line="480" w:lineRule="auto"/>
              <w:jc w:val="center"/>
            </w:pPr>
            <w:r w:rsidRPr="00D677A8">
              <w:t>Male</w:t>
            </w:r>
          </w:p>
        </w:tc>
        <w:tc>
          <w:tcPr>
            <w:tcW w:w="296" w:type="pct"/>
            <w:tcBorders>
              <w:bottom w:val="single" w:sz="4" w:space="0" w:color="auto"/>
            </w:tcBorders>
            <w:vAlign w:val="bottom"/>
          </w:tcPr>
          <w:p w14:paraId="22FA0BAC" w14:textId="77777777" w:rsidR="00B82D9F" w:rsidRPr="00D677A8" w:rsidRDefault="00B82D9F" w:rsidP="00B37B60">
            <w:pPr>
              <w:pStyle w:val="Compact"/>
              <w:spacing w:line="480" w:lineRule="auto"/>
              <w:jc w:val="center"/>
            </w:pPr>
            <w:r w:rsidRPr="00D677A8">
              <w:t>18</w:t>
            </w:r>
          </w:p>
        </w:tc>
        <w:tc>
          <w:tcPr>
            <w:tcW w:w="858" w:type="pct"/>
            <w:tcBorders>
              <w:bottom w:val="single" w:sz="4" w:space="0" w:color="auto"/>
            </w:tcBorders>
            <w:vAlign w:val="bottom"/>
          </w:tcPr>
          <w:p w14:paraId="6D9E840C" w14:textId="7C59CA18"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B37B60">
            <w:pPr>
              <w:spacing w:line="480" w:lineRule="auto"/>
              <w:jc w:val="center"/>
            </w:pPr>
          </w:p>
        </w:tc>
        <w:tc>
          <w:tcPr>
            <w:tcW w:w="1662" w:type="pct"/>
            <w:tcBorders>
              <w:bottom w:val="single" w:sz="4" w:space="0" w:color="auto"/>
            </w:tcBorders>
            <w:vAlign w:val="bottom"/>
          </w:tcPr>
          <w:p w14:paraId="34CE5BFE" w14:textId="73122084" w:rsidR="00B82D9F" w:rsidRPr="00A3526B" w:rsidRDefault="00B82D9F" w:rsidP="00B37B60">
            <w:pPr>
              <w:pStyle w:val="Compact"/>
              <w:spacing w:line="480" w:lineRule="auto"/>
              <w:jc w:val="center"/>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B37B60">
            <w:pPr>
              <w:spacing w:line="480" w:lineRule="auto"/>
              <w:jc w:val="center"/>
            </w:pPr>
          </w:p>
        </w:tc>
      </w:tr>
    </w:tbl>
    <w:p w14:paraId="37185159" w14:textId="569641E7" w:rsidR="00B82D9F" w:rsidRPr="007029E4" w:rsidRDefault="00B82D9F" w:rsidP="00B37B60">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B37B60">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B37B60">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B37B60">
      <w:pPr>
        <w:pStyle w:val="BodyText"/>
        <w:spacing w:line="480" w:lineRule="auto"/>
      </w:pPr>
      <w:r>
        <w:br w:type="page"/>
      </w:r>
    </w:p>
    <w:p w14:paraId="4727A4D6" w14:textId="13FFA43C" w:rsidR="00B82D9F" w:rsidRPr="00A3526B" w:rsidRDefault="00B82D9F" w:rsidP="00B37B60">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08209A">
            <w:pPr>
              <w:spacing w:line="480" w:lineRule="auto"/>
              <w:jc w:val="center"/>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08209A">
            <w:pPr>
              <w:spacing w:line="480" w:lineRule="auto"/>
              <w:jc w:val="center"/>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08209A">
            <w:pPr>
              <w:spacing w:line="480" w:lineRule="auto"/>
              <w:jc w:val="center"/>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08209A">
            <w:pPr>
              <w:spacing w:line="480" w:lineRule="auto"/>
              <w:jc w:val="center"/>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08209A">
            <w:pPr>
              <w:pStyle w:val="Compact"/>
              <w:spacing w:line="480" w:lineRule="auto"/>
              <w:jc w:val="center"/>
            </w:pPr>
            <w:r w:rsidRPr="00E41F5F">
              <w:t>Factors</w:t>
            </w:r>
          </w:p>
        </w:tc>
        <w:tc>
          <w:tcPr>
            <w:tcW w:w="564" w:type="pct"/>
            <w:vAlign w:val="bottom"/>
          </w:tcPr>
          <w:p w14:paraId="043F75B5" w14:textId="30E69203"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119356A1" w14:textId="77777777" w:rsidR="00B82D9F" w:rsidRPr="00E41F5F" w:rsidRDefault="00B82D9F" w:rsidP="0008209A">
            <w:pPr>
              <w:pStyle w:val="Compact"/>
              <w:spacing w:line="480" w:lineRule="auto"/>
              <w:jc w:val="center"/>
            </w:pPr>
            <w:r w:rsidRPr="00E41F5F">
              <w:t>df</w:t>
            </w:r>
          </w:p>
        </w:tc>
        <w:tc>
          <w:tcPr>
            <w:tcW w:w="724" w:type="pct"/>
            <w:vAlign w:val="bottom"/>
          </w:tcPr>
          <w:p w14:paraId="5C6F28F7" w14:textId="1C6C68B9" w:rsidR="00B82D9F" w:rsidRPr="00B37B60" w:rsidRDefault="00B37B60" w:rsidP="0008209A">
            <w:pPr>
              <w:pStyle w:val="Compact"/>
              <w:spacing w:line="480" w:lineRule="auto"/>
              <w:jc w:val="center"/>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08209A">
            <w:pPr>
              <w:pStyle w:val="Compact"/>
              <w:spacing w:line="480" w:lineRule="auto"/>
              <w:jc w:val="center"/>
              <w:rPr>
                <w:rFonts w:ascii="Calibri" w:eastAsia="Times New Roman" w:hAnsi="Calibri" w:cs="Times New Roman"/>
                <w:i/>
              </w:rPr>
            </w:pPr>
          </w:p>
        </w:tc>
        <w:tc>
          <w:tcPr>
            <w:tcW w:w="564" w:type="pct"/>
            <w:vAlign w:val="bottom"/>
          </w:tcPr>
          <w:p w14:paraId="6206FF3D" w14:textId="70E04EA1"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417ABBAD" w14:textId="77777777" w:rsidR="00B82D9F" w:rsidRPr="00E41F5F" w:rsidRDefault="00B82D9F" w:rsidP="0008209A">
            <w:pPr>
              <w:pStyle w:val="Compact"/>
              <w:spacing w:line="480" w:lineRule="auto"/>
              <w:jc w:val="center"/>
            </w:pPr>
            <w:r w:rsidRPr="00E41F5F">
              <w:t>df</w:t>
            </w:r>
          </w:p>
        </w:tc>
        <w:tc>
          <w:tcPr>
            <w:tcW w:w="873" w:type="pct"/>
            <w:vAlign w:val="bottom"/>
          </w:tcPr>
          <w:p w14:paraId="1C7EA0A2" w14:textId="3F8C718B" w:rsidR="00B82D9F" w:rsidRPr="00E41F5F" w:rsidRDefault="00B37B60" w:rsidP="0008209A">
            <w:pPr>
              <w:pStyle w:val="Compact"/>
              <w:spacing w:line="480" w:lineRule="auto"/>
              <w:jc w:val="center"/>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08209A">
            <w:pPr>
              <w:pStyle w:val="Compact"/>
              <w:spacing w:line="480" w:lineRule="auto"/>
              <w:jc w:val="center"/>
            </w:pPr>
            <w:r w:rsidRPr="00E41F5F">
              <w:t>Genotype</w:t>
            </w:r>
          </w:p>
        </w:tc>
        <w:tc>
          <w:tcPr>
            <w:tcW w:w="564" w:type="pct"/>
            <w:vAlign w:val="bottom"/>
          </w:tcPr>
          <w:p w14:paraId="43E43F0F" w14:textId="77777777" w:rsidR="00B82D9F" w:rsidRPr="00E41F5F" w:rsidRDefault="00B82D9F" w:rsidP="0008209A">
            <w:pPr>
              <w:pStyle w:val="Compact"/>
              <w:spacing w:line="480" w:lineRule="auto"/>
              <w:jc w:val="center"/>
            </w:pPr>
            <w:r w:rsidRPr="00E41F5F">
              <w:t>0.84</w:t>
            </w:r>
          </w:p>
        </w:tc>
        <w:tc>
          <w:tcPr>
            <w:tcW w:w="299" w:type="pct"/>
            <w:vAlign w:val="bottom"/>
          </w:tcPr>
          <w:p w14:paraId="26540CB3" w14:textId="77777777" w:rsidR="00B82D9F" w:rsidRPr="00E41F5F" w:rsidRDefault="00B82D9F" w:rsidP="0008209A">
            <w:pPr>
              <w:pStyle w:val="Compact"/>
              <w:spacing w:line="480" w:lineRule="auto"/>
              <w:jc w:val="center"/>
            </w:pPr>
            <w:r w:rsidRPr="00E41F5F">
              <w:t>3</w:t>
            </w:r>
          </w:p>
        </w:tc>
        <w:tc>
          <w:tcPr>
            <w:tcW w:w="724" w:type="pct"/>
            <w:vAlign w:val="bottom"/>
          </w:tcPr>
          <w:p w14:paraId="0177F83D" w14:textId="77777777" w:rsidR="00B82D9F" w:rsidRPr="00E41F5F" w:rsidRDefault="00B82D9F" w:rsidP="0008209A">
            <w:pPr>
              <w:pStyle w:val="Compact"/>
              <w:spacing w:line="480" w:lineRule="auto"/>
              <w:jc w:val="center"/>
            </w:pPr>
            <w:r w:rsidRPr="00E41F5F">
              <w:t>0.84</w:t>
            </w:r>
            <w:r>
              <w:t>0</w:t>
            </w:r>
          </w:p>
        </w:tc>
        <w:tc>
          <w:tcPr>
            <w:tcW w:w="157" w:type="pct"/>
            <w:vAlign w:val="bottom"/>
          </w:tcPr>
          <w:p w14:paraId="727ADB07" w14:textId="77777777" w:rsidR="00B82D9F" w:rsidRPr="00E41F5F" w:rsidRDefault="00B82D9F" w:rsidP="0008209A">
            <w:pPr>
              <w:pStyle w:val="Compact"/>
              <w:spacing w:line="480" w:lineRule="auto"/>
              <w:jc w:val="center"/>
            </w:pPr>
          </w:p>
        </w:tc>
        <w:tc>
          <w:tcPr>
            <w:tcW w:w="564" w:type="pct"/>
            <w:vAlign w:val="bottom"/>
          </w:tcPr>
          <w:p w14:paraId="6E319573" w14:textId="77777777" w:rsidR="00B82D9F" w:rsidRPr="00E41F5F" w:rsidRDefault="00B82D9F" w:rsidP="0008209A">
            <w:pPr>
              <w:pStyle w:val="Compact"/>
              <w:spacing w:line="480" w:lineRule="auto"/>
              <w:jc w:val="center"/>
            </w:pPr>
            <w:r w:rsidRPr="00E41F5F">
              <w:t>0.21</w:t>
            </w:r>
          </w:p>
        </w:tc>
        <w:tc>
          <w:tcPr>
            <w:tcW w:w="299" w:type="pct"/>
            <w:vAlign w:val="bottom"/>
          </w:tcPr>
          <w:p w14:paraId="7F3F5688" w14:textId="77777777" w:rsidR="00B82D9F" w:rsidRPr="00E41F5F" w:rsidRDefault="00B82D9F" w:rsidP="0008209A">
            <w:pPr>
              <w:pStyle w:val="Compact"/>
              <w:spacing w:line="480" w:lineRule="auto"/>
              <w:jc w:val="center"/>
            </w:pPr>
            <w:r w:rsidRPr="00E41F5F">
              <w:t>3</w:t>
            </w:r>
          </w:p>
        </w:tc>
        <w:tc>
          <w:tcPr>
            <w:tcW w:w="873" w:type="pct"/>
            <w:vAlign w:val="bottom"/>
          </w:tcPr>
          <w:p w14:paraId="3BE7A60E" w14:textId="77777777" w:rsidR="00B82D9F" w:rsidRPr="00E41F5F" w:rsidRDefault="00B82D9F" w:rsidP="0008209A">
            <w:pPr>
              <w:pStyle w:val="Compact"/>
              <w:spacing w:line="480" w:lineRule="auto"/>
              <w:jc w:val="center"/>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08209A">
            <w:pPr>
              <w:pStyle w:val="Compact"/>
              <w:spacing w:line="480" w:lineRule="auto"/>
              <w:jc w:val="center"/>
            </w:pPr>
            <w:r>
              <w:t xml:space="preserve">Time </w:t>
            </w:r>
            <w:r w:rsidR="00B82D9F" w:rsidRPr="00E41F5F">
              <w:t>Period</w:t>
            </w:r>
          </w:p>
        </w:tc>
        <w:tc>
          <w:tcPr>
            <w:tcW w:w="564" w:type="pct"/>
            <w:vAlign w:val="bottom"/>
          </w:tcPr>
          <w:p w14:paraId="5DE294F9" w14:textId="77777777" w:rsidR="00B82D9F" w:rsidRPr="00E41F5F" w:rsidRDefault="00B82D9F" w:rsidP="0008209A">
            <w:pPr>
              <w:pStyle w:val="Compact"/>
              <w:spacing w:line="480" w:lineRule="auto"/>
              <w:jc w:val="center"/>
            </w:pPr>
            <w:r w:rsidRPr="00E41F5F">
              <w:t>70.23</w:t>
            </w:r>
          </w:p>
        </w:tc>
        <w:tc>
          <w:tcPr>
            <w:tcW w:w="299" w:type="pct"/>
            <w:vAlign w:val="bottom"/>
          </w:tcPr>
          <w:p w14:paraId="587A0AFE" w14:textId="77777777" w:rsidR="00B82D9F" w:rsidRPr="00E41F5F" w:rsidRDefault="00B82D9F" w:rsidP="0008209A">
            <w:pPr>
              <w:pStyle w:val="Compact"/>
              <w:spacing w:line="480" w:lineRule="auto"/>
              <w:jc w:val="center"/>
            </w:pPr>
            <w:r w:rsidRPr="00E41F5F">
              <w:t>3</w:t>
            </w:r>
          </w:p>
        </w:tc>
        <w:tc>
          <w:tcPr>
            <w:tcW w:w="724" w:type="pct"/>
            <w:vAlign w:val="bottom"/>
          </w:tcPr>
          <w:p w14:paraId="5D0499BF" w14:textId="64655012" w:rsidR="00B82D9F" w:rsidRPr="00E41F5F" w:rsidRDefault="00525195" w:rsidP="0008209A">
            <w:pPr>
              <w:pStyle w:val="Compact"/>
              <w:spacing w:line="480" w:lineRule="auto"/>
              <w:jc w:val="center"/>
            </w:pPr>
            <m:oMathPara>
              <m:oMath>
                <m:r>
                  <w:rPr>
                    <w:rFonts w:ascii="Cambria Math" w:hAnsi="Cambria Math"/>
                  </w:rPr>
                  <m:t>0.000</m:t>
                </m:r>
              </m:oMath>
            </m:oMathPara>
          </w:p>
        </w:tc>
        <w:tc>
          <w:tcPr>
            <w:tcW w:w="157" w:type="pct"/>
            <w:vAlign w:val="bottom"/>
          </w:tcPr>
          <w:p w14:paraId="148B2EAC" w14:textId="77777777" w:rsidR="00B82D9F" w:rsidRPr="00E41F5F" w:rsidRDefault="00B82D9F" w:rsidP="0008209A">
            <w:pPr>
              <w:pStyle w:val="Compact"/>
              <w:spacing w:line="480" w:lineRule="auto"/>
              <w:jc w:val="center"/>
            </w:pPr>
          </w:p>
        </w:tc>
        <w:tc>
          <w:tcPr>
            <w:tcW w:w="564" w:type="pct"/>
            <w:vAlign w:val="bottom"/>
          </w:tcPr>
          <w:p w14:paraId="3A8A40BF" w14:textId="77777777" w:rsidR="00B82D9F" w:rsidRPr="00E41F5F" w:rsidRDefault="00B82D9F" w:rsidP="0008209A">
            <w:pPr>
              <w:pStyle w:val="Compact"/>
              <w:spacing w:line="480" w:lineRule="auto"/>
              <w:jc w:val="center"/>
            </w:pPr>
            <w:r w:rsidRPr="00E41F5F">
              <w:t>25.60</w:t>
            </w:r>
          </w:p>
        </w:tc>
        <w:tc>
          <w:tcPr>
            <w:tcW w:w="299" w:type="pct"/>
            <w:vAlign w:val="bottom"/>
          </w:tcPr>
          <w:p w14:paraId="64E2A511" w14:textId="77777777" w:rsidR="00B82D9F" w:rsidRPr="00E41F5F" w:rsidRDefault="00B82D9F" w:rsidP="0008209A">
            <w:pPr>
              <w:pStyle w:val="Compact"/>
              <w:spacing w:line="480" w:lineRule="auto"/>
              <w:jc w:val="center"/>
            </w:pPr>
            <w:r w:rsidRPr="00E41F5F">
              <w:t>3</w:t>
            </w:r>
          </w:p>
        </w:tc>
        <w:tc>
          <w:tcPr>
            <w:tcW w:w="873" w:type="pct"/>
            <w:vAlign w:val="bottom"/>
          </w:tcPr>
          <w:p w14:paraId="65E37A87" w14:textId="1DBD9CC1" w:rsidR="00B82D9F" w:rsidRPr="00E41F5F" w:rsidRDefault="00525352" w:rsidP="0008209A">
            <w:pPr>
              <w:pStyle w:val="Compact"/>
              <w:spacing w:line="480" w:lineRule="auto"/>
              <w:jc w:val="center"/>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08209A">
            <w:pPr>
              <w:pStyle w:val="Compact"/>
              <w:spacing w:line="480" w:lineRule="auto"/>
              <w:jc w:val="center"/>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08209A">
            <w:pPr>
              <w:pStyle w:val="Compact"/>
              <w:spacing w:line="480" w:lineRule="auto"/>
              <w:jc w:val="center"/>
            </w:pPr>
            <w:r w:rsidRPr="00E41F5F">
              <w:t>51.00</w:t>
            </w:r>
          </w:p>
        </w:tc>
        <w:tc>
          <w:tcPr>
            <w:tcW w:w="299" w:type="pct"/>
            <w:tcBorders>
              <w:bottom w:val="single" w:sz="4" w:space="0" w:color="auto"/>
            </w:tcBorders>
            <w:vAlign w:val="bottom"/>
          </w:tcPr>
          <w:p w14:paraId="4F3FB9DE" w14:textId="77777777" w:rsidR="00B82D9F" w:rsidRPr="00E41F5F" w:rsidRDefault="00B82D9F" w:rsidP="0008209A">
            <w:pPr>
              <w:pStyle w:val="Compact"/>
              <w:spacing w:line="480" w:lineRule="auto"/>
              <w:jc w:val="center"/>
            </w:pPr>
            <w:r w:rsidRPr="00E41F5F">
              <w:t>9</w:t>
            </w:r>
          </w:p>
        </w:tc>
        <w:tc>
          <w:tcPr>
            <w:tcW w:w="724" w:type="pct"/>
            <w:tcBorders>
              <w:bottom w:val="single" w:sz="4" w:space="0" w:color="auto"/>
            </w:tcBorders>
            <w:vAlign w:val="bottom"/>
          </w:tcPr>
          <w:p w14:paraId="5ACA556F" w14:textId="0E336644" w:rsidR="00B82D9F" w:rsidRPr="00E41F5F" w:rsidRDefault="00525352" w:rsidP="0008209A">
            <w:pPr>
              <w:pStyle w:val="Compact"/>
              <w:spacing w:line="480" w:lineRule="auto"/>
              <w:jc w:val="center"/>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08209A">
            <w:pPr>
              <w:pStyle w:val="Compact"/>
              <w:spacing w:line="480" w:lineRule="auto"/>
              <w:jc w:val="center"/>
            </w:pPr>
          </w:p>
        </w:tc>
        <w:tc>
          <w:tcPr>
            <w:tcW w:w="564" w:type="pct"/>
            <w:tcBorders>
              <w:bottom w:val="single" w:sz="4" w:space="0" w:color="auto"/>
            </w:tcBorders>
            <w:vAlign w:val="bottom"/>
          </w:tcPr>
          <w:p w14:paraId="6CBD242C" w14:textId="77777777" w:rsidR="00B82D9F" w:rsidRPr="00E41F5F" w:rsidRDefault="00B82D9F" w:rsidP="0008209A">
            <w:pPr>
              <w:pStyle w:val="Compact"/>
              <w:spacing w:line="480" w:lineRule="auto"/>
              <w:jc w:val="center"/>
            </w:pPr>
            <w:r w:rsidRPr="00E41F5F">
              <w:t>81.93</w:t>
            </w:r>
          </w:p>
        </w:tc>
        <w:tc>
          <w:tcPr>
            <w:tcW w:w="299" w:type="pct"/>
            <w:tcBorders>
              <w:bottom w:val="single" w:sz="4" w:space="0" w:color="auto"/>
            </w:tcBorders>
            <w:vAlign w:val="bottom"/>
          </w:tcPr>
          <w:p w14:paraId="2F21AA51" w14:textId="77777777" w:rsidR="00B82D9F" w:rsidRPr="00E41F5F" w:rsidRDefault="00B82D9F" w:rsidP="0008209A">
            <w:pPr>
              <w:pStyle w:val="Compact"/>
              <w:spacing w:line="480" w:lineRule="auto"/>
              <w:jc w:val="center"/>
            </w:pPr>
            <w:r w:rsidRPr="00E41F5F">
              <w:t>9</w:t>
            </w:r>
          </w:p>
        </w:tc>
        <w:tc>
          <w:tcPr>
            <w:tcW w:w="873" w:type="pct"/>
            <w:tcBorders>
              <w:bottom w:val="single" w:sz="4" w:space="0" w:color="auto"/>
            </w:tcBorders>
            <w:vAlign w:val="bottom"/>
          </w:tcPr>
          <w:p w14:paraId="398FA27E" w14:textId="64E7037C" w:rsidR="00B82D9F" w:rsidRPr="00E41F5F" w:rsidRDefault="00525195" w:rsidP="0008209A">
            <w:pPr>
              <w:pStyle w:val="Compact"/>
              <w:spacing w:line="480" w:lineRule="auto"/>
              <w:jc w:val="center"/>
            </w:pPr>
            <m:oMathPara>
              <m:oMath>
                <m:r>
                  <w:rPr>
                    <w:rFonts w:ascii="Cambria Math" w:hAnsi="Cambria Math"/>
                  </w:rPr>
                  <m:t>0.000</m:t>
                </m:r>
              </m:oMath>
            </m:oMathPara>
          </w:p>
        </w:tc>
      </w:tr>
    </w:tbl>
    <w:p w14:paraId="46041740" w14:textId="77777777" w:rsidR="00B82D9F" w:rsidRDefault="00B82D9F" w:rsidP="00A31E2B">
      <w:pPr>
        <w:spacing w:line="480" w:lineRule="auto"/>
      </w:pPr>
      <w:r>
        <w:br w:type="page"/>
      </w:r>
    </w:p>
    <w:p w14:paraId="25FCCA11" w14:textId="77777777" w:rsidR="00B82D9F" w:rsidRDefault="00B82D9F" w:rsidP="00A31E2B">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7A98AAC" w:rsidR="00B82D9F" w:rsidRPr="00D677A8" w:rsidRDefault="00B82D9F" w:rsidP="00A31E2B">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48" w:type="pct"/>
        <w:tblLook w:val="07E0" w:firstRow="1" w:lastRow="1" w:firstColumn="1" w:lastColumn="1" w:noHBand="1" w:noVBand="1"/>
      </w:tblPr>
      <w:tblGrid>
        <w:gridCol w:w="1854"/>
        <w:gridCol w:w="865"/>
        <w:gridCol w:w="1496"/>
        <w:gridCol w:w="1795"/>
        <w:gridCol w:w="1683"/>
        <w:gridCol w:w="1757"/>
        <w:tblGridChange w:id="169">
          <w:tblGrid>
            <w:gridCol w:w="1854"/>
            <w:gridCol w:w="865"/>
            <w:gridCol w:w="1496"/>
            <w:gridCol w:w="1795"/>
            <w:gridCol w:w="1683"/>
            <w:gridCol w:w="1757"/>
          </w:tblGrid>
        </w:tblGridChange>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08209A">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08209A">
            <w:pPr>
              <w:pStyle w:val="Compact"/>
              <w:spacing w:line="480" w:lineRule="auto"/>
              <w:jc w:val="center"/>
            </w:pPr>
          </w:p>
        </w:tc>
        <w:tc>
          <w:tcPr>
            <w:tcW w:w="810" w:type="pct"/>
            <w:tcBorders>
              <w:bottom w:val="single" w:sz="4" w:space="0" w:color="auto"/>
            </w:tcBorders>
            <w:vAlign w:val="bottom"/>
          </w:tcPr>
          <w:p w14:paraId="5D433741" w14:textId="77777777" w:rsidR="00B82D9F" w:rsidRPr="006453C9" w:rsidRDefault="00B82D9F" w:rsidP="0008209A">
            <w:pPr>
              <w:pStyle w:val="Compact"/>
              <w:spacing w:line="480" w:lineRule="auto"/>
              <w:jc w:val="center"/>
            </w:pPr>
          </w:p>
        </w:tc>
        <w:tc>
          <w:tcPr>
            <w:tcW w:w="857" w:type="pct"/>
            <w:tcBorders>
              <w:bottom w:val="single" w:sz="4" w:space="0" w:color="auto"/>
            </w:tcBorders>
            <w:vAlign w:val="bottom"/>
          </w:tcPr>
          <w:p w14:paraId="76AB8F9A" w14:textId="77777777" w:rsidR="00B82D9F" w:rsidRPr="006453C9" w:rsidRDefault="00B82D9F" w:rsidP="0008209A">
            <w:pPr>
              <w:pStyle w:val="Compact"/>
              <w:spacing w:line="480" w:lineRule="auto"/>
              <w:jc w:val="center"/>
            </w:pPr>
          </w:p>
        </w:tc>
        <w:tc>
          <w:tcPr>
            <w:tcW w:w="909" w:type="pct"/>
            <w:tcBorders>
              <w:bottom w:val="single" w:sz="4" w:space="0" w:color="auto"/>
            </w:tcBorders>
            <w:vAlign w:val="bottom"/>
          </w:tcPr>
          <w:p w14:paraId="2EB102BA" w14:textId="77777777" w:rsidR="00B82D9F" w:rsidRPr="006453C9" w:rsidRDefault="00B82D9F" w:rsidP="0008209A">
            <w:pPr>
              <w:pStyle w:val="Compact"/>
              <w:spacing w:line="480" w:lineRule="auto"/>
              <w:jc w:val="center"/>
            </w:pPr>
          </w:p>
        </w:tc>
        <w:tc>
          <w:tcPr>
            <w:tcW w:w="948" w:type="pct"/>
            <w:tcBorders>
              <w:bottom w:val="single" w:sz="4" w:space="0" w:color="auto"/>
            </w:tcBorders>
            <w:vAlign w:val="bottom"/>
          </w:tcPr>
          <w:p w14:paraId="57C2761B" w14:textId="77777777" w:rsidR="00B82D9F" w:rsidRPr="006453C9" w:rsidRDefault="00B82D9F" w:rsidP="0008209A">
            <w:pPr>
              <w:pStyle w:val="Compact"/>
              <w:spacing w:line="480" w:lineRule="auto"/>
              <w:jc w:val="center"/>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08209A">
            <w:pPr>
              <w:pStyle w:val="Compact"/>
              <w:spacing w:line="480" w:lineRule="auto"/>
              <w:jc w:val="center"/>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08209A">
            <w:pPr>
              <w:pStyle w:val="Compact"/>
              <w:spacing w:line="480" w:lineRule="auto"/>
              <w:jc w:val="center"/>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08209A">
            <w:pPr>
              <w:pStyle w:val="Compact"/>
              <w:spacing w:line="480" w:lineRule="auto"/>
              <w:jc w:val="center"/>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08209A">
            <w:pPr>
              <w:pStyle w:val="Compact"/>
              <w:spacing w:line="480" w:lineRule="auto"/>
              <w:jc w:val="center"/>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08209A">
            <w:pPr>
              <w:pStyle w:val="Compact"/>
              <w:spacing w:line="480" w:lineRule="auto"/>
              <w:jc w:val="center"/>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08209A">
            <w:pPr>
              <w:pStyle w:val="Compact"/>
              <w:spacing w:line="480" w:lineRule="auto"/>
              <w:jc w:val="center"/>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08209A">
            <w:pPr>
              <w:pStyle w:val="Compact"/>
              <w:spacing w:line="480" w:lineRule="auto"/>
              <w:jc w:val="center"/>
            </w:pPr>
            <w:r w:rsidRPr="006453C9">
              <w:t>20</w:t>
            </w:r>
          </w:p>
        </w:tc>
        <w:tc>
          <w:tcPr>
            <w:tcW w:w="810" w:type="pct"/>
            <w:tcBorders>
              <w:top w:val="single" w:sz="4" w:space="0" w:color="auto"/>
            </w:tcBorders>
            <w:vAlign w:val="center"/>
          </w:tcPr>
          <w:p w14:paraId="1531CC0D" w14:textId="68E7AFCB" w:rsidR="00B82D9F" w:rsidRPr="006453C9" w:rsidRDefault="00B82D9F" w:rsidP="0008209A">
            <w:pPr>
              <w:pStyle w:val="Compact"/>
              <w:spacing w:line="480" w:lineRule="auto"/>
              <w:jc w:val="center"/>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08209A">
            <w:pPr>
              <w:pStyle w:val="Compact"/>
              <w:spacing w:line="480" w:lineRule="auto"/>
              <w:jc w:val="center"/>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08209A">
            <w:pPr>
              <w:pStyle w:val="Compact"/>
              <w:spacing w:line="480" w:lineRule="auto"/>
              <w:jc w:val="center"/>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08209A">
            <w:pPr>
              <w:pStyle w:val="Compact"/>
              <w:spacing w:line="480" w:lineRule="auto"/>
              <w:jc w:val="center"/>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08209A">
            <w:pPr>
              <w:pStyle w:val="Compact"/>
              <w:spacing w:line="480" w:lineRule="auto"/>
              <w:jc w:val="center"/>
            </w:pPr>
            <w:r w:rsidRPr="00A3526B">
              <w:t>A077</w:t>
            </w:r>
            <w:r w:rsidRPr="003D6540">
              <w:t>81-</w:t>
            </w:r>
            <w:r w:rsidR="00B82D9F" w:rsidRPr="006453C9">
              <w:t>3LB</w:t>
            </w:r>
          </w:p>
        </w:tc>
        <w:tc>
          <w:tcPr>
            <w:tcW w:w="476" w:type="pct"/>
            <w:vAlign w:val="center"/>
          </w:tcPr>
          <w:p w14:paraId="758EFA39" w14:textId="77777777" w:rsidR="00B82D9F" w:rsidRPr="006453C9" w:rsidRDefault="00B82D9F" w:rsidP="0008209A">
            <w:pPr>
              <w:pStyle w:val="Compact"/>
              <w:spacing w:line="480" w:lineRule="auto"/>
              <w:jc w:val="center"/>
            </w:pPr>
            <w:r w:rsidRPr="006453C9">
              <w:t>13</w:t>
            </w:r>
          </w:p>
        </w:tc>
        <w:tc>
          <w:tcPr>
            <w:tcW w:w="810" w:type="pct"/>
            <w:vAlign w:val="center"/>
          </w:tcPr>
          <w:p w14:paraId="092241F0" w14:textId="1D56B035" w:rsidR="00B82D9F" w:rsidRPr="006453C9" w:rsidRDefault="00B82D9F" w:rsidP="0008209A">
            <w:pPr>
              <w:pStyle w:val="Compact"/>
              <w:spacing w:line="480" w:lineRule="auto"/>
              <w:jc w:val="center"/>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08209A">
            <w:pPr>
              <w:pStyle w:val="Compact"/>
              <w:spacing w:line="480" w:lineRule="auto"/>
              <w:jc w:val="center"/>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08209A">
            <w:pPr>
              <w:pStyle w:val="Compact"/>
              <w:spacing w:line="480" w:lineRule="auto"/>
              <w:jc w:val="center"/>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08209A">
            <w:pPr>
              <w:pStyle w:val="Compact"/>
              <w:spacing w:line="480" w:lineRule="auto"/>
              <w:jc w:val="center"/>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08209A">
            <w:pPr>
              <w:pStyle w:val="Compact"/>
              <w:spacing w:line="480" w:lineRule="auto"/>
              <w:jc w:val="center"/>
            </w:pPr>
            <w:r w:rsidRPr="00A3526B">
              <w:t>A077</w:t>
            </w:r>
            <w:r w:rsidRPr="003D6540">
              <w:t>81-</w:t>
            </w:r>
            <w:r w:rsidR="00B82D9F" w:rsidRPr="006453C9">
              <w:t>4LB</w:t>
            </w:r>
          </w:p>
        </w:tc>
        <w:tc>
          <w:tcPr>
            <w:tcW w:w="476" w:type="pct"/>
            <w:vAlign w:val="center"/>
          </w:tcPr>
          <w:p w14:paraId="5E6172BC" w14:textId="77777777" w:rsidR="00B82D9F" w:rsidRPr="006453C9" w:rsidRDefault="00B82D9F" w:rsidP="0008209A">
            <w:pPr>
              <w:pStyle w:val="Compact"/>
              <w:spacing w:line="480" w:lineRule="auto"/>
              <w:jc w:val="center"/>
            </w:pPr>
            <w:r w:rsidRPr="006453C9">
              <w:t>19</w:t>
            </w:r>
          </w:p>
        </w:tc>
        <w:tc>
          <w:tcPr>
            <w:tcW w:w="810" w:type="pct"/>
            <w:vAlign w:val="center"/>
          </w:tcPr>
          <w:p w14:paraId="5B7B759B" w14:textId="776C5A2A" w:rsidR="00B82D9F" w:rsidRPr="006453C9" w:rsidRDefault="00B82D9F" w:rsidP="0008209A">
            <w:pPr>
              <w:pStyle w:val="Compact"/>
              <w:spacing w:line="480" w:lineRule="auto"/>
              <w:jc w:val="center"/>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08209A">
            <w:pPr>
              <w:pStyle w:val="Compact"/>
              <w:spacing w:line="480" w:lineRule="auto"/>
              <w:jc w:val="center"/>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08209A">
            <w:pPr>
              <w:pStyle w:val="Compact"/>
              <w:spacing w:line="480" w:lineRule="auto"/>
              <w:jc w:val="center"/>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08209A">
            <w:pPr>
              <w:pStyle w:val="Compact"/>
              <w:spacing w:line="480" w:lineRule="auto"/>
              <w:jc w:val="center"/>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08209A">
            <w:pPr>
              <w:pStyle w:val="Compact"/>
              <w:spacing w:line="480" w:lineRule="auto"/>
              <w:jc w:val="center"/>
            </w:pPr>
            <w:r w:rsidRPr="006453C9">
              <w:t>Russet Burbank</w:t>
            </w:r>
          </w:p>
        </w:tc>
        <w:tc>
          <w:tcPr>
            <w:tcW w:w="476" w:type="pct"/>
            <w:tcBorders>
              <w:bottom w:val="single" w:sz="4" w:space="0" w:color="auto"/>
            </w:tcBorders>
            <w:vAlign w:val="center"/>
          </w:tcPr>
          <w:p w14:paraId="251736F1" w14:textId="77777777" w:rsidR="00B82D9F" w:rsidRPr="006453C9" w:rsidRDefault="00B82D9F" w:rsidP="0008209A">
            <w:pPr>
              <w:pStyle w:val="Compact"/>
              <w:spacing w:line="480" w:lineRule="auto"/>
              <w:jc w:val="center"/>
            </w:pPr>
            <w:r w:rsidRPr="006453C9">
              <w:t>14</w:t>
            </w:r>
          </w:p>
        </w:tc>
        <w:tc>
          <w:tcPr>
            <w:tcW w:w="810" w:type="pct"/>
            <w:tcBorders>
              <w:bottom w:val="single" w:sz="4" w:space="0" w:color="auto"/>
            </w:tcBorders>
            <w:vAlign w:val="center"/>
          </w:tcPr>
          <w:p w14:paraId="06A37CD1" w14:textId="5931436C" w:rsidR="00B82D9F" w:rsidRPr="006453C9" w:rsidRDefault="00B82D9F" w:rsidP="0008209A">
            <w:pPr>
              <w:pStyle w:val="Compact"/>
              <w:spacing w:line="480" w:lineRule="auto"/>
              <w:jc w:val="center"/>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08209A">
            <w:pPr>
              <w:pStyle w:val="Compact"/>
              <w:spacing w:line="480" w:lineRule="auto"/>
              <w:jc w:val="center"/>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08209A">
            <w:pPr>
              <w:pStyle w:val="Compact"/>
              <w:spacing w:line="480" w:lineRule="auto"/>
              <w:jc w:val="center"/>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08209A">
            <w:pPr>
              <w:pStyle w:val="Compact"/>
              <w:spacing w:line="480" w:lineRule="auto"/>
              <w:jc w:val="center"/>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15D523A" w:rsidR="00174E69" w:rsidRPr="006453C9" w:rsidRDefault="00174E69" w:rsidP="00174E69">
            <w:pPr>
              <w:pStyle w:val="Compact"/>
              <w:spacing w:line="480" w:lineRule="auto"/>
              <w:jc w:val="center"/>
            </w:pPr>
            <w:ins w:id="170" w:author="Fife,Austin N" w:date="2019-07-26T12:51:00Z">
              <w:r>
                <w:t>Overall</w:t>
              </w:r>
            </w:ins>
            <w:del w:id="171" w:author="Fife,Austin N" w:date="2019-07-26T12:51:00Z">
              <w:r w:rsidDel="001A59E0">
                <w:delText>Overall</w:delText>
              </w:r>
            </w:del>
          </w:p>
        </w:tc>
        <w:tc>
          <w:tcPr>
            <w:tcW w:w="476" w:type="pct"/>
            <w:tcBorders>
              <w:bottom w:val="single" w:sz="4" w:space="0" w:color="auto"/>
            </w:tcBorders>
            <w:vAlign w:val="center"/>
          </w:tcPr>
          <w:p w14:paraId="558BAC59" w14:textId="1DDA9774" w:rsidR="00174E69" w:rsidRPr="006453C9" w:rsidRDefault="00174E69" w:rsidP="00174E69">
            <w:pPr>
              <w:pStyle w:val="Compact"/>
              <w:spacing w:line="480" w:lineRule="auto"/>
              <w:jc w:val="center"/>
            </w:pPr>
            <w:ins w:id="172" w:author="Fife,Austin N" w:date="2019-07-26T12:51:00Z">
              <w:r>
                <w:t>66</w:t>
              </w:r>
            </w:ins>
            <w:del w:id="173" w:author="Fife,Austin N" w:date="2019-07-26T12:51:00Z">
              <w:r w:rsidRPr="007029E4" w:rsidDel="001A59E0">
                <w:delText>66</w:delText>
              </w:r>
            </w:del>
          </w:p>
        </w:tc>
        <w:tc>
          <w:tcPr>
            <w:tcW w:w="810" w:type="pct"/>
            <w:tcBorders>
              <w:bottom w:val="single" w:sz="4" w:space="0" w:color="auto"/>
            </w:tcBorders>
            <w:vAlign w:val="center"/>
          </w:tcPr>
          <w:p w14:paraId="6A5FBBD4" w14:textId="12A64326" w:rsidR="00174E69" w:rsidRPr="006453C9" w:rsidRDefault="00174E69" w:rsidP="00174E69">
            <w:pPr>
              <w:pStyle w:val="Compact"/>
              <w:spacing w:line="480" w:lineRule="auto"/>
              <w:jc w:val="center"/>
            </w:pPr>
            <w:ins w:id="174" w:author="Fife,Austin N" w:date="2019-07-26T12:51:00Z">
              <w:r>
                <w:t>6.2 ± 0.8</w:t>
              </w:r>
            </w:ins>
            <w:del w:id="175" w:author="Fife,Austin N" w:date="2019-07-26T12:51:00Z">
              <w:r w:rsidRPr="006453C9" w:rsidDel="001A59E0">
                <w:delText xml:space="preserve">9.5 </w:delText>
              </w:r>
              <w:r w:rsidDel="001A59E0">
                <w:delText xml:space="preserve">± </w:delText>
              </w:r>
              <w:r w:rsidRPr="006453C9" w:rsidDel="001A59E0">
                <w:delText>1.6</w:delText>
              </w:r>
            </w:del>
          </w:p>
        </w:tc>
        <w:tc>
          <w:tcPr>
            <w:tcW w:w="857" w:type="pct"/>
            <w:tcBorders>
              <w:bottom w:val="single" w:sz="4" w:space="0" w:color="auto"/>
            </w:tcBorders>
            <w:vAlign w:val="center"/>
          </w:tcPr>
          <w:p w14:paraId="75B5AAA0" w14:textId="214D88AD" w:rsidR="00174E69" w:rsidRPr="006453C9" w:rsidRDefault="00174E69" w:rsidP="00174E69">
            <w:pPr>
              <w:pStyle w:val="Compact"/>
              <w:spacing w:line="480" w:lineRule="auto"/>
              <w:jc w:val="center"/>
            </w:pPr>
            <w:ins w:id="176" w:author="Fife,Austin N" w:date="2019-07-26T12:51:00Z">
              <w:r>
                <w:t>8.5 ± 1.1</w:t>
              </w:r>
            </w:ins>
            <w:del w:id="177" w:author="Fife,Austin N" w:date="2019-07-26T12:51:00Z">
              <w:r w:rsidRPr="006453C9" w:rsidDel="001A59E0">
                <w:delText xml:space="preserve">12.5 </w:delText>
              </w:r>
              <w:r w:rsidDel="001A59E0">
                <w:delText xml:space="preserve">± </w:delText>
              </w:r>
              <w:r w:rsidRPr="006453C9" w:rsidDel="001A59E0">
                <w:delText>1.8</w:delText>
              </w:r>
            </w:del>
          </w:p>
        </w:tc>
        <w:tc>
          <w:tcPr>
            <w:tcW w:w="909" w:type="pct"/>
            <w:tcBorders>
              <w:bottom w:val="single" w:sz="4" w:space="0" w:color="auto"/>
            </w:tcBorders>
            <w:vAlign w:val="center"/>
          </w:tcPr>
          <w:p w14:paraId="555FAA91" w14:textId="4B05F12B" w:rsidR="00174E69" w:rsidRPr="006453C9" w:rsidRDefault="00174E69" w:rsidP="00174E69">
            <w:pPr>
              <w:pStyle w:val="Compact"/>
              <w:spacing w:line="480" w:lineRule="auto"/>
              <w:jc w:val="center"/>
            </w:pPr>
            <w:ins w:id="178" w:author="Fife,Austin N" w:date="2019-07-26T12:51:00Z">
              <w:r>
                <w:t>8.3 ± 1.1</w:t>
              </w:r>
            </w:ins>
            <w:del w:id="179" w:author="Fife,Austin N" w:date="2019-07-26T12:51:00Z">
              <w:r w:rsidRPr="006453C9" w:rsidDel="001A59E0">
                <w:delText xml:space="preserve">12.5 </w:delText>
              </w:r>
              <w:r w:rsidDel="001A59E0">
                <w:delText>±</w:delText>
              </w:r>
              <w:r w:rsidRPr="006453C9" w:rsidDel="001A59E0">
                <w:delText xml:space="preserve"> 2.0</w:delText>
              </w:r>
            </w:del>
          </w:p>
        </w:tc>
        <w:tc>
          <w:tcPr>
            <w:tcW w:w="948" w:type="pct"/>
            <w:tcBorders>
              <w:bottom w:val="single" w:sz="4" w:space="0" w:color="auto"/>
            </w:tcBorders>
            <w:vAlign w:val="center"/>
          </w:tcPr>
          <w:p w14:paraId="521F72FD" w14:textId="7BF11F60" w:rsidR="00174E69" w:rsidRPr="006453C9" w:rsidRDefault="00174E69" w:rsidP="00174E69">
            <w:pPr>
              <w:pStyle w:val="Compact"/>
              <w:spacing w:line="480" w:lineRule="auto"/>
              <w:jc w:val="center"/>
            </w:pPr>
            <w:ins w:id="180" w:author="Fife,Austin N" w:date="2019-07-26T12:51:00Z">
              <w:r>
                <w:t>5.2 ± 0.7</w:t>
              </w:r>
            </w:ins>
            <w:del w:id="181" w:author="Fife,Austin N" w:date="2019-07-26T12:51:00Z">
              <w:r w:rsidRPr="006453C9" w:rsidDel="001A59E0">
                <w:delText xml:space="preserve">8.2 </w:delText>
              </w:r>
              <w:r w:rsidDel="001A59E0">
                <w:delText>±</w:delText>
              </w:r>
              <w:r w:rsidRPr="006453C9" w:rsidDel="001A59E0">
                <w:delText xml:space="preserve"> 1.5</w:delText>
              </w:r>
            </w:del>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08209A">
            <w:pPr>
              <w:pStyle w:val="Compact"/>
              <w:spacing w:line="480" w:lineRule="auto"/>
              <w:jc w:val="center"/>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08209A">
            <w:pPr>
              <w:pStyle w:val="Compact"/>
              <w:spacing w:line="480" w:lineRule="auto"/>
              <w:jc w:val="center"/>
            </w:pPr>
          </w:p>
        </w:tc>
        <w:tc>
          <w:tcPr>
            <w:tcW w:w="810" w:type="pct"/>
            <w:tcBorders>
              <w:top w:val="single" w:sz="4" w:space="0" w:color="auto"/>
            </w:tcBorders>
            <w:vAlign w:val="center"/>
          </w:tcPr>
          <w:p w14:paraId="10F8BCAF" w14:textId="77777777" w:rsidR="00B82D9F" w:rsidRPr="006453C9" w:rsidRDefault="00B82D9F" w:rsidP="0008209A">
            <w:pPr>
              <w:pStyle w:val="Compact"/>
              <w:spacing w:line="480" w:lineRule="auto"/>
              <w:jc w:val="center"/>
            </w:pPr>
          </w:p>
        </w:tc>
        <w:tc>
          <w:tcPr>
            <w:tcW w:w="857" w:type="pct"/>
            <w:tcBorders>
              <w:top w:val="single" w:sz="4" w:space="0" w:color="auto"/>
            </w:tcBorders>
            <w:vAlign w:val="center"/>
          </w:tcPr>
          <w:p w14:paraId="316B4DA8" w14:textId="77777777" w:rsidR="00B82D9F" w:rsidRPr="006453C9" w:rsidRDefault="00B82D9F" w:rsidP="0008209A">
            <w:pPr>
              <w:pStyle w:val="Compact"/>
              <w:spacing w:line="480" w:lineRule="auto"/>
              <w:jc w:val="center"/>
            </w:pPr>
          </w:p>
        </w:tc>
        <w:tc>
          <w:tcPr>
            <w:tcW w:w="909" w:type="pct"/>
            <w:tcBorders>
              <w:top w:val="single" w:sz="4" w:space="0" w:color="auto"/>
            </w:tcBorders>
            <w:vAlign w:val="center"/>
          </w:tcPr>
          <w:p w14:paraId="7C8EF5D4" w14:textId="77777777" w:rsidR="00B82D9F" w:rsidRPr="006453C9" w:rsidRDefault="00B82D9F" w:rsidP="0008209A">
            <w:pPr>
              <w:pStyle w:val="Compact"/>
              <w:spacing w:line="480" w:lineRule="auto"/>
              <w:jc w:val="center"/>
            </w:pPr>
          </w:p>
        </w:tc>
        <w:tc>
          <w:tcPr>
            <w:tcW w:w="948" w:type="pct"/>
            <w:tcBorders>
              <w:top w:val="single" w:sz="4" w:space="0" w:color="auto"/>
            </w:tcBorders>
            <w:vAlign w:val="center"/>
          </w:tcPr>
          <w:p w14:paraId="1379B104" w14:textId="77777777" w:rsidR="00B82D9F" w:rsidRPr="006453C9" w:rsidRDefault="00B82D9F" w:rsidP="0008209A">
            <w:pPr>
              <w:pStyle w:val="Compact"/>
              <w:spacing w:line="480" w:lineRule="auto"/>
              <w:jc w:val="center"/>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08209A">
            <w:pPr>
              <w:pStyle w:val="Compact"/>
              <w:spacing w:line="480" w:lineRule="auto"/>
              <w:jc w:val="center"/>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08209A">
            <w:pPr>
              <w:pStyle w:val="Compact"/>
              <w:spacing w:line="480" w:lineRule="auto"/>
              <w:jc w:val="center"/>
            </w:pPr>
          </w:p>
        </w:tc>
        <w:tc>
          <w:tcPr>
            <w:tcW w:w="810" w:type="pct"/>
            <w:tcBorders>
              <w:bottom w:val="single" w:sz="4" w:space="0" w:color="auto"/>
            </w:tcBorders>
            <w:vAlign w:val="center"/>
          </w:tcPr>
          <w:p w14:paraId="54B194FD" w14:textId="77777777" w:rsidR="00B82D9F" w:rsidRPr="006453C9" w:rsidRDefault="00B82D9F" w:rsidP="0008209A">
            <w:pPr>
              <w:pStyle w:val="Compact"/>
              <w:spacing w:line="480" w:lineRule="auto"/>
              <w:jc w:val="center"/>
            </w:pPr>
          </w:p>
        </w:tc>
        <w:tc>
          <w:tcPr>
            <w:tcW w:w="857" w:type="pct"/>
            <w:tcBorders>
              <w:bottom w:val="single" w:sz="4" w:space="0" w:color="auto"/>
            </w:tcBorders>
            <w:vAlign w:val="center"/>
          </w:tcPr>
          <w:p w14:paraId="3BADA054" w14:textId="77777777" w:rsidR="00B82D9F" w:rsidRPr="006453C9" w:rsidRDefault="00B82D9F" w:rsidP="0008209A">
            <w:pPr>
              <w:pStyle w:val="Compact"/>
              <w:spacing w:line="480" w:lineRule="auto"/>
              <w:jc w:val="center"/>
            </w:pPr>
          </w:p>
        </w:tc>
        <w:tc>
          <w:tcPr>
            <w:tcW w:w="909" w:type="pct"/>
            <w:tcBorders>
              <w:bottom w:val="single" w:sz="4" w:space="0" w:color="auto"/>
            </w:tcBorders>
            <w:vAlign w:val="center"/>
          </w:tcPr>
          <w:p w14:paraId="0EEC7802" w14:textId="77777777" w:rsidR="00B82D9F" w:rsidRPr="006453C9" w:rsidRDefault="00B82D9F" w:rsidP="0008209A">
            <w:pPr>
              <w:pStyle w:val="Compact"/>
              <w:spacing w:line="480" w:lineRule="auto"/>
              <w:jc w:val="center"/>
            </w:pPr>
          </w:p>
        </w:tc>
        <w:tc>
          <w:tcPr>
            <w:tcW w:w="948" w:type="pct"/>
            <w:tcBorders>
              <w:bottom w:val="single" w:sz="4" w:space="0" w:color="auto"/>
            </w:tcBorders>
            <w:vAlign w:val="center"/>
          </w:tcPr>
          <w:p w14:paraId="20C48EC3" w14:textId="77777777" w:rsidR="00B82D9F" w:rsidRPr="006453C9" w:rsidRDefault="00B82D9F" w:rsidP="0008209A">
            <w:pPr>
              <w:pStyle w:val="Compact"/>
              <w:spacing w:line="480" w:lineRule="auto"/>
              <w:jc w:val="center"/>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08209A">
            <w:pPr>
              <w:pStyle w:val="Compact"/>
              <w:spacing w:line="480" w:lineRule="auto"/>
              <w:jc w:val="center"/>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08209A">
            <w:pPr>
              <w:pStyle w:val="Compact"/>
              <w:spacing w:line="480" w:lineRule="auto"/>
              <w:jc w:val="center"/>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08209A">
            <w:pPr>
              <w:pStyle w:val="Compact"/>
              <w:spacing w:line="480" w:lineRule="auto"/>
              <w:jc w:val="center"/>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08209A">
            <w:pPr>
              <w:pStyle w:val="Compact"/>
              <w:spacing w:line="480" w:lineRule="auto"/>
              <w:jc w:val="center"/>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08209A">
            <w:pPr>
              <w:pStyle w:val="Compact"/>
              <w:spacing w:line="480" w:lineRule="auto"/>
              <w:jc w:val="center"/>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08209A">
            <w:pPr>
              <w:pStyle w:val="Compact"/>
              <w:spacing w:line="480" w:lineRule="auto"/>
              <w:jc w:val="center"/>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08209A">
            <w:pPr>
              <w:pStyle w:val="Compact"/>
              <w:spacing w:line="480" w:lineRule="auto"/>
              <w:jc w:val="center"/>
            </w:pPr>
            <w:r w:rsidRPr="006453C9">
              <w:t>20</w:t>
            </w:r>
          </w:p>
        </w:tc>
        <w:tc>
          <w:tcPr>
            <w:tcW w:w="810" w:type="pct"/>
            <w:tcBorders>
              <w:top w:val="single" w:sz="4" w:space="0" w:color="auto"/>
            </w:tcBorders>
            <w:vAlign w:val="center"/>
          </w:tcPr>
          <w:p w14:paraId="702EC085" w14:textId="479E059E" w:rsidR="00B82D9F" w:rsidRPr="006453C9" w:rsidRDefault="00B82D9F" w:rsidP="0008209A">
            <w:pPr>
              <w:pStyle w:val="Compact"/>
              <w:spacing w:line="480" w:lineRule="auto"/>
              <w:jc w:val="center"/>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08209A">
            <w:pPr>
              <w:pStyle w:val="Compact"/>
              <w:spacing w:line="480" w:lineRule="auto"/>
              <w:jc w:val="center"/>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08209A">
            <w:pPr>
              <w:pStyle w:val="Compact"/>
              <w:spacing w:line="480" w:lineRule="auto"/>
              <w:jc w:val="center"/>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08209A">
            <w:pPr>
              <w:pStyle w:val="Compact"/>
              <w:spacing w:line="480" w:lineRule="auto"/>
              <w:jc w:val="center"/>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08209A">
            <w:pPr>
              <w:pStyle w:val="Compact"/>
              <w:spacing w:line="480" w:lineRule="auto"/>
              <w:jc w:val="center"/>
            </w:pPr>
            <w:r w:rsidRPr="00A3526B">
              <w:t>A077</w:t>
            </w:r>
            <w:r w:rsidRPr="003D6540">
              <w:t>81-</w:t>
            </w:r>
            <w:r w:rsidR="00B82D9F" w:rsidRPr="006453C9">
              <w:t>3LB</w:t>
            </w:r>
          </w:p>
        </w:tc>
        <w:tc>
          <w:tcPr>
            <w:tcW w:w="476" w:type="pct"/>
            <w:vAlign w:val="center"/>
          </w:tcPr>
          <w:p w14:paraId="6FDF89DA" w14:textId="77777777" w:rsidR="00B82D9F" w:rsidRPr="006453C9" w:rsidRDefault="00B82D9F" w:rsidP="0008209A">
            <w:pPr>
              <w:pStyle w:val="Compact"/>
              <w:spacing w:line="480" w:lineRule="auto"/>
              <w:jc w:val="center"/>
            </w:pPr>
            <w:r w:rsidRPr="006453C9">
              <w:t>13</w:t>
            </w:r>
          </w:p>
        </w:tc>
        <w:tc>
          <w:tcPr>
            <w:tcW w:w="810" w:type="pct"/>
            <w:vAlign w:val="center"/>
          </w:tcPr>
          <w:p w14:paraId="6DB851C0" w14:textId="1B2BF973" w:rsidR="00B82D9F" w:rsidRPr="006453C9" w:rsidRDefault="00B82D9F" w:rsidP="0008209A">
            <w:pPr>
              <w:pStyle w:val="Compact"/>
              <w:spacing w:line="480" w:lineRule="auto"/>
              <w:jc w:val="center"/>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08209A">
            <w:pPr>
              <w:pStyle w:val="Compact"/>
              <w:spacing w:line="480" w:lineRule="auto"/>
              <w:jc w:val="center"/>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08209A">
            <w:pPr>
              <w:pStyle w:val="Compact"/>
              <w:spacing w:line="480" w:lineRule="auto"/>
              <w:jc w:val="center"/>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08209A">
            <w:pPr>
              <w:pStyle w:val="Compact"/>
              <w:spacing w:line="480" w:lineRule="auto"/>
              <w:jc w:val="center"/>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08209A">
            <w:pPr>
              <w:pStyle w:val="Compact"/>
              <w:spacing w:line="480" w:lineRule="auto"/>
              <w:jc w:val="center"/>
            </w:pPr>
            <w:r w:rsidRPr="00A3526B">
              <w:t>A077</w:t>
            </w:r>
            <w:r w:rsidRPr="003D6540">
              <w:t>81-</w:t>
            </w:r>
            <w:r w:rsidR="00B82D9F" w:rsidRPr="006453C9">
              <w:t>4LB</w:t>
            </w:r>
          </w:p>
        </w:tc>
        <w:tc>
          <w:tcPr>
            <w:tcW w:w="476" w:type="pct"/>
            <w:vAlign w:val="center"/>
          </w:tcPr>
          <w:p w14:paraId="5E6D4037" w14:textId="77777777" w:rsidR="00B82D9F" w:rsidRPr="006453C9" w:rsidRDefault="00B82D9F" w:rsidP="0008209A">
            <w:pPr>
              <w:pStyle w:val="Compact"/>
              <w:spacing w:line="480" w:lineRule="auto"/>
              <w:jc w:val="center"/>
            </w:pPr>
            <w:r w:rsidRPr="006453C9">
              <w:t>19</w:t>
            </w:r>
          </w:p>
        </w:tc>
        <w:tc>
          <w:tcPr>
            <w:tcW w:w="810" w:type="pct"/>
            <w:vAlign w:val="center"/>
          </w:tcPr>
          <w:p w14:paraId="20455D71" w14:textId="1596C2CA" w:rsidR="00B82D9F" w:rsidRPr="006453C9" w:rsidRDefault="00B82D9F" w:rsidP="0008209A">
            <w:pPr>
              <w:pStyle w:val="Compact"/>
              <w:spacing w:line="480" w:lineRule="auto"/>
              <w:jc w:val="center"/>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08209A">
            <w:pPr>
              <w:pStyle w:val="Compact"/>
              <w:spacing w:line="480" w:lineRule="auto"/>
              <w:jc w:val="center"/>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08209A">
            <w:pPr>
              <w:pStyle w:val="Compact"/>
              <w:spacing w:line="480" w:lineRule="auto"/>
              <w:jc w:val="center"/>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08209A">
            <w:pPr>
              <w:pStyle w:val="Compact"/>
              <w:spacing w:line="480" w:lineRule="auto"/>
              <w:jc w:val="center"/>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08209A">
            <w:pPr>
              <w:pStyle w:val="Compact"/>
              <w:spacing w:line="480" w:lineRule="auto"/>
              <w:jc w:val="center"/>
            </w:pPr>
            <w:r w:rsidRPr="006453C9">
              <w:t>Russet Burbank</w:t>
            </w:r>
          </w:p>
        </w:tc>
        <w:tc>
          <w:tcPr>
            <w:tcW w:w="476" w:type="pct"/>
            <w:vAlign w:val="center"/>
          </w:tcPr>
          <w:p w14:paraId="31218757" w14:textId="77777777" w:rsidR="00B82D9F" w:rsidRPr="006453C9" w:rsidRDefault="00B82D9F" w:rsidP="0008209A">
            <w:pPr>
              <w:pStyle w:val="Compact"/>
              <w:spacing w:line="480" w:lineRule="auto"/>
              <w:jc w:val="center"/>
            </w:pPr>
            <w:r w:rsidRPr="006453C9">
              <w:t>14</w:t>
            </w:r>
          </w:p>
        </w:tc>
        <w:tc>
          <w:tcPr>
            <w:tcW w:w="810" w:type="pct"/>
            <w:vAlign w:val="center"/>
          </w:tcPr>
          <w:p w14:paraId="6E51D8DD" w14:textId="663E7247" w:rsidR="00B82D9F" w:rsidRPr="006453C9" w:rsidRDefault="00B82D9F" w:rsidP="0008209A">
            <w:pPr>
              <w:pStyle w:val="Compact"/>
              <w:spacing w:line="480" w:lineRule="auto"/>
              <w:jc w:val="center"/>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08209A">
            <w:pPr>
              <w:pStyle w:val="Compact"/>
              <w:spacing w:line="480" w:lineRule="auto"/>
              <w:jc w:val="center"/>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08209A">
            <w:pPr>
              <w:pStyle w:val="Compact"/>
              <w:spacing w:line="480" w:lineRule="auto"/>
              <w:jc w:val="center"/>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08209A">
            <w:pPr>
              <w:pStyle w:val="Compact"/>
              <w:spacing w:line="480" w:lineRule="auto"/>
              <w:jc w:val="center"/>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08209A">
            <w:pPr>
              <w:pStyle w:val="Compact"/>
              <w:spacing w:line="480" w:lineRule="auto"/>
              <w:jc w:val="center"/>
            </w:pPr>
            <w:commentRangeStart w:id="182"/>
            <w:commentRangeStart w:id="183"/>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08209A">
            <w:pPr>
              <w:pStyle w:val="Compact"/>
              <w:spacing w:line="480" w:lineRule="auto"/>
              <w:jc w:val="center"/>
            </w:pPr>
            <w:r w:rsidRPr="007029E4">
              <w:t>66</w:t>
            </w:r>
          </w:p>
        </w:tc>
        <w:tc>
          <w:tcPr>
            <w:tcW w:w="810" w:type="pct"/>
            <w:tcBorders>
              <w:top w:val="single" w:sz="4" w:space="0" w:color="auto"/>
              <w:bottom w:val="single" w:sz="4" w:space="0" w:color="auto"/>
            </w:tcBorders>
            <w:vAlign w:val="center"/>
          </w:tcPr>
          <w:p w14:paraId="07D8E327" w14:textId="374E3DED" w:rsidR="00B82D9F" w:rsidRPr="006453C9" w:rsidRDefault="008371D3" w:rsidP="0008209A">
            <w:pPr>
              <w:pStyle w:val="Compact"/>
              <w:spacing w:line="480" w:lineRule="auto"/>
              <w:jc w:val="center"/>
            </w:pPr>
            <w:ins w:id="184" w:author="Fife,Austin N" w:date="2019-07-26T12:53:00Z">
              <w:r>
                <w:t>61.3 ± 5.9 A</w:t>
              </w:r>
            </w:ins>
            <w:commentRangeStart w:id="185"/>
            <w:del w:id="186" w:author="Fife,Austin N" w:date="2019-07-26T12:53:00Z">
              <w:r w:rsidR="00B82D9F" w:rsidRPr="006453C9" w:rsidDel="008371D3">
                <w:delText xml:space="preserve">66.8 </w:delText>
              </w:r>
              <w:r w:rsidR="00114F64" w:rsidDel="008371D3">
                <w:delText>±</w:delText>
              </w:r>
              <w:r w:rsidR="00B82D9F" w:rsidRPr="006453C9" w:rsidDel="008371D3">
                <w:delText xml:space="preserve">4.2 </w:delText>
              </w:r>
              <w:r w:rsidR="00B82D9F" w:rsidDel="008371D3">
                <w:delText>A</w:delText>
              </w:r>
            </w:del>
          </w:p>
        </w:tc>
        <w:tc>
          <w:tcPr>
            <w:tcW w:w="857" w:type="pct"/>
            <w:tcBorders>
              <w:top w:val="single" w:sz="4" w:space="0" w:color="auto"/>
              <w:bottom w:val="single" w:sz="4" w:space="0" w:color="auto"/>
            </w:tcBorders>
            <w:vAlign w:val="center"/>
          </w:tcPr>
          <w:p w14:paraId="268F12E8" w14:textId="061F9FAA" w:rsidR="00B82D9F" w:rsidRPr="006453C9" w:rsidRDefault="00B82D9F" w:rsidP="0008209A">
            <w:pPr>
              <w:pStyle w:val="Compact"/>
              <w:spacing w:line="480" w:lineRule="auto"/>
              <w:jc w:val="center"/>
            </w:pPr>
            <w:del w:id="187" w:author="Fife,Austin N" w:date="2019-07-26T12:53:00Z">
              <w:r w:rsidRPr="006453C9" w:rsidDel="00A95802">
                <w:delText>68</w:delText>
              </w:r>
            </w:del>
            <w:ins w:id="188" w:author="Fife,Austin N" w:date="2019-07-26T12:53:00Z">
              <w:r w:rsidR="00A95802">
                <w:t>5</w:t>
              </w:r>
              <w:r w:rsidR="00A95802" w:rsidRPr="006453C9">
                <w:t>8</w:t>
              </w:r>
            </w:ins>
            <w:r w:rsidRPr="006453C9">
              <w:t>.</w:t>
            </w:r>
            <w:del w:id="189" w:author="Fife,Austin N" w:date="2019-07-26T12:53:00Z">
              <w:r w:rsidRPr="006453C9" w:rsidDel="00A95802">
                <w:delText xml:space="preserve">2 </w:delText>
              </w:r>
            </w:del>
            <w:ins w:id="190" w:author="Fife,Austin N" w:date="2019-07-26T12:53:00Z">
              <w:r w:rsidR="00A95802">
                <w:t>9</w:t>
              </w:r>
              <w:r w:rsidR="00A95802" w:rsidRPr="006453C9">
                <w:t xml:space="preserve"> </w:t>
              </w:r>
            </w:ins>
            <w:r w:rsidR="00114F64">
              <w:t>±</w:t>
            </w:r>
            <w:r w:rsidRPr="006453C9">
              <w:t xml:space="preserve"> </w:t>
            </w:r>
            <w:del w:id="191" w:author="Fife,Austin N" w:date="2019-07-26T12:53:00Z">
              <w:r w:rsidRPr="006453C9" w:rsidDel="00A95802">
                <w:delText>4</w:delText>
              </w:r>
            </w:del>
            <w:ins w:id="192" w:author="Fife,Austin N" w:date="2019-07-26T12:53:00Z">
              <w:r w:rsidR="00A95802">
                <w:t>5</w:t>
              </w:r>
            </w:ins>
            <w:r w:rsidRPr="006453C9">
              <w:t>.</w:t>
            </w:r>
            <w:del w:id="193" w:author="Fife,Austin N" w:date="2019-07-26T12:53:00Z">
              <w:r w:rsidRPr="006453C9" w:rsidDel="00A95802">
                <w:delText xml:space="preserve">0 </w:delText>
              </w:r>
            </w:del>
            <w:ins w:id="194" w:author="Fife,Austin N" w:date="2019-07-26T12:53:00Z">
              <w:r w:rsidR="00A95802">
                <w:t>9</w:t>
              </w:r>
              <w:r w:rsidR="00A95802" w:rsidRPr="006453C9">
                <w:t xml:space="preserve"> </w:t>
              </w:r>
            </w:ins>
            <w:r>
              <w:t>AB</w:t>
            </w:r>
            <w:commentRangeEnd w:id="185"/>
            <w:r>
              <w:rPr>
                <w:rStyle w:val="CommentReference"/>
              </w:rPr>
              <w:commentReference w:id="185"/>
            </w:r>
            <w:r w:rsidR="00EC25AE">
              <w:rPr>
                <w:rStyle w:val="CommentReference"/>
              </w:rPr>
              <w:commentReference w:id="182"/>
            </w:r>
            <w:r w:rsidR="006C33B9">
              <w:rPr>
                <w:rStyle w:val="CommentReference"/>
              </w:rPr>
              <w:commentReference w:id="183"/>
            </w:r>
          </w:p>
        </w:tc>
        <w:tc>
          <w:tcPr>
            <w:tcW w:w="909" w:type="pct"/>
            <w:tcBorders>
              <w:top w:val="single" w:sz="4" w:space="0" w:color="auto"/>
              <w:bottom w:val="single" w:sz="4" w:space="0" w:color="auto"/>
            </w:tcBorders>
            <w:vAlign w:val="center"/>
          </w:tcPr>
          <w:p w14:paraId="59D5098C" w14:textId="32D52522" w:rsidR="00B82D9F" w:rsidRPr="006453C9" w:rsidRDefault="00B82D9F" w:rsidP="0008209A">
            <w:pPr>
              <w:pStyle w:val="Compact"/>
              <w:spacing w:line="480" w:lineRule="auto"/>
              <w:jc w:val="center"/>
            </w:pPr>
            <w:del w:id="196" w:author="Fife,Austin N" w:date="2019-07-26T12:53:00Z">
              <w:r w:rsidRPr="006453C9" w:rsidDel="00A95802">
                <w:delText>66</w:delText>
              </w:r>
            </w:del>
            <w:ins w:id="197" w:author="Fife,Austin N" w:date="2019-07-26T12:53:00Z">
              <w:r w:rsidR="00A95802">
                <w:t>57</w:t>
              </w:r>
            </w:ins>
            <w:r w:rsidRPr="006453C9">
              <w:t>.</w:t>
            </w:r>
            <w:del w:id="198" w:author="Fife,Austin N" w:date="2019-07-26T12:53:00Z">
              <w:r w:rsidRPr="006453C9" w:rsidDel="00A95802">
                <w:delText xml:space="preserve">0 </w:delText>
              </w:r>
              <w:r w:rsidR="00114F64" w:rsidDel="00A95802">
                <w:delText xml:space="preserve"> </w:delText>
              </w:r>
            </w:del>
            <w:ins w:id="199" w:author="Fife,Austin N" w:date="2019-07-26T12:53:00Z">
              <w:r w:rsidR="00A95802">
                <w:t>8</w:t>
              </w:r>
              <w:r w:rsidR="00A95802">
                <w:t xml:space="preserve"> </w:t>
              </w:r>
            </w:ins>
            <w:r w:rsidR="00114F64">
              <w:t xml:space="preserve">± </w:t>
            </w:r>
            <w:del w:id="200" w:author="Fife,Austin N" w:date="2019-07-26T12:53:00Z">
              <w:r w:rsidRPr="006453C9" w:rsidDel="00A95802">
                <w:delText>5</w:delText>
              </w:r>
            </w:del>
            <w:ins w:id="201" w:author="Fife,Austin N" w:date="2019-07-26T12:53:00Z">
              <w:r w:rsidR="00A95802">
                <w:t>6</w:t>
              </w:r>
            </w:ins>
            <w:r w:rsidRPr="006453C9">
              <w:t>.</w:t>
            </w:r>
            <w:del w:id="202" w:author="Fife,Austin N" w:date="2019-07-26T12:53:00Z">
              <w:r w:rsidRPr="006453C9" w:rsidDel="00A95802">
                <w:delText xml:space="preserve">5 </w:delText>
              </w:r>
            </w:del>
            <w:ins w:id="203" w:author="Fife,Austin N" w:date="2019-07-26T12:53:00Z">
              <w:r w:rsidR="00A95802">
                <w:t>1</w:t>
              </w:r>
              <w:r w:rsidR="00A95802" w:rsidRPr="006453C9">
                <w:t xml:space="preserve"> </w:t>
              </w:r>
            </w:ins>
            <w:r>
              <w:t>AB</w:t>
            </w:r>
          </w:p>
        </w:tc>
        <w:tc>
          <w:tcPr>
            <w:tcW w:w="948" w:type="pct"/>
            <w:tcBorders>
              <w:top w:val="single" w:sz="4" w:space="0" w:color="auto"/>
              <w:bottom w:val="single" w:sz="4" w:space="0" w:color="auto"/>
            </w:tcBorders>
            <w:vAlign w:val="center"/>
          </w:tcPr>
          <w:p w14:paraId="5CDC33B2" w14:textId="6A1EB2D3" w:rsidR="00B82D9F" w:rsidRPr="006453C9" w:rsidRDefault="00B82D9F" w:rsidP="0008209A">
            <w:pPr>
              <w:pStyle w:val="Compact"/>
              <w:spacing w:line="480" w:lineRule="auto"/>
              <w:jc w:val="center"/>
            </w:pPr>
            <w:del w:id="204" w:author="Fife,Austin N" w:date="2019-07-26T12:54:00Z">
              <w:r w:rsidRPr="006453C9" w:rsidDel="00A95802">
                <w:delText>43</w:delText>
              </w:r>
            </w:del>
            <w:ins w:id="205" w:author="Fife,Austin N" w:date="2019-07-26T12:54:00Z">
              <w:r w:rsidR="00A95802">
                <w:t>20</w:t>
              </w:r>
            </w:ins>
            <w:r w:rsidRPr="006453C9">
              <w:t>.</w:t>
            </w:r>
            <w:del w:id="206" w:author="Fife,Austin N" w:date="2019-07-26T12:54:00Z">
              <w:r w:rsidRPr="006453C9" w:rsidDel="00A95802">
                <w:delText xml:space="preserve">8 </w:delText>
              </w:r>
            </w:del>
            <w:ins w:id="207" w:author="Fife,Austin N" w:date="2019-07-26T12:54:00Z">
              <w:r w:rsidR="00A95802">
                <w:t>3</w:t>
              </w:r>
              <w:r w:rsidR="00A95802" w:rsidRPr="006453C9">
                <w:t xml:space="preserve"> </w:t>
              </w:r>
            </w:ins>
            <w:r w:rsidR="00114F64">
              <w:t>±</w:t>
            </w:r>
            <w:r w:rsidRPr="006453C9">
              <w:t xml:space="preserve"> </w:t>
            </w:r>
            <w:del w:id="208" w:author="Fife,Austin N" w:date="2019-07-26T12:54:00Z">
              <w:r w:rsidRPr="006453C9" w:rsidDel="00D62E2F">
                <w:delText>6</w:delText>
              </w:r>
            </w:del>
            <w:ins w:id="209" w:author="Fife,Austin N" w:date="2019-07-26T12:54:00Z">
              <w:r w:rsidR="00D62E2F">
                <w:t>4</w:t>
              </w:r>
            </w:ins>
            <w:r w:rsidRPr="006453C9">
              <w:t>.</w:t>
            </w:r>
            <w:del w:id="210" w:author="Fife,Austin N" w:date="2019-07-26T12:54:00Z">
              <w:r w:rsidRPr="006453C9" w:rsidDel="00D62E2F">
                <w:delText xml:space="preserve">2 </w:delText>
              </w:r>
            </w:del>
            <w:ins w:id="211" w:author="Fife,Austin N" w:date="2019-07-26T12:54:00Z">
              <w:r w:rsidR="00D62E2F">
                <w:t>7</w:t>
              </w:r>
              <w:r w:rsidR="00D62E2F" w:rsidRPr="006453C9">
                <w:t xml:space="preserve"> </w:t>
              </w:r>
            </w:ins>
            <w:r>
              <w:t>B</w:t>
            </w:r>
          </w:p>
        </w:tc>
      </w:tr>
    </w:tbl>
    <w:commentRangeEnd w:id="182"/>
    <w:commentRangeEnd w:id="183"/>
    <w:p w14:paraId="629C697A" w14:textId="77777777" w:rsidR="00B82D9F" w:rsidRPr="003D6540" w:rsidRDefault="00B82D9F" w:rsidP="0008209A">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0B17D2B0" w:rsidR="0001050B" w:rsidRDefault="00B82D9F">
      <w:pPr>
        <w:pStyle w:val="Bibliography"/>
        <w:spacing w:line="480" w:lineRule="auto"/>
      </w:pPr>
      <w:proofErr w:type="spellStart"/>
      <w:r w:rsidRPr="007029E4">
        <w:rPr>
          <w:vertAlign w:val="superscript"/>
        </w:rPr>
        <w:t>a</w:t>
      </w:r>
      <w:r w:rsidR="0008209A">
        <w:t>Time</w:t>
      </w:r>
      <w:proofErr w:type="spellEnd"/>
      <w:r w:rsidR="0008209A">
        <w:t xml:space="preserve"> P</w:t>
      </w:r>
      <w:r>
        <w:t>eriod 1 comprised six to eight days, during which a</w:t>
      </w:r>
      <w:r w:rsidRPr="00D677A8">
        <w:t xml:space="preserve"> mating pair of psyllids was </w:t>
      </w:r>
      <w:r>
        <w:t>held</w:t>
      </w:r>
      <w:r w:rsidRPr="00D677A8">
        <w:t xml:space="preserve"> on a caged plant. </w:t>
      </w:r>
      <w:r>
        <w:t>At the end of the first time period, the male was removed and t</w:t>
      </w:r>
      <w:r w:rsidRPr="00D677A8">
        <w:t xml:space="preserve">he remaining female was </w:t>
      </w:r>
      <w:r>
        <w:t>held on</w:t>
      </w:r>
      <w:r w:rsidRPr="00D677A8">
        <w:t xml:space="preserve"> a new plant of the same genotype </w:t>
      </w:r>
      <w:r>
        <w:t>over three successive four-day time periods (Periods 2-4)</w:t>
      </w:r>
      <w:r w:rsidRPr="00D677A8">
        <w:t>.</w:t>
      </w:r>
    </w:p>
    <w:p w14:paraId="32231839" w14:textId="77777777" w:rsidR="0001050B" w:rsidRDefault="0001050B">
      <w:r>
        <w:br w:type="page"/>
      </w:r>
    </w:p>
    <w:p w14:paraId="06B7B23C" w14:textId="77777777" w:rsidR="0001050B" w:rsidRDefault="0001050B">
      <w:r>
        <w:lastRenderedPageBreak/>
        <w:t>Figure captions</w:t>
      </w:r>
    </w:p>
    <w:p w14:paraId="274809F5" w14:textId="77777777" w:rsidR="0001050B" w:rsidRDefault="0001050B"/>
    <w:p w14:paraId="51241491" w14:textId="7A01A45A" w:rsidR="0001050B" w:rsidRDefault="0001050B" w:rsidP="0001050B">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01050B">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
        <w:br w:type="page"/>
      </w:r>
    </w:p>
    <w:p w14:paraId="3C5A2039" w14:textId="73C95678" w:rsidR="0001050B" w:rsidRDefault="0001050B" w:rsidP="0001050B">
      <w:pPr>
        <w:pStyle w:val="Bibliography"/>
        <w:spacing w:line="480" w:lineRule="auto"/>
      </w:pPr>
      <w:r>
        <w:lastRenderedPageBreak/>
        <w:t>Fig. 1</w:t>
      </w:r>
    </w:p>
    <w:p w14:paraId="5F5AC258" w14:textId="3B5ECC5B" w:rsidR="0001050B" w:rsidRDefault="0001050B">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
        <w:br w:type="page"/>
      </w:r>
    </w:p>
    <w:p w14:paraId="5B2F29AE" w14:textId="2431E5DC" w:rsidR="00B82D9F" w:rsidRDefault="0001050B" w:rsidP="0001050B">
      <w:pPr>
        <w:pStyle w:val="Bibliography"/>
        <w:spacing w:line="480" w:lineRule="auto"/>
      </w:pPr>
      <w:r>
        <w:lastRenderedPageBreak/>
        <w:t>Fig. 2</w:t>
      </w:r>
    </w:p>
    <w:p w14:paraId="294BF80C" w14:textId="6629BD88" w:rsidR="0001050B" w:rsidRPr="00D677A8" w:rsidRDefault="0001050B" w:rsidP="0001050B">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Erik Wenninger" w:date="2019-07-25T14:55:00Z" w:initials="EW">
    <w:p w14:paraId="0D708BF9" w14:textId="641A3BA4" w:rsidR="00DC7AA7" w:rsidRDefault="00DC7AA7">
      <w:pPr>
        <w:pStyle w:val="CommentText"/>
      </w:pPr>
      <w:r>
        <w:rPr>
          <w:rStyle w:val="CommentReference"/>
        </w:rPr>
        <w:annotationRef/>
      </w:r>
      <w:r>
        <w:t>I would suggest that I had a hand in writing the paper as well. And the other coauthors made contributions to the writing also.</w:t>
      </w:r>
    </w:p>
  </w:comment>
  <w:comment w:id="31" w:author="Fife,Austin N" w:date="2019-07-26T12:44:00Z" w:initials="FN">
    <w:p w14:paraId="661AAF0A" w14:textId="6AEB4614" w:rsidR="007C394A" w:rsidRDefault="007C394A">
      <w:pPr>
        <w:pStyle w:val="CommentText"/>
      </w:pPr>
      <w:r>
        <w:rPr>
          <w:rStyle w:val="CommentReference"/>
        </w:rPr>
        <w:annotationRef/>
      </w:r>
      <w:r>
        <w:t xml:space="preserve">Sorry, I </w:t>
      </w:r>
      <w:proofErr w:type="gramStart"/>
      <w:r>
        <w:t>actually intended</w:t>
      </w:r>
      <w:proofErr w:type="gramEnd"/>
      <w:r>
        <w:t xml:space="preserve"> to leave it open so you could add in all of the ways you contributed.</w:t>
      </w:r>
    </w:p>
  </w:comment>
  <w:comment w:id="40" w:author="Erik Wenninger" w:date="2019-07-25T14:55:00Z" w:initials="EW">
    <w:p w14:paraId="03BC30AB" w14:textId="7C79B89B" w:rsidR="00DC7AA7" w:rsidRDefault="00DC7AA7">
      <w:pPr>
        <w:pStyle w:val="CommentText"/>
      </w:pPr>
      <w:r>
        <w:rPr>
          <w:rStyle w:val="CommentReference"/>
        </w:rPr>
        <w:annotationRef/>
      </w:r>
      <w:r>
        <w:t>Was there statistical analysis performed on these data?</w:t>
      </w:r>
    </w:p>
  </w:comment>
  <w:comment w:id="41" w:author="Fife,Austin N" w:date="2019-07-26T12:44:00Z" w:initials="FN">
    <w:p w14:paraId="2B631ADD" w14:textId="5BCA4678" w:rsidR="00365788" w:rsidRDefault="00365788">
      <w:pPr>
        <w:pStyle w:val="CommentText"/>
      </w:pPr>
      <w:r>
        <w:rPr>
          <w:rStyle w:val="CommentReference"/>
        </w:rPr>
        <w:annotationRef/>
      </w:r>
      <w:r>
        <w:t>I meant molecular analysis,</w:t>
      </w:r>
    </w:p>
  </w:comment>
  <w:comment w:id="59" w:author="Erik Wenninger" w:date="2019-07-25T14:57:00Z" w:initials="EW">
    <w:p w14:paraId="0B607C74" w14:textId="6F7E7AC5" w:rsidR="00DC7AA7" w:rsidRDefault="00DC7AA7">
      <w:pPr>
        <w:pStyle w:val="CommentText"/>
      </w:pPr>
      <w:r>
        <w:rPr>
          <w:rStyle w:val="CommentReference"/>
        </w:rPr>
        <w:annotationRef/>
      </w:r>
      <w:r>
        <w:t>year?</w:t>
      </w:r>
    </w:p>
  </w:comment>
  <w:comment w:id="185" w:author="Wenninger, Erik (erikw@uidaho.edu)" w:date="2019-03-28T13:21:00Z" w:initials="WE(">
    <w:p w14:paraId="39306363" w14:textId="77777777" w:rsidR="00B37B60" w:rsidRDefault="00B37B60" w:rsidP="00B82D9F">
      <w:pPr>
        <w:pStyle w:val="CommentText"/>
      </w:pPr>
      <w:r>
        <w:rPr>
          <w:rStyle w:val="CommentReference"/>
        </w:rPr>
        <w:annotationRef/>
      </w:r>
      <w:r>
        <w:t>I don’t remember if we discussed this before, but can you double check these significant differences? It seems odd that Period 1 has a lower mean and higher SEM than Period 2, but only Period 1 differs from Period 4.</w:t>
      </w:r>
    </w:p>
  </w:comment>
  <w:comment w:id="182" w:author="Fife,Austin N [2]" w:date="2019-06-27T22:25:00Z" w:initials="AF">
    <w:p w14:paraId="328B3DA1" w14:textId="77777777" w:rsidR="00B37B60" w:rsidRDefault="00B37B60">
      <w:pPr>
        <w:pStyle w:val="CommentText"/>
      </w:pPr>
      <w:r>
        <w:rPr>
          <w:rStyle w:val="CommentReference"/>
        </w:rPr>
        <w:annotationRef/>
      </w:r>
      <w:r>
        <w:fldChar w:fldCharType="begin"/>
      </w:r>
      <w:r>
        <w:instrText xml:space="preserve"> HYPERLINK "mailto:erikw@uidaho.edu" </w:instrText>
      </w:r>
      <w:bookmarkStart w:id="195" w:name="_@_E4603F8817D545C0BA84EFD262BDDE97"/>
      <w:r>
        <w:fldChar w:fldCharType="separate"/>
      </w:r>
      <w:bookmarkEnd w:id="195"/>
      <w:r w:rsidRPr="00EC25AE">
        <w:rPr>
          <w:rStyle w:val="UnresolvedMention1"/>
          <w:noProof/>
          <w:u w:val="dotted"/>
        </w:rPr>
        <w:t>@Wenninger, Erik (erikw@uidaho.edu)</w:t>
      </w:r>
      <w:r>
        <w:fldChar w:fldCharType="end"/>
      </w:r>
      <w:r>
        <w:t xml:space="preserve"> It may be an artifact of how this was calculated using R. Is there any way we can run the stats in SAS to double-check?</w:t>
      </w:r>
    </w:p>
    <w:p w14:paraId="548D88DF" w14:textId="77777777" w:rsidR="00B37B60" w:rsidRDefault="00B37B60">
      <w:pPr>
        <w:pStyle w:val="CommentText"/>
      </w:pPr>
    </w:p>
    <w:p w14:paraId="553EB46C" w14:textId="7CD69104" w:rsidR="00B37B60" w:rsidRDefault="00B37B60">
      <w:pPr>
        <w:pStyle w:val="CommentText"/>
      </w:pPr>
      <w:r>
        <w:t>I might be able to double-check in R sometime later this month</w:t>
      </w:r>
    </w:p>
  </w:comment>
  <w:comment w:id="183" w:author="Fife,Austin N" w:date="2019-07-26T12:55:00Z" w:initials="FN">
    <w:p w14:paraId="33C7ED6F" w14:textId="77777777" w:rsidR="006C33B9" w:rsidRDefault="006C33B9" w:rsidP="006C33B9">
      <w:pPr>
        <w:pStyle w:val="CommentText"/>
      </w:pPr>
      <w:r>
        <w:rPr>
          <w:rStyle w:val="CommentReference"/>
        </w:rPr>
        <w:annotationRef/>
      </w:r>
      <w:r>
        <w:t>I think these numbers are correct, but the totals were not. I have updated those values, they didn’t include the whole cohort of psyllids, and were instead calculated only based on the psyllids which did lay eggs. This created a problem, when psyllids stopped laying eggs but remained alive, they created large numbers of zeroes in the dataset, so Excel wouldn’t count the zeroes and would inflate the percentages. The models in R did include this change, which is why we are using those values. With this adjustment, it should be clearer that fewer eggs were laid near the end of the period, but also that fewer of those were fertile on most genotypes.</w:t>
      </w:r>
    </w:p>
    <w:p w14:paraId="17EC7F96" w14:textId="77777777" w:rsidR="006C33B9" w:rsidRDefault="006C33B9" w:rsidP="006C33B9">
      <w:pPr>
        <w:pStyle w:val="CommentText"/>
      </w:pPr>
    </w:p>
    <w:p w14:paraId="66E7632C" w14:textId="77777777" w:rsidR="006C33B9" w:rsidRDefault="006C33B9" w:rsidP="006C33B9">
      <w:pPr>
        <w:pStyle w:val="CommentText"/>
      </w:pPr>
      <w:r>
        <w:t>More of the remaining psyllids remained fertile on Russet Burbank potatoes rather than the other genotypes.</w:t>
      </w:r>
    </w:p>
    <w:p w14:paraId="601FEDAC" w14:textId="43EDC0F7" w:rsidR="006C33B9" w:rsidRDefault="006C33B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708BF9" w15:done="0"/>
  <w15:commentEx w15:paraId="661AAF0A" w15:paraIdParent="0D708BF9" w15:done="0"/>
  <w15:commentEx w15:paraId="03BC30AB" w15:done="0"/>
  <w15:commentEx w15:paraId="2B631ADD" w15:paraIdParent="03BC30AB" w15:done="0"/>
  <w15:commentEx w15:paraId="0B607C74" w15:done="1"/>
  <w15:commentEx w15:paraId="39306363" w15:done="1"/>
  <w15:commentEx w15:paraId="553EB46C" w15:paraIdParent="39306363" w15:done="1"/>
  <w15:commentEx w15:paraId="601FEDAC" w15:paraIdParent="3930636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708BF9" w16cid:durableId="20E4417F"/>
  <w16cid:commentId w16cid:paraId="661AAF0A" w16cid:durableId="20E5743B"/>
  <w16cid:commentId w16cid:paraId="03BC30AB" w16cid:durableId="20E44163"/>
  <w16cid:commentId w16cid:paraId="2B631ADD" w16cid:durableId="20E5742F"/>
  <w16cid:commentId w16cid:paraId="0B607C74" w16cid:durableId="20E441DA"/>
  <w16cid:commentId w16cid:paraId="39306363" w16cid:durableId="20AD55DD"/>
  <w16cid:commentId w16cid:paraId="553EB46C" w16cid:durableId="20BFC0E2"/>
  <w16cid:commentId w16cid:paraId="601FEDAC" w16cid:durableId="20E576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0737" w14:textId="77777777" w:rsidR="002017F6" w:rsidRDefault="002017F6">
      <w:pPr>
        <w:spacing w:after="0"/>
      </w:pPr>
      <w:r>
        <w:separator/>
      </w:r>
    </w:p>
  </w:endnote>
  <w:endnote w:type="continuationSeparator" w:id="0">
    <w:p w14:paraId="4CBF4417" w14:textId="77777777" w:rsidR="002017F6" w:rsidRDefault="00201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B4671" w14:textId="77777777" w:rsidR="002017F6" w:rsidRDefault="002017F6">
      <w:r>
        <w:separator/>
      </w:r>
    </w:p>
  </w:footnote>
  <w:footnote w:type="continuationSeparator" w:id="0">
    <w:p w14:paraId="49C0203F" w14:textId="77777777" w:rsidR="002017F6" w:rsidRDefault="002017F6">
      <w:r>
        <w:continuationSeparator/>
      </w:r>
    </w:p>
  </w:footnote>
  <w:footnote w:id="1">
    <w:p w14:paraId="766E138A" w14:textId="77777777" w:rsidR="00B37B60" w:rsidRDefault="00B37B60">
      <w:pPr>
        <w:pStyle w:val="FootnoteText"/>
      </w:pPr>
      <w:r>
        <w:rPr>
          <w:rStyle w:val="FootnoteReference"/>
        </w:rPr>
        <w:footnoteRef/>
      </w:r>
      <w:r>
        <w:t xml:space="preserve"> University of Idaho - Kimberly Research &amp; Extension Center, 3806 N 3600 E, Kimberly, ID, 83341, USA </w:t>
      </w:r>
    </w:p>
    <w:p w14:paraId="11F8B059" w14:textId="4FBF0A03" w:rsidR="00B37B60" w:rsidRDefault="00B37B60">
      <w:pPr>
        <w:pStyle w:val="FootnoteText"/>
      </w:pPr>
      <w:r w:rsidRPr="00525195">
        <w:rPr>
          <w:vertAlign w:val="superscript"/>
        </w:rPr>
        <w:t>2</w:t>
      </w:r>
      <w:r>
        <w:t xml:space="preserve"> Current address: University of Florida - North Florida Research and Education Center, 155 Research Road, Quincy, FL, 32351, USA</w:t>
      </w:r>
    </w:p>
    <w:p w14:paraId="6FFBA8E1" w14:textId="77777777" w:rsidR="00FB04EE" w:rsidRDefault="00FB04EE" w:rsidP="00FB04EE">
      <w:pPr>
        <w:pStyle w:val="FootnoteText"/>
      </w:pPr>
      <w:r>
        <w:rPr>
          <w:vertAlign w:val="superscript"/>
        </w:rPr>
        <w:t>3</w:t>
      </w:r>
      <w:r>
        <w:t xml:space="preserve"> University of Idaho, 875 Perimeter Dr., Moscow, ID, 83844, USA</w:t>
      </w:r>
    </w:p>
    <w:p w14:paraId="248AA03F" w14:textId="77777777" w:rsidR="00FB04EE" w:rsidRDefault="00FB04EE" w:rsidP="00FB04EE">
      <w:pPr>
        <w:pStyle w:val="FootnoteText"/>
      </w:pPr>
      <w:r>
        <w:rPr>
          <w:vertAlign w:val="superscript"/>
        </w:rPr>
        <w:t>4</w:t>
      </w:r>
      <w:r>
        <w:t xml:space="preserve"> United States Department of Agriculture, Agricultural Research Service, 1693 S 2700 W, Aberdeen, ID, 83210, USA</w:t>
      </w:r>
    </w:p>
    <w:p w14:paraId="6EEFFCDD" w14:textId="753268ED" w:rsidR="00FB04EE" w:rsidRDefault="00FB04EE" w:rsidP="00FB04EE">
      <w:pPr>
        <w:pStyle w:val="FootnoteText"/>
      </w:pPr>
      <w:r>
        <w:rPr>
          <w:vertAlign w:val="superscript"/>
        </w:rPr>
        <w:t>5</w:t>
      </w:r>
      <w:r>
        <w:t xml:space="preserve"> Corresponding author email: </w:t>
      </w:r>
      <w:r w:rsidRPr="00694549">
        <w:rPr>
          <w:rStyle w:val="Hyperlink"/>
          <w:color w:val="auto"/>
        </w:rPr>
        <w:t>afife@ufl.edu</w:t>
      </w:r>
    </w:p>
  </w:footnote>
  <w:footnote w:id="2">
    <w:p w14:paraId="2A6C5282" w14:textId="77777777" w:rsidR="00DC7AA7" w:rsidRDefault="00DC7AA7"/>
    <w:p w14:paraId="11F8B05A" w14:textId="5572282E" w:rsidR="00B37B60" w:rsidRDefault="00B37B60">
      <w:pPr>
        <w:pStyle w:val="FootnoteText"/>
      </w:pPr>
    </w:p>
  </w:footnote>
  <w:footnote w:id="3">
    <w:p w14:paraId="18A60E49" w14:textId="77777777" w:rsidR="00DC7AA7" w:rsidRDefault="00DC7AA7"/>
    <w:p w14:paraId="11F8B05B" w14:textId="767AB521" w:rsidR="00B37B60" w:rsidRDefault="00B37B60">
      <w:pPr>
        <w:pStyle w:val="FootnoteText"/>
      </w:pPr>
    </w:p>
  </w:footnote>
  <w:footnote w:id="4">
    <w:p w14:paraId="357EBDD1" w14:textId="77777777" w:rsidR="00DC7AA7" w:rsidRDefault="00DC7AA7"/>
    <w:p w14:paraId="6B82A8EA" w14:textId="09409657" w:rsidR="00B37B60" w:rsidRDefault="00B37B6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Wenninger">
    <w15:presenceInfo w15:providerId="Windows Live" w15:userId="f9cab6c4ba66ed31"/>
  </w15:person>
  <w15:person w15:author="Fife,Austin N">
    <w15:presenceInfo w15:providerId="AD" w15:userId="S::afife@ufl.edu::85dfd2a7-0211-460a-9f03-eacb80e91462"/>
  </w15:person>
  <w15:person w15:author="Wenninger, Erik (erikw@uidaho.edu)">
    <w15:presenceInfo w15:providerId="AD" w15:userId="S-1-5-21-1250867033-1957335978-1359177354-169127"/>
  </w15:person>
  <w15:person w15:author="Fife,Austin N [2]">
    <w15:presenceInfo w15:providerId="None" w15:userId="Fife,Austin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1050B"/>
    <w:rsid w:val="00011C8B"/>
    <w:rsid w:val="00021148"/>
    <w:rsid w:val="000375BB"/>
    <w:rsid w:val="00061AEA"/>
    <w:rsid w:val="00074E0F"/>
    <w:rsid w:val="00080BDB"/>
    <w:rsid w:val="0008209A"/>
    <w:rsid w:val="00096E0D"/>
    <w:rsid w:val="000A2DF8"/>
    <w:rsid w:val="000A4900"/>
    <w:rsid w:val="000B0A57"/>
    <w:rsid w:val="000B321B"/>
    <w:rsid w:val="000B33FD"/>
    <w:rsid w:val="000F4DF1"/>
    <w:rsid w:val="00106990"/>
    <w:rsid w:val="0010781F"/>
    <w:rsid w:val="00114F64"/>
    <w:rsid w:val="00120465"/>
    <w:rsid w:val="00150DD0"/>
    <w:rsid w:val="001666C6"/>
    <w:rsid w:val="00170776"/>
    <w:rsid w:val="00174E69"/>
    <w:rsid w:val="00180B91"/>
    <w:rsid w:val="00182CCB"/>
    <w:rsid w:val="00183683"/>
    <w:rsid w:val="001E683B"/>
    <w:rsid w:val="002017F6"/>
    <w:rsid w:val="00207980"/>
    <w:rsid w:val="00215ED9"/>
    <w:rsid w:val="00222067"/>
    <w:rsid w:val="00253A2C"/>
    <w:rsid w:val="00255431"/>
    <w:rsid w:val="00282910"/>
    <w:rsid w:val="00283558"/>
    <w:rsid w:val="002A40D3"/>
    <w:rsid w:val="002A72D6"/>
    <w:rsid w:val="002C64D8"/>
    <w:rsid w:val="002F4AB7"/>
    <w:rsid w:val="00300E05"/>
    <w:rsid w:val="0030284F"/>
    <w:rsid w:val="0030471A"/>
    <w:rsid w:val="003145F8"/>
    <w:rsid w:val="003347CD"/>
    <w:rsid w:val="00336524"/>
    <w:rsid w:val="0034194E"/>
    <w:rsid w:val="00352BC2"/>
    <w:rsid w:val="00362178"/>
    <w:rsid w:val="00365782"/>
    <w:rsid w:val="00365788"/>
    <w:rsid w:val="00380087"/>
    <w:rsid w:val="00392C69"/>
    <w:rsid w:val="003A54C8"/>
    <w:rsid w:val="003A7D57"/>
    <w:rsid w:val="003B310E"/>
    <w:rsid w:val="003B6626"/>
    <w:rsid w:val="003C66BF"/>
    <w:rsid w:val="003D05E4"/>
    <w:rsid w:val="003D299E"/>
    <w:rsid w:val="003D6540"/>
    <w:rsid w:val="003D77A7"/>
    <w:rsid w:val="003F4927"/>
    <w:rsid w:val="004128C4"/>
    <w:rsid w:val="004344EB"/>
    <w:rsid w:val="00435C96"/>
    <w:rsid w:val="004813C6"/>
    <w:rsid w:val="00487C8C"/>
    <w:rsid w:val="00492D43"/>
    <w:rsid w:val="004A12A7"/>
    <w:rsid w:val="004B200F"/>
    <w:rsid w:val="004B689B"/>
    <w:rsid w:val="004C0E6D"/>
    <w:rsid w:val="004D1617"/>
    <w:rsid w:val="004D4604"/>
    <w:rsid w:val="004E29B3"/>
    <w:rsid w:val="00522F49"/>
    <w:rsid w:val="00525195"/>
    <w:rsid w:val="00525352"/>
    <w:rsid w:val="00575944"/>
    <w:rsid w:val="00576C4C"/>
    <w:rsid w:val="00584266"/>
    <w:rsid w:val="00590D07"/>
    <w:rsid w:val="005A5AC3"/>
    <w:rsid w:val="005D1EF4"/>
    <w:rsid w:val="005D4440"/>
    <w:rsid w:val="005E7C55"/>
    <w:rsid w:val="005F0783"/>
    <w:rsid w:val="005F6E86"/>
    <w:rsid w:val="00601A3D"/>
    <w:rsid w:val="006160B8"/>
    <w:rsid w:val="00617B76"/>
    <w:rsid w:val="00625D79"/>
    <w:rsid w:val="00627039"/>
    <w:rsid w:val="006360F6"/>
    <w:rsid w:val="0064201A"/>
    <w:rsid w:val="006453C9"/>
    <w:rsid w:val="00650A4B"/>
    <w:rsid w:val="00660D99"/>
    <w:rsid w:val="00663AAF"/>
    <w:rsid w:val="006716F1"/>
    <w:rsid w:val="006723AD"/>
    <w:rsid w:val="00684C21"/>
    <w:rsid w:val="00694549"/>
    <w:rsid w:val="006A0EDF"/>
    <w:rsid w:val="006C103F"/>
    <w:rsid w:val="006C33B9"/>
    <w:rsid w:val="006E12CD"/>
    <w:rsid w:val="006F578E"/>
    <w:rsid w:val="007029E4"/>
    <w:rsid w:val="00706EB7"/>
    <w:rsid w:val="00721FAF"/>
    <w:rsid w:val="00727103"/>
    <w:rsid w:val="007453F0"/>
    <w:rsid w:val="00746D38"/>
    <w:rsid w:val="0076287C"/>
    <w:rsid w:val="007802E9"/>
    <w:rsid w:val="0078450F"/>
    <w:rsid w:val="00784D58"/>
    <w:rsid w:val="00791F69"/>
    <w:rsid w:val="007B6F2A"/>
    <w:rsid w:val="007C394A"/>
    <w:rsid w:val="007C4FA0"/>
    <w:rsid w:val="007E3302"/>
    <w:rsid w:val="007F730B"/>
    <w:rsid w:val="00803A00"/>
    <w:rsid w:val="0081060E"/>
    <w:rsid w:val="0081106D"/>
    <w:rsid w:val="00827FDD"/>
    <w:rsid w:val="0083708E"/>
    <w:rsid w:val="008371D3"/>
    <w:rsid w:val="00844677"/>
    <w:rsid w:val="008454B0"/>
    <w:rsid w:val="00866C17"/>
    <w:rsid w:val="008A31F4"/>
    <w:rsid w:val="008A4484"/>
    <w:rsid w:val="008A5112"/>
    <w:rsid w:val="008D6863"/>
    <w:rsid w:val="008F7CE6"/>
    <w:rsid w:val="00920A32"/>
    <w:rsid w:val="00924068"/>
    <w:rsid w:val="00965967"/>
    <w:rsid w:val="00976237"/>
    <w:rsid w:val="00994AAB"/>
    <w:rsid w:val="00997A62"/>
    <w:rsid w:val="009C2434"/>
    <w:rsid w:val="009D1135"/>
    <w:rsid w:val="009D15EB"/>
    <w:rsid w:val="009D7E66"/>
    <w:rsid w:val="009E1589"/>
    <w:rsid w:val="009E7BFA"/>
    <w:rsid w:val="009F37A1"/>
    <w:rsid w:val="00A3078B"/>
    <w:rsid w:val="00A31E2B"/>
    <w:rsid w:val="00A32F7F"/>
    <w:rsid w:val="00A3526B"/>
    <w:rsid w:val="00A352EE"/>
    <w:rsid w:val="00A36BBE"/>
    <w:rsid w:val="00A376FD"/>
    <w:rsid w:val="00A45577"/>
    <w:rsid w:val="00A5135C"/>
    <w:rsid w:val="00A54FCA"/>
    <w:rsid w:val="00A9263A"/>
    <w:rsid w:val="00A95802"/>
    <w:rsid w:val="00AA2CF8"/>
    <w:rsid w:val="00AB2A6B"/>
    <w:rsid w:val="00AB7355"/>
    <w:rsid w:val="00AB7E94"/>
    <w:rsid w:val="00B37B60"/>
    <w:rsid w:val="00B56C64"/>
    <w:rsid w:val="00B80AFA"/>
    <w:rsid w:val="00B82D9F"/>
    <w:rsid w:val="00B865D1"/>
    <w:rsid w:val="00B86B75"/>
    <w:rsid w:val="00B95F4D"/>
    <w:rsid w:val="00B9791C"/>
    <w:rsid w:val="00BB2E7E"/>
    <w:rsid w:val="00BC48D5"/>
    <w:rsid w:val="00BE6417"/>
    <w:rsid w:val="00C10FCE"/>
    <w:rsid w:val="00C170FB"/>
    <w:rsid w:val="00C23582"/>
    <w:rsid w:val="00C263BE"/>
    <w:rsid w:val="00C27CD2"/>
    <w:rsid w:val="00C36279"/>
    <w:rsid w:val="00C472AC"/>
    <w:rsid w:val="00C51B3C"/>
    <w:rsid w:val="00C61FDE"/>
    <w:rsid w:val="00C67589"/>
    <w:rsid w:val="00C75D6D"/>
    <w:rsid w:val="00C82044"/>
    <w:rsid w:val="00CA2174"/>
    <w:rsid w:val="00CC5607"/>
    <w:rsid w:val="00CE05ED"/>
    <w:rsid w:val="00CF4FA9"/>
    <w:rsid w:val="00CF7AFC"/>
    <w:rsid w:val="00D05AD5"/>
    <w:rsid w:val="00D465CA"/>
    <w:rsid w:val="00D62E2F"/>
    <w:rsid w:val="00D677A8"/>
    <w:rsid w:val="00D87309"/>
    <w:rsid w:val="00DB2FDD"/>
    <w:rsid w:val="00DC61DF"/>
    <w:rsid w:val="00DC7AA7"/>
    <w:rsid w:val="00DE33A2"/>
    <w:rsid w:val="00E14244"/>
    <w:rsid w:val="00E315A3"/>
    <w:rsid w:val="00E41F5F"/>
    <w:rsid w:val="00E56EBF"/>
    <w:rsid w:val="00E60158"/>
    <w:rsid w:val="00E657DA"/>
    <w:rsid w:val="00E65AEB"/>
    <w:rsid w:val="00E9036D"/>
    <w:rsid w:val="00E9792A"/>
    <w:rsid w:val="00EA07F2"/>
    <w:rsid w:val="00EA4DE0"/>
    <w:rsid w:val="00EB507D"/>
    <w:rsid w:val="00EB7581"/>
    <w:rsid w:val="00EC25AE"/>
    <w:rsid w:val="00ED6E24"/>
    <w:rsid w:val="00EE0C3B"/>
    <w:rsid w:val="00EF41F1"/>
    <w:rsid w:val="00F01479"/>
    <w:rsid w:val="00F26C87"/>
    <w:rsid w:val="00F3146A"/>
    <w:rsid w:val="00F50827"/>
    <w:rsid w:val="00F60957"/>
    <w:rsid w:val="00F619AF"/>
    <w:rsid w:val="00F6531F"/>
    <w:rsid w:val="00F7088F"/>
    <w:rsid w:val="00FB04EE"/>
    <w:rsid w:val="00FD16F8"/>
    <w:rsid w:val="00FF015C"/>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C83"/>
  <w14:defaultImageDpi w14:val="32767"/>
  <w15:docId w15:val="{498617AB-E5B8-41AF-9A91-E0E0693F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semiHidden/>
    <w:unhideWhenUsed/>
    <w:rsid w:val="000B0A57"/>
    <w:pPr>
      <w:tabs>
        <w:tab w:val="center" w:pos="4680"/>
        <w:tab w:val="right" w:pos="9360"/>
      </w:tabs>
      <w:spacing w:after="0"/>
    </w:pPr>
  </w:style>
  <w:style w:type="character" w:customStyle="1" w:styleId="HeaderChar">
    <w:name w:val="Header Char"/>
    <w:basedOn w:val="DefaultParagraphFont"/>
    <w:link w:val="Header"/>
    <w:semiHidden/>
    <w:rsid w:val="000B0A57"/>
  </w:style>
  <w:style w:type="paragraph" w:styleId="Footer">
    <w:name w:val="footer"/>
    <w:basedOn w:val="Normal"/>
    <w:link w:val="FooterChar"/>
    <w:semiHidden/>
    <w:unhideWhenUsed/>
    <w:rsid w:val="000B0A57"/>
    <w:pPr>
      <w:tabs>
        <w:tab w:val="center" w:pos="4680"/>
        <w:tab w:val="right" w:pos="9360"/>
      </w:tabs>
      <w:spacing w:after="0"/>
    </w:pPr>
  </w:style>
  <w:style w:type="character" w:customStyle="1" w:styleId="FooterChar">
    <w:name w:val="Footer Char"/>
    <w:basedOn w:val="DefaultParagraphFont"/>
    <w:link w:val="Footer"/>
    <w:semiHidden/>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styleId="Mention">
    <w:name w:val="Mention"/>
    <w:basedOn w:val="DefaultParagraphFont"/>
    <w:uiPriority w:val="99"/>
    <w:unhideWhenUsed/>
    <w:rsid w:val="008371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4E93C-C7FB-4937-86ED-66B2FB199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D45507-0E83-4017-9EE8-4F4213B79887}">
  <ds:schemaRefs>
    <ds:schemaRef ds:uri="http://schemas.microsoft.com/sharepoint/v3/contenttype/forms"/>
  </ds:schemaRefs>
</ds:datastoreItem>
</file>

<file path=customXml/itemProps3.xml><?xml version="1.0" encoding="utf-8"?>
<ds:datastoreItem xmlns:ds="http://schemas.openxmlformats.org/officeDocument/2006/customXml" ds:itemID="{CD1ACBF8-3E9B-4A46-A616-2F0892660458}">
  <ds:schemaRefs>
    <ds:schemaRef ds:uri="44d8a1d7-dcd5-4999-ba4e-d25980efe38f"/>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d0bfe55-5c12-4789-98d0-82523c6ebf2f"/>
    <ds:schemaRef ds:uri="http://www.w3.org/XML/1998/namespace"/>
    <ds:schemaRef ds:uri="http://purl.org/dc/dcmitype/"/>
  </ds:schemaRefs>
</ds:datastoreItem>
</file>

<file path=customXml/itemProps4.xml><?xml version="1.0" encoding="utf-8"?>
<ds:datastoreItem xmlns:ds="http://schemas.openxmlformats.org/officeDocument/2006/customXml" ds:itemID="{B411E322-1E46-48F0-BAF9-1A3E66A7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46</Pages>
  <Words>9008</Words>
  <Characters>51351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subject/>
  <dc:creator>Austin N. Fife, Arash Rashed, Richard G. Novy and Erik J. Wenninger</dc:creator>
  <cp:keywords/>
  <dc:description/>
  <cp:lastModifiedBy>Fife,Austin N</cp:lastModifiedBy>
  <cp:revision>16</cp:revision>
  <cp:lastPrinted>2019-07-11T17:10:00Z</cp:lastPrinted>
  <dcterms:created xsi:type="dcterms:W3CDTF">2019-07-26T16:42:00Z</dcterms:created>
  <dcterms:modified xsi:type="dcterms:W3CDTF">2019-07-26T16:57:00Z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journal-of-medical-entomology.csl</vt:lpwstr>
  </property>
  <property fmtid="{D5CDD505-2E9C-101B-9397-08002B2CF9AE}" pid="4" name="date">
    <vt:lpwstr>26/03/2019</vt:lpwstr>
  </property>
  <property fmtid="{D5CDD505-2E9C-101B-9397-08002B2CF9AE}" pid="5" name="link-citations">
    <vt:lpwstr>False</vt:lpwstr>
  </property>
  <property fmtid="{D5CDD505-2E9C-101B-9397-08002B2CF9AE}" pid="6" name="link-email">
    <vt:lpwstr>False</vt:lpwstr>
  </property>
  <property fmtid="{D5CDD505-2E9C-101B-9397-08002B2CF9AE}" pid="7" name="link-url">
    <vt:lpwstr>False</vt:lpwstr>
  </property>
  <property fmtid="{D5CDD505-2E9C-101B-9397-08002B2CF9AE}" pid="8" name="output">
    <vt:lpwstr>word_document</vt:lpwstr>
  </property>
  <property fmtid="{D5CDD505-2E9C-101B-9397-08002B2CF9AE}" pid="9" name="pandoc_args">
    <vt:lpwstr/>
  </property>
  <property fmtid="{D5CDD505-2E9C-101B-9397-08002B2CF9AE}" pid="10" name="ContentTypeId">
    <vt:lpwstr>0x0101005C0E11230C08DC49833B3F1477B86E12</vt:lpwstr>
  </property>
</Properties>
</file>